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7DF" w:rsidRDefault="00D92645">
      <w:pPr>
        <w:pStyle w:val="Plattetekst"/>
        <w:ind w:left="4424"/>
        <w:rPr>
          <w:sz w:val="20"/>
        </w:rPr>
      </w:pPr>
      <w:r>
        <w:rPr>
          <w:noProof/>
          <w:sz w:val="20"/>
          <w:lang w:val="nl-BE" w:eastAsia="nl-BE"/>
        </w:rPr>
        <w:drawing>
          <wp:inline distT="0" distB="0" distL="0" distR="0">
            <wp:extent cx="997267" cy="5623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97267" cy="562355"/>
                    </a:xfrm>
                    <a:prstGeom prst="rect">
                      <a:avLst/>
                    </a:prstGeom>
                  </pic:spPr>
                </pic:pic>
              </a:graphicData>
            </a:graphic>
          </wp:inline>
        </w:drawing>
      </w:r>
    </w:p>
    <w:p w:rsidR="00BB27DF" w:rsidRDefault="00BB27DF">
      <w:pPr>
        <w:pStyle w:val="Plattetekst"/>
        <w:spacing w:before="10"/>
        <w:rPr>
          <w:sz w:val="13"/>
        </w:rPr>
      </w:pPr>
    </w:p>
    <w:p w:rsidR="00BB27DF" w:rsidRDefault="00D92645">
      <w:pPr>
        <w:pStyle w:val="Plattetekst"/>
        <w:spacing w:before="97"/>
        <w:ind w:left="146" w:right="583"/>
        <w:jc w:val="center"/>
      </w:pPr>
      <w:r>
        <w:t>Faculteit Bedrijf en Organisatie</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1"/>
        <w:rPr>
          <w:sz w:val="37"/>
        </w:rPr>
      </w:pPr>
    </w:p>
    <w:p w:rsidR="00BB27DF" w:rsidRDefault="00D92645">
      <w:pPr>
        <w:pStyle w:val="Plattetekst"/>
        <w:spacing w:line="252" w:lineRule="auto"/>
        <w:ind w:left="146" w:right="584"/>
        <w:jc w:val="center"/>
      </w:pPr>
      <w:r>
        <w:t>Is het mogelijk om onherkenbare handgeschreven geschriften door middel van een convolutional neural network te herkennen, het correcte schriftsysteem vast te stellen en zo het proces te versnellen voor letterkundigen</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5"/>
        <w:rPr>
          <w:sz w:val="35"/>
        </w:rPr>
      </w:pPr>
    </w:p>
    <w:p w:rsidR="00BB27DF" w:rsidRDefault="00D92645">
      <w:pPr>
        <w:pStyle w:val="Plattetekst"/>
        <w:ind w:left="138" w:right="584"/>
        <w:jc w:val="center"/>
      </w:pPr>
      <w:r>
        <w:t>Vercleyen Vital</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8"/>
        <w:rPr>
          <w:sz w:val="33"/>
        </w:rPr>
      </w:pPr>
    </w:p>
    <w:p w:rsidR="00BB27DF" w:rsidRDefault="00D92645">
      <w:pPr>
        <w:pStyle w:val="Plattetekst"/>
        <w:spacing w:line="252" w:lineRule="auto"/>
        <w:ind w:left="2412" w:right="2850"/>
        <w:jc w:val="center"/>
      </w:pPr>
      <w:r>
        <w:t>Scriptie voorgedragen tot het bekomen van de graad van professionele bachelor in de toegepaste informatica</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D92645">
      <w:pPr>
        <w:pStyle w:val="Plattetekst"/>
        <w:spacing w:before="166" w:line="252" w:lineRule="auto"/>
        <w:ind w:left="4320" w:right="4758" w:firstLine="33"/>
        <w:jc w:val="center"/>
      </w:pPr>
      <w:r>
        <w:t xml:space="preserve">Promotor: Steven </w:t>
      </w:r>
      <w:r>
        <w:rPr>
          <w:spacing w:val="-9"/>
        </w:rPr>
        <w:t xml:space="preserve">Van </w:t>
      </w:r>
      <w:r>
        <w:t>Impe Co-promotor:</w:t>
      </w:r>
    </w:p>
    <w:p w:rsidR="00BB27DF" w:rsidRDefault="00D92645">
      <w:pPr>
        <w:pStyle w:val="Plattetekst"/>
        <w:spacing w:line="273" w:lineRule="exact"/>
        <w:ind w:left="145" w:right="584"/>
        <w:jc w:val="center"/>
      </w:pPr>
      <w:r>
        <w:t>Glenn Vanlooveren</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4"/>
        <w:rPr>
          <w:sz w:val="40"/>
        </w:rPr>
      </w:pPr>
    </w:p>
    <w:p w:rsidR="00BB27DF" w:rsidRDefault="00D92645">
      <w:pPr>
        <w:pStyle w:val="Plattetekst"/>
        <w:spacing w:before="1" w:line="496" w:lineRule="auto"/>
        <w:ind w:left="3876" w:right="4322" w:firstLine="56"/>
        <w:jc w:val="center"/>
      </w:pPr>
      <w:r>
        <w:t xml:space="preserve">Instelling: </w:t>
      </w:r>
      <w:ins w:id="0" w:author="Vercleyen Frank" w:date="2019-05-18T21:47:00Z">
        <w:r>
          <w:t>HoGent</w:t>
        </w:r>
      </w:ins>
      <w:r>
        <w:t>— Academiejaar: 2018-2019 Tweede examenperiode</w:t>
      </w:r>
    </w:p>
    <w:p w:rsidR="00BB27DF" w:rsidRDefault="00BB27DF">
      <w:pPr>
        <w:spacing w:line="496" w:lineRule="auto"/>
        <w:jc w:val="center"/>
        <w:sectPr w:rsidR="00BB27DF">
          <w:type w:val="continuous"/>
          <w:pgSz w:w="11910" w:h="16840"/>
          <w:pgMar w:top="112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8"/>
        <w:rPr>
          <w:sz w:val="17"/>
        </w:rPr>
      </w:pPr>
    </w:p>
    <w:p w:rsidR="00BB27DF" w:rsidRDefault="00D92645">
      <w:pPr>
        <w:pStyle w:val="Plattetekst"/>
        <w:spacing w:before="97"/>
        <w:ind w:left="146" w:right="583"/>
        <w:jc w:val="center"/>
      </w:pPr>
      <w:r>
        <w:t>Faculteit Bedrijf en Organisatie</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37"/>
        </w:rPr>
      </w:pPr>
    </w:p>
    <w:p w:rsidR="00BB27DF" w:rsidRDefault="00D92645">
      <w:pPr>
        <w:pStyle w:val="Plattetekst"/>
        <w:spacing w:line="252" w:lineRule="auto"/>
        <w:ind w:left="146" w:right="584"/>
        <w:jc w:val="center"/>
      </w:pPr>
      <w:r>
        <w:t>Is het mogelijk om onherkenbare handgeschreven geschriften door middel van een convolutional neural network te herkennen, het correcte schriftsysteem vast te stellen en zo het proces te versnellen voor letterkundigen</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9"/>
      </w:pPr>
    </w:p>
    <w:p w:rsidR="00BB27DF" w:rsidRDefault="00D92645">
      <w:pPr>
        <w:pStyle w:val="Plattetekst"/>
        <w:ind w:left="138" w:right="584"/>
        <w:jc w:val="center"/>
      </w:pPr>
      <w:r>
        <w:t>Vercleyen Vital</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7"/>
        <w:rPr>
          <w:sz w:val="33"/>
        </w:rPr>
      </w:pPr>
    </w:p>
    <w:p w:rsidR="00BB27DF" w:rsidRDefault="00D92645">
      <w:pPr>
        <w:pStyle w:val="Plattetekst"/>
        <w:spacing w:before="1" w:line="252" w:lineRule="auto"/>
        <w:ind w:left="2412" w:right="2850"/>
        <w:jc w:val="center"/>
      </w:pPr>
      <w:r>
        <w:t>Scriptie voorgedragen tot het bekomen van de graad van professionele bachelor in de toegepaste informatica</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D92645">
      <w:pPr>
        <w:pStyle w:val="Plattetekst"/>
        <w:spacing w:before="166" w:line="252" w:lineRule="auto"/>
        <w:ind w:left="4320" w:right="4758" w:firstLine="33"/>
        <w:jc w:val="center"/>
      </w:pPr>
      <w:r>
        <w:t xml:space="preserve">Promotor: Steven </w:t>
      </w:r>
      <w:r>
        <w:rPr>
          <w:spacing w:val="-9"/>
        </w:rPr>
        <w:t xml:space="preserve">Van </w:t>
      </w:r>
      <w:r>
        <w:t>Impe Co-promotor:</w:t>
      </w:r>
    </w:p>
    <w:p w:rsidR="00BB27DF" w:rsidRDefault="00D92645">
      <w:pPr>
        <w:pStyle w:val="Plattetekst"/>
        <w:spacing w:line="273" w:lineRule="exact"/>
        <w:ind w:left="145" w:right="584"/>
        <w:jc w:val="center"/>
      </w:pPr>
      <w:r>
        <w:t>Glenn Vanlooveren</w:t>
      </w:r>
    </w:p>
    <w:p w:rsidR="00BB27DF" w:rsidRDefault="00BB27DF">
      <w:pPr>
        <w:pStyle w:val="Plattetekst"/>
        <w:rPr>
          <w:sz w:val="28"/>
        </w:rPr>
      </w:pP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4"/>
        <w:rPr>
          <w:sz w:val="40"/>
        </w:rPr>
      </w:pPr>
    </w:p>
    <w:p w:rsidR="00BB27DF" w:rsidRDefault="00D92645">
      <w:pPr>
        <w:pStyle w:val="Plattetekst"/>
        <w:spacing w:line="496" w:lineRule="auto"/>
        <w:ind w:left="3876" w:right="4322" w:firstLine="56"/>
        <w:jc w:val="center"/>
      </w:pPr>
      <w:r>
        <w:t>Instelling: — Academiejaar: 2018-2019 Tweede examenperiode</w:t>
      </w:r>
    </w:p>
    <w:p w:rsidR="00BB27DF" w:rsidRDefault="00BB27DF">
      <w:pPr>
        <w:spacing w:line="496" w:lineRule="auto"/>
        <w:jc w:val="center"/>
        <w:sectPr w:rsidR="00BB27DF">
          <w:pgSz w:w="11910" w:h="16840"/>
          <w:pgMar w:top="158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46464"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54"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6"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pPr>
      <w:r>
        <w:rPr>
          <w:w w:val="95"/>
        </w:rPr>
        <w:t>Woord vooraf</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0"/>
        <w:rPr>
          <w:rFonts w:ascii="Verdana"/>
          <w:b/>
          <w:sz w:val="68"/>
        </w:rPr>
      </w:pPr>
    </w:p>
    <w:p w:rsidR="00BB27DF" w:rsidRDefault="00D92645">
      <w:pPr>
        <w:pStyle w:val="Plattetekst"/>
        <w:spacing w:line="252" w:lineRule="auto"/>
        <w:ind w:left="880" w:right="1318" w:hanging="9"/>
        <w:jc w:val="both"/>
      </w:pPr>
      <w:r>
        <w:rPr>
          <w:spacing w:val="-8"/>
        </w:rPr>
        <w:t xml:space="preserve">Voor </w:t>
      </w:r>
      <w:r>
        <w:t xml:space="preserve">u ligt een onderzoek naar het herkennen </w:t>
      </w:r>
      <w:r>
        <w:rPr>
          <w:spacing w:val="-3"/>
        </w:rPr>
        <w:t xml:space="preserve">van </w:t>
      </w:r>
      <w:r>
        <w:t xml:space="preserve">schriftsystemen door middel </w:t>
      </w:r>
      <w:r>
        <w:rPr>
          <w:spacing w:val="-3"/>
        </w:rPr>
        <w:t xml:space="preserve">van </w:t>
      </w:r>
      <w:r>
        <w:t>deep learning.</w:t>
      </w:r>
      <w:r>
        <w:rPr>
          <w:spacing w:val="-5"/>
        </w:rPr>
        <w:t xml:space="preserve"> </w:t>
      </w:r>
      <w:r>
        <w:t>Dit</w:t>
      </w:r>
      <w:r>
        <w:rPr>
          <w:spacing w:val="-15"/>
        </w:rPr>
        <w:t xml:space="preserve"> </w:t>
      </w:r>
      <w:r>
        <w:t>is</w:t>
      </w:r>
      <w:r>
        <w:rPr>
          <w:spacing w:val="-16"/>
        </w:rPr>
        <w:t xml:space="preserve"> </w:t>
      </w:r>
      <w:r>
        <w:t>geschreven</w:t>
      </w:r>
      <w:r>
        <w:rPr>
          <w:spacing w:val="-15"/>
        </w:rPr>
        <w:t xml:space="preserve"> </w:t>
      </w:r>
      <w:r>
        <w:t>in</w:t>
      </w:r>
      <w:r>
        <w:rPr>
          <w:spacing w:val="-16"/>
        </w:rPr>
        <w:t xml:space="preserve"> </w:t>
      </w:r>
      <w:r>
        <w:t>het</w:t>
      </w:r>
      <w:r>
        <w:rPr>
          <w:spacing w:val="-15"/>
        </w:rPr>
        <w:t xml:space="preserve"> </w:t>
      </w:r>
      <w:r>
        <w:t>kader</w:t>
      </w:r>
      <w:r>
        <w:rPr>
          <w:spacing w:val="-16"/>
        </w:rPr>
        <w:t xml:space="preserve"> </w:t>
      </w:r>
      <w:r>
        <w:t>van</w:t>
      </w:r>
      <w:r>
        <w:rPr>
          <w:spacing w:val="-15"/>
        </w:rPr>
        <w:t xml:space="preserve"> </w:t>
      </w:r>
      <w:ins w:id="1" w:author="Vercleyen Frank" w:date="2019-05-18T21:47:00Z">
        <w:r>
          <w:t>de</w:t>
        </w:r>
      </w:ins>
      <w:del w:id="2" w:author="Vercleyen Frank" w:date="2019-05-18T21:47:00Z">
        <w:r w:rsidDel="00D92645">
          <w:delText>mijn</w:delText>
        </w:r>
      </w:del>
      <w:r>
        <w:rPr>
          <w:spacing w:val="-16"/>
        </w:rPr>
        <w:t xml:space="preserve"> </w:t>
      </w:r>
      <w:r>
        <w:t>afstudeerrichting</w:t>
      </w:r>
      <w:r>
        <w:rPr>
          <w:spacing w:val="-15"/>
        </w:rPr>
        <w:t xml:space="preserve"> </w:t>
      </w:r>
      <w:r>
        <w:rPr>
          <w:spacing w:val="-3"/>
        </w:rPr>
        <w:t>Toegepaste</w:t>
      </w:r>
      <w:r>
        <w:rPr>
          <w:spacing w:val="-16"/>
        </w:rPr>
        <w:t xml:space="preserve"> </w:t>
      </w:r>
      <w:r>
        <w:t xml:space="preserve">Informatica aan de Hoge School Gent. </w:t>
      </w:r>
      <w:r>
        <w:rPr>
          <w:spacing w:val="-9"/>
        </w:rPr>
        <w:t xml:space="preserve">Van </w:t>
      </w:r>
      <w:r>
        <w:t xml:space="preserve">februari 2019 </w:t>
      </w:r>
      <w:ins w:id="3" w:author="Vercleyen Frank" w:date="2019-05-18T21:47:00Z">
        <w:r>
          <w:rPr>
            <w:spacing w:val="-7"/>
          </w:rPr>
          <w:t>t</w:t>
        </w:r>
      </w:ins>
      <w:del w:id="4" w:author="Vercleyen Frank" w:date="2019-05-18T21:47:00Z">
        <w:r w:rsidDel="00D92645">
          <w:rPr>
            <w:spacing w:val="-7"/>
          </w:rPr>
          <w:delText>T</w:delText>
        </w:r>
      </w:del>
      <w:r>
        <w:rPr>
          <w:spacing w:val="-7"/>
        </w:rPr>
        <w:t xml:space="preserve">ot </w:t>
      </w:r>
      <w:r>
        <w:t>en met mei 2019 ben ik bezig geweest met het onderzoek en het schrijven van mijn</w:t>
      </w:r>
      <w:r>
        <w:rPr>
          <w:spacing w:val="-13"/>
        </w:rPr>
        <w:t xml:space="preserve"> </w:t>
      </w:r>
      <w:r>
        <w:t>bachelorproef.</w:t>
      </w:r>
    </w:p>
    <w:p w:rsidR="00BB27DF" w:rsidRDefault="00D92645">
      <w:pPr>
        <w:pStyle w:val="Plattetekst"/>
        <w:spacing w:before="231" w:line="252" w:lineRule="auto"/>
        <w:ind w:left="880" w:right="1318"/>
        <w:jc w:val="both"/>
      </w:pPr>
      <w:r>
        <w:t xml:space="preserve">Samen met mijn promotor, Steven </w:t>
      </w:r>
      <w:r>
        <w:rPr>
          <w:spacing w:val="-9"/>
        </w:rPr>
        <w:t xml:space="preserve">Van </w:t>
      </w:r>
      <w:r>
        <w:t>Impe, heb ik de onderzoeksvraag voor deze bachelorproef</w:t>
      </w:r>
      <w:r>
        <w:rPr>
          <w:spacing w:val="-15"/>
        </w:rPr>
        <w:t xml:space="preserve"> </w:t>
      </w:r>
      <w:r>
        <w:t>bedacht.</w:t>
      </w:r>
      <w:r>
        <w:rPr>
          <w:spacing w:val="-2"/>
        </w:rPr>
        <w:t xml:space="preserve"> </w:t>
      </w:r>
      <w:r>
        <w:t>Ik</w:t>
      </w:r>
      <w:r>
        <w:rPr>
          <w:spacing w:val="-13"/>
        </w:rPr>
        <w:t xml:space="preserve"> </w:t>
      </w:r>
      <w:r>
        <w:t>had</w:t>
      </w:r>
      <w:r>
        <w:rPr>
          <w:spacing w:val="-14"/>
        </w:rPr>
        <w:t xml:space="preserve"> </w:t>
      </w:r>
      <w:r>
        <w:t>veel</w:t>
      </w:r>
      <w:r>
        <w:rPr>
          <w:spacing w:val="-15"/>
        </w:rPr>
        <w:t xml:space="preserve"> </w:t>
      </w:r>
      <w:r>
        <w:t>baat</w:t>
      </w:r>
      <w:r>
        <w:rPr>
          <w:spacing w:val="-14"/>
        </w:rPr>
        <w:t xml:space="preserve"> </w:t>
      </w:r>
      <w:r>
        <w:t>aan</w:t>
      </w:r>
      <w:r>
        <w:rPr>
          <w:spacing w:val="-14"/>
        </w:rPr>
        <w:t xml:space="preserve"> </w:t>
      </w:r>
      <w:r>
        <w:t>de</w:t>
      </w:r>
      <w:r>
        <w:rPr>
          <w:spacing w:val="-13"/>
        </w:rPr>
        <w:t xml:space="preserve"> </w:t>
      </w:r>
      <w:r>
        <w:t>technische</w:t>
      </w:r>
      <w:r>
        <w:rPr>
          <w:spacing w:val="-14"/>
        </w:rPr>
        <w:t xml:space="preserve"> </w:t>
      </w:r>
      <w:r>
        <w:t>hulp</w:t>
      </w:r>
      <w:r>
        <w:rPr>
          <w:spacing w:val="-14"/>
        </w:rPr>
        <w:t xml:space="preserve"> </w:t>
      </w:r>
      <w:r>
        <w:t>die</w:t>
      </w:r>
      <w:r>
        <w:rPr>
          <w:spacing w:val="-14"/>
        </w:rPr>
        <w:t xml:space="preserve"> </w:t>
      </w:r>
      <w:r>
        <w:t>ik</w:t>
      </w:r>
      <w:r>
        <w:rPr>
          <w:spacing w:val="-14"/>
        </w:rPr>
        <w:t xml:space="preserve"> </w:t>
      </w:r>
      <w:r>
        <w:t>kreeg</w:t>
      </w:r>
      <w:r>
        <w:rPr>
          <w:spacing w:val="-14"/>
        </w:rPr>
        <w:t xml:space="preserve"> </w:t>
      </w:r>
      <w:r>
        <w:rPr>
          <w:spacing w:val="-3"/>
        </w:rPr>
        <w:t>van</w:t>
      </w:r>
      <w:r>
        <w:rPr>
          <w:spacing w:val="-13"/>
        </w:rPr>
        <w:t xml:space="preserve"> </w:t>
      </w:r>
      <w:r>
        <w:t>Glenn</w:t>
      </w:r>
      <w:r>
        <w:rPr>
          <w:spacing w:val="-14"/>
        </w:rPr>
        <w:t xml:space="preserve"> </w:t>
      </w:r>
      <w:r>
        <w:rPr>
          <w:spacing w:val="-9"/>
        </w:rPr>
        <w:t xml:space="preserve">Van </w:t>
      </w:r>
      <w:r>
        <w:t>Looveren, hij beantwoord</w:t>
      </w:r>
      <w:ins w:id="5" w:author="Vercleyen Frank" w:date="2019-05-18T21:48:00Z">
        <w:r>
          <w:t>d</w:t>
        </w:r>
      </w:ins>
      <w:r>
        <w:t>e steeds mijn vragen waardoor ik steeds verder kon met mijn onderzoek.</w:t>
      </w:r>
    </w:p>
    <w:p w:rsidR="00BB27DF" w:rsidRDefault="00D92645">
      <w:pPr>
        <w:pStyle w:val="Plattetekst"/>
        <w:spacing w:before="231" w:line="252" w:lineRule="auto"/>
        <w:ind w:left="880" w:right="1276"/>
        <w:jc w:val="both"/>
      </w:pPr>
      <w:r>
        <w:t>Bij</w:t>
      </w:r>
      <w:r>
        <w:rPr>
          <w:spacing w:val="-6"/>
        </w:rPr>
        <w:t xml:space="preserve"> </w:t>
      </w:r>
      <w:r>
        <w:t>dezen</w:t>
      </w:r>
      <w:r>
        <w:rPr>
          <w:spacing w:val="-5"/>
        </w:rPr>
        <w:t xml:space="preserve"> </w:t>
      </w:r>
      <w:r>
        <w:t>wil</w:t>
      </w:r>
      <w:r>
        <w:rPr>
          <w:spacing w:val="-5"/>
        </w:rPr>
        <w:t xml:space="preserve"> </w:t>
      </w:r>
      <w:r>
        <w:t>ik</w:t>
      </w:r>
      <w:r>
        <w:rPr>
          <w:spacing w:val="-6"/>
        </w:rPr>
        <w:t xml:space="preserve"> </w:t>
      </w:r>
      <w:r>
        <w:t>graag</w:t>
      </w:r>
      <w:r>
        <w:rPr>
          <w:spacing w:val="-5"/>
        </w:rPr>
        <w:t xml:space="preserve"> </w:t>
      </w:r>
      <w:r>
        <w:t>mijn</w:t>
      </w:r>
      <w:r>
        <w:rPr>
          <w:spacing w:val="-5"/>
        </w:rPr>
        <w:t xml:space="preserve"> </w:t>
      </w:r>
      <w:r>
        <w:t>begeleiders</w:t>
      </w:r>
      <w:r>
        <w:rPr>
          <w:spacing w:val="-6"/>
        </w:rPr>
        <w:t xml:space="preserve"> </w:t>
      </w:r>
      <w:r>
        <w:t>bedanken</w:t>
      </w:r>
      <w:r>
        <w:rPr>
          <w:spacing w:val="-5"/>
        </w:rPr>
        <w:t xml:space="preserve"> </w:t>
      </w:r>
      <w:r>
        <w:t>voor</w:t>
      </w:r>
      <w:r>
        <w:rPr>
          <w:spacing w:val="-5"/>
        </w:rPr>
        <w:t xml:space="preserve"> </w:t>
      </w:r>
      <w:r>
        <w:t>de</w:t>
      </w:r>
      <w:r>
        <w:rPr>
          <w:spacing w:val="-6"/>
        </w:rPr>
        <w:t xml:space="preserve"> </w:t>
      </w:r>
      <w:r>
        <w:t>fijne</w:t>
      </w:r>
      <w:r>
        <w:rPr>
          <w:spacing w:val="-5"/>
        </w:rPr>
        <w:t xml:space="preserve"> </w:t>
      </w:r>
      <w:r>
        <w:t>begeleiding</w:t>
      </w:r>
      <w:r>
        <w:rPr>
          <w:spacing w:val="-5"/>
        </w:rPr>
        <w:t xml:space="preserve"> </w:t>
      </w:r>
      <w:r>
        <w:t>en</w:t>
      </w:r>
      <w:r>
        <w:rPr>
          <w:spacing w:val="-6"/>
        </w:rPr>
        <w:t xml:space="preserve"> </w:t>
      </w:r>
      <w:r>
        <w:t>hun</w:t>
      </w:r>
      <w:r>
        <w:rPr>
          <w:spacing w:val="-5"/>
        </w:rPr>
        <w:t xml:space="preserve"> </w:t>
      </w:r>
      <w:r>
        <w:t>onder- steuning</w:t>
      </w:r>
      <w:r>
        <w:rPr>
          <w:spacing w:val="-20"/>
        </w:rPr>
        <w:t xml:space="preserve"> </w:t>
      </w:r>
      <w:r>
        <w:t>tijdens</w:t>
      </w:r>
      <w:r>
        <w:rPr>
          <w:spacing w:val="-20"/>
        </w:rPr>
        <w:t xml:space="preserve"> </w:t>
      </w:r>
      <w:r>
        <w:t>dit</w:t>
      </w:r>
      <w:r>
        <w:rPr>
          <w:spacing w:val="-20"/>
        </w:rPr>
        <w:t xml:space="preserve"> </w:t>
      </w:r>
      <w:r>
        <w:t>traject.</w:t>
      </w:r>
      <w:r>
        <w:rPr>
          <w:spacing w:val="-6"/>
        </w:rPr>
        <w:t xml:space="preserve"> </w:t>
      </w:r>
      <w:r>
        <w:t>Ook</w:t>
      </w:r>
      <w:r>
        <w:rPr>
          <w:spacing w:val="-20"/>
        </w:rPr>
        <w:t xml:space="preserve"> </w:t>
      </w:r>
      <w:r>
        <w:t>wil</w:t>
      </w:r>
      <w:r>
        <w:rPr>
          <w:spacing w:val="-20"/>
        </w:rPr>
        <w:t xml:space="preserve"> </w:t>
      </w:r>
      <w:r>
        <w:t>ik</w:t>
      </w:r>
      <w:r>
        <w:rPr>
          <w:spacing w:val="-19"/>
        </w:rPr>
        <w:t xml:space="preserve"> </w:t>
      </w:r>
      <w:r>
        <w:t>alle</w:t>
      </w:r>
      <w:r>
        <w:rPr>
          <w:spacing w:val="-20"/>
        </w:rPr>
        <w:t xml:space="preserve"> </w:t>
      </w:r>
      <w:r>
        <w:t>respondenten</w:t>
      </w:r>
      <w:r>
        <w:rPr>
          <w:spacing w:val="-20"/>
        </w:rPr>
        <w:t xml:space="preserve"> </w:t>
      </w:r>
      <w:r>
        <w:t>bedanken</w:t>
      </w:r>
      <w:r>
        <w:rPr>
          <w:spacing w:val="-20"/>
        </w:rPr>
        <w:t xml:space="preserve"> </w:t>
      </w:r>
      <w:r>
        <w:t>die</w:t>
      </w:r>
      <w:r>
        <w:rPr>
          <w:spacing w:val="-20"/>
        </w:rPr>
        <w:t xml:space="preserve"> </w:t>
      </w:r>
      <w:r>
        <w:t>mee</w:t>
      </w:r>
      <w:r>
        <w:rPr>
          <w:spacing w:val="-19"/>
        </w:rPr>
        <w:t xml:space="preserve"> </w:t>
      </w:r>
      <w:r>
        <w:t>hebben</w:t>
      </w:r>
      <w:r>
        <w:rPr>
          <w:spacing w:val="-20"/>
        </w:rPr>
        <w:t xml:space="preserve"> </w:t>
      </w:r>
      <w:r>
        <w:t>gewerkt aan</w:t>
      </w:r>
      <w:r>
        <w:rPr>
          <w:spacing w:val="-13"/>
        </w:rPr>
        <w:t xml:space="preserve"> </w:t>
      </w:r>
      <w:r>
        <w:t>dit</w:t>
      </w:r>
      <w:r>
        <w:rPr>
          <w:spacing w:val="-12"/>
        </w:rPr>
        <w:t xml:space="preserve"> </w:t>
      </w:r>
      <w:r>
        <w:t>onderzoek.</w:t>
      </w:r>
      <w:r>
        <w:rPr>
          <w:spacing w:val="-1"/>
        </w:rPr>
        <w:t xml:space="preserve"> </w:t>
      </w:r>
      <w:r>
        <w:t>Zonder</w:t>
      </w:r>
      <w:r>
        <w:rPr>
          <w:spacing w:val="-12"/>
        </w:rPr>
        <w:t xml:space="preserve"> </w:t>
      </w:r>
      <w:r>
        <w:t>hun</w:t>
      </w:r>
      <w:r>
        <w:rPr>
          <w:spacing w:val="-13"/>
        </w:rPr>
        <w:t xml:space="preserve"> </w:t>
      </w:r>
      <w:r>
        <w:t>medewerking</w:t>
      </w:r>
      <w:r>
        <w:rPr>
          <w:spacing w:val="-12"/>
        </w:rPr>
        <w:t xml:space="preserve"> </w:t>
      </w:r>
      <w:r>
        <w:t>had</w:t>
      </w:r>
      <w:r>
        <w:rPr>
          <w:spacing w:val="-13"/>
        </w:rPr>
        <w:t xml:space="preserve"> </w:t>
      </w:r>
      <w:r>
        <w:t>ik</w:t>
      </w:r>
      <w:r>
        <w:rPr>
          <w:spacing w:val="-12"/>
        </w:rPr>
        <w:t xml:space="preserve"> </w:t>
      </w:r>
      <w:r>
        <w:t>dit</w:t>
      </w:r>
      <w:r>
        <w:rPr>
          <w:spacing w:val="-13"/>
        </w:rPr>
        <w:t xml:space="preserve"> </w:t>
      </w:r>
      <w:r>
        <w:t>onderzoek</w:t>
      </w:r>
      <w:r>
        <w:rPr>
          <w:spacing w:val="-12"/>
        </w:rPr>
        <w:t xml:space="preserve"> </w:t>
      </w:r>
      <w:r>
        <w:t>nooit</w:t>
      </w:r>
      <w:r>
        <w:rPr>
          <w:spacing w:val="-12"/>
        </w:rPr>
        <w:t xml:space="preserve"> </w:t>
      </w:r>
      <w:r>
        <w:t>kunnen</w:t>
      </w:r>
      <w:r>
        <w:rPr>
          <w:spacing w:val="-13"/>
        </w:rPr>
        <w:t xml:space="preserve"> </w:t>
      </w:r>
      <w:r>
        <w:t>voltooien.</w:t>
      </w:r>
    </w:p>
    <w:p w:rsidR="00BB27DF" w:rsidRDefault="00D92645">
      <w:pPr>
        <w:pStyle w:val="Plattetekst"/>
        <w:spacing w:before="231" w:line="252" w:lineRule="auto"/>
        <w:ind w:left="874" w:right="1279" w:hanging="2"/>
        <w:jc w:val="both"/>
      </w:pPr>
      <w:r>
        <w:t>Tevens wil ik ook mijn stage</w:t>
      </w:r>
      <w:ins w:id="6" w:author="Vercleyen Frank" w:date="2019-05-18T21:48:00Z">
        <w:r>
          <w:t>c</w:t>
        </w:r>
      </w:ins>
      <w:del w:id="7" w:author="Vercleyen Frank" w:date="2019-05-18T21:48:00Z">
        <w:r w:rsidDel="00D92645">
          <w:delText>C</w:delText>
        </w:r>
      </w:del>
      <w:r>
        <w:t>ollega Joris Opsommer bedanken die mij vaak heeft bij- gestaan bij dit onderzoek. Bovendien ben ik ook dankbaar voor de wijze raad van mijn vrienden en familie.</w:t>
      </w:r>
    </w:p>
    <w:p w:rsidR="00BB27DF" w:rsidRDefault="00D92645">
      <w:pPr>
        <w:pStyle w:val="Plattetekst"/>
        <w:spacing w:before="232" w:line="252" w:lineRule="auto"/>
        <w:ind w:left="880" w:right="1318" w:hanging="8"/>
        <w:jc w:val="both"/>
      </w:pPr>
      <w:r>
        <w:rPr>
          <w:spacing w:val="-7"/>
        </w:rPr>
        <w:t xml:space="preserve">Tot </w:t>
      </w:r>
      <w:r>
        <w:t xml:space="preserve">slot wil ik zeker mijn ouders bedanken die ervoor zorgden dat ik aan mijn studie kon beginnen en </w:t>
      </w:r>
      <w:ins w:id="8" w:author="Vercleyen Frank" w:date="2019-05-18T21:48:00Z">
        <w:r>
          <w:t xml:space="preserve">die </w:t>
        </w:r>
      </w:ins>
      <w:r>
        <w:t>zal afmaken.</w:t>
      </w:r>
    </w:p>
    <w:p w:rsidR="00BB27DF" w:rsidRDefault="00D92645">
      <w:pPr>
        <w:pStyle w:val="Plattetekst"/>
        <w:spacing w:before="232" w:line="456" w:lineRule="auto"/>
        <w:ind w:left="872" w:right="5971" w:firstLine="8"/>
      </w:pPr>
      <w:r>
        <w:t>Ik wens u veel leesplezier toe. Vercleyen Vital</w:t>
      </w:r>
    </w:p>
    <w:p w:rsidR="00BB27DF" w:rsidRDefault="00BB27DF">
      <w:pPr>
        <w:spacing w:line="456" w:lineRule="auto"/>
        <w:sectPr w:rsidR="00BB27DF">
          <w:pgSz w:w="11910" w:h="16840"/>
          <w:pgMar w:top="158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47488"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53"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5"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pPr>
      <w:r>
        <w:rPr>
          <w:w w:val="95"/>
        </w:rPr>
        <w:t>Samenvatting</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0"/>
        <w:rPr>
          <w:rFonts w:ascii="Verdana"/>
          <w:b/>
          <w:sz w:val="68"/>
        </w:rPr>
      </w:pPr>
    </w:p>
    <w:p w:rsidR="00BB27DF" w:rsidRDefault="00D92645">
      <w:pPr>
        <w:pStyle w:val="Plattetekst"/>
        <w:spacing w:line="252" w:lineRule="auto"/>
        <w:ind w:left="880" w:right="1312"/>
        <w:jc w:val="both"/>
      </w:pPr>
      <w:r>
        <w:t>Karakterherkenning</w:t>
      </w:r>
      <w:r>
        <w:rPr>
          <w:spacing w:val="-23"/>
        </w:rPr>
        <w:t xml:space="preserve"> </w:t>
      </w:r>
      <w:r>
        <w:t>is</w:t>
      </w:r>
      <w:r>
        <w:rPr>
          <w:spacing w:val="-22"/>
        </w:rPr>
        <w:t xml:space="preserve"> </w:t>
      </w:r>
      <w:r>
        <w:t>een</w:t>
      </w:r>
      <w:r>
        <w:rPr>
          <w:spacing w:val="-22"/>
        </w:rPr>
        <w:t xml:space="preserve"> </w:t>
      </w:r>
      <w:r>
        <w:t>veel</w:t>
      </w:r>
      <w:r>
        <w:rPr>
          <w:spacing w:val="-22"/>
        </w:rPr>
        <w:t xml:space="preserve"> </w:t>
      </w:r>
      <w:r>
        <w:t>besproken</w:t>
      </w:r>
      <w:r>
        <w:rPr>
          <w:spacing w:val="-22"/>
        </w:rPr>
        <w:t xml:space="preserve"> </w:t>
      </w:r>
      <w:r>
        <w:t>onderwerp</w:t>
      </w:r>
      <w:r>
        <w:rPr>
          <w:spacing w:val="-22"/>
        </w:rPr>
        <w:t xml:space="preserve"> </w:t>
      </w:r>
      <w:r>
        <w:t>binnen</w:t>
      </w:r>
      <w:r>
        <w:rPr>
          <w:spacing w:val="-23"/>
        </w:rPr>
        <w:t xml:space="preserve"> </w:t>
      </w:r>
      <w:r>
        <w:t>artificiële</w:t>
      </w:r>
      <w:r>
        <w:rPr>
          <w:spacing w:val="-22"/>
        </w:rPr>
        <w:t xml:space="preserve"> </w:t>
      </w:r>
      <w:r>
        <w:t>intelligentie,</w:t>
      </w:r>
      <w:r>
        <w:rPr>
          <w:spacing w:val="-22"/>
        </w:rPr>
        <w:t xml:space="preserve"> </w:t>
      </w:r>
      <w:r>
        <w:t xml:space="preserve">hierin gaat veel aandacht naar het herkennen van karakters in een specifiek schriftsysteem. </w:t>
      </w:r>
      <w:r>
        <w:rPr>
          <w:spacing w:val="-7"/>
        </w:rPr>
        <w:t xml:space="preserve">Wat </w:t>
      </w:r>
      <w:r>
        <w:t xml:space="preserve">dit onderzoek trachtte te bereiken is het maken </w:t>
      </w:r>
      <w:r>
        <w:rPr>
          <w:spacing w:val="-3"/>
        </w:rPr>
        <w:t xml:space="preserve">van </w:t>
      </w:r>
      <w:r>
        <w:t>een convolutioneel neuraal netwerk dat verschillende schriftsystemen kan onderscheiden. Dit kan een voordeel bieden aan letterkundigen</w:t>
      </w:r>
      <w:r>
        <w:rPr>
          <w:spacing w:val="-29"/>
        </w:rPr>
        <w:t xml:space="preserve"> </w:t>
      </w:r>
      <w:r>
        <w:t>die</w:t>
      </w:r>
      <w:r>
        <w:rPr>
          <w:spacing w:val="-29"/>
        </w:rPr>
        <w:t xml:space="preserve"> </w:t>
      </w:r>
      <w:r>
        <w:t>een</w:t>
      </w:r>
      <w:r>
        <w:rPr>
          <w:spacing w:val="-29"/>
        </w:rPr>
        <w:t xml:space="preserve"> </w:t>
      </w:r>
      <w:r>
        <w:t>opdracht</w:t>
      </w:r>
      <w:r>
        <w:rPr>
          <w:spacing w:val="-28"/>
        </w:rPr>
        <w:t xml:space="preserve"> </w:t>
      </w:r>
      <w:r>
        <w:t>krijgen</w:t>
      </w:r>
      <w:r>
        <w:rPr>
          <w:spacing w:val="-29"/>
        </w:rPr>
        <w:t xml:space="preserve"> </w:t>
      </w:r>
      <w:r>
        <w:t>binnenin</w:t>
      </w:r>
      <w:r>
        <w:rPr>
          <w:spacing w:val="-29"/>
        </w:rPr>
        <w:t xml:space="preserve"> </w:t>
      </w:r>
      <w:r>
        <w:t>de</w:t>
      </w:r>
      <w:r>
        <w:rPr>
          <w:spacing w:val="-28"/>
        </w:rPr>
        <w:t xml:space="preserve"> </w:t>
      </w:r>
      <w:r>
        <w:t>forensische</w:t>
      </w:r>
      <w:r>
        <w:rPr>
          <w:spacing w:val="-28"/>
        </w:rPr>
        <w:t xml:space="preserve"> </w:t>
      </w:r>
      <w:r>
        <w:t>letterkunde</w:t>
      </w:r>
      <w:r>
        <w:rPr>
          <w:spacing w:val="-28"/>
        </w:rPr>
        <w:t xml:space="preserve"> </w:t>
      </w:r>
      <w:r>
        <w:t>om</w:t>
      </w:r>
      <w:r>
        <w:rPr>
          <w:spacing w:val="-29"/>
        </w:rPr>
        <w:t xml:space="preserve"> </w:t>
      </w:r>
      <w:r>
        <w:t>een</w:t>
      </w:r>
      <w:r>
        <w:rPr>
          <w:spacing w:val="-29"/>
        </w:rPr>
        <w:t xml:space="preserve"> </w:t>
      </w:r>
      <w:r>
        <w:t>bepaald document met een ongekend schriftsysteem te herkennen en te</w:t>
      </w:r>
      <w:r>
        <w:rPr>
          <w:spacing w:val="-18"/>
        </w:rPr>
        <w:t xml:space="preserve"> </w:t>
      </w:r>
      <w:r>
        <w:t>lokaliseren.</w:t>
      </w:r>
    </w:p>
    <w:p w:rsidR="00BB27DF" w:rsidRDefault="00D92645">
      <w:pPr>
        <w:pStyle w:val="Plattetekst"/>
        <w:spacing w:before="229" w:line="252" w:lineRule="auto"/>
        <w:ind w:left="874" w:right="1279" w:firstLine="5"/>
        <w:jc w:val="both"/>
      </w:pPr>
      <w:r>
        <w:t>Het</w:t>
      </w:r>
      <w:r>
        <w:rPr>
          <w:spacing w:val="-9"/>
        </w:rPr>
        <w:t xml:space="preserve"> </w:t>
      </w:r>
      <w:r>
        <w:t>onderscheiden</w:t>
      </w:r>
      <w:r>
        <w:rPr>
          <w:spacing w:val="-8"/>
        </w:rPr>
        <w:t xml:space="preserve"> </w:t>
      </w:r>
      <w:r>
        <w:t>van</w:t>
      </w:r>
      <w:r>
        <w:rPr>
          <w:spacing w:val="-9"/>
        </w:rPr>
        <w:t xml:space="preserve"> </w:t>
      </w:r>
      <w:r>
        <w:t>schriftsystemen</w:t>
      </w:r>
      <w:r>
        <w:rPr>
          <w:spacing w:val="-8"/>
        </w:rPr>
        <w:t xml:space="preserve"> </w:t>
      </w:r>
      <w:r>
        <w:t>met</w:t>
      </w:r>
      <w:r>
        <w:rPr>
          <w:spacing w:val="-8"/>
        </w:rPr>
        <w:t xml:space="preserve"> </w:t>
      </w:r>
      <w:r>
        <w:t>behulp</w:t>
      </w:r>
      <w:r>
        <w:rPr>
          <w:spacing w:val="-9"/>
        </w:rPr>
        <w:t xml:space="preserve"> </w:t>
      </w:r>
      <w:r>
        <w:t>van</w:t>
      </w:r>
      <w:r>
        <w:rPr>
          <w:spacing w:val="-8"/>
        </w:rPr>
        <w:t xml:space="preserve"> </w:t>
      </w:r>
      <w:r>
        <w:t>artificiële</w:t>
      </w:r>
      <w:r>
        <w:rPr>
          <w:spacing w:val="-9"/>
        </w:rPr>
        <w:t xml:space="preserve"> </w:t>
      </w:r>
      <w:r>
        <w:t>intelligentie</w:t>
      </w:r>
      <w:r>
        <w:rPr>
          <w:spacing w:val="-8"/>
        </w:rPr>
        <w:t xml:space="preserve"> </w:t>
      </w:r>
      <w:r>
        <w:t>is</w:t>
      </w:r>
      <w:r>
        <w:rPr>
          <w:spacing w:val="-8"/>
        </w:rPr>
        <w:t xml:space="preserve"> </w:t>
      </w:r>
      <w:r>
        <w:t>al</w:t>
      </w:r>
      <w:r>
        <w:rPr>
          <w:spacing w:val="-9"/>
        </w:rPr>
        <w:t xml:space="preserve"> </w:t>
      </w:r>
      <w:r>
        <w:t>onder- zocht maar dit steeds op basis van woorden en paragrafen. Dit onderzoek pakt het anders aan,</w:t>
      </w:r>
      <w:r>
        <w:rPr>
          <w:spacing w:val="-10"/>
        </w:rPr>
        <w:t xml:space="preserve"> </w:t>
      </w:r>
      <w:r>
        <w:t>het</w:t>
      </w:r>
      <w:r>
        <w:rPr>
          <w:spacing w:val="-10"/>
        </w:rPr>
        <w:t xml:space="preserve"> </w:t>
      </w:r>
      <w:r>
        <w:t>gebruikt</w:t>
      </w:r>
      <w:r>
        <w:rPr>
          <w:spacing w:val="-9"/>
        </w:rPr>
        <w:t xml:space="preserve"> </w:t>
      </w:r>
      <w:r>
        <w:t>een</w:t>
      </w:r>
      <w:r>
        <w:rPr>
          <w:spacing w:val="-10"/>
        </w:rPr>
        <w:t xml:space="preserve"> </w:t>
      </w:r>
      <w:r>
        <w:t>convolutioneel</w:t>
      </w:r>
      <w:r>
        <w:rPr>
          <w:spacing w:val="-9"/>
        </w:rPr>
        <w:t xml:space="preserve"> </w:t>
      </w:r>
      <w:r>
        <w:t>neuraal</w:t>
      </w:r>
      <w:r>
        <w:rPr>
          <w:spacing w:val="-10"/>
        </w:rPr>
        <w:t xml:space="preserve"> </w:t>
      </w:r>
      <w:r>
        <w:t>netwerk</w:t>
      </w:r>
      <w:r>
        <w:rPr>
          <w:spacing w:val="-9"/>
        </w:rPr>
        <w:t xml:space="preserve"> </w:t>
      </w:r>
      <w:r>
        <w:t>om</w:t>
      </w:r>
      <w:r>
        <w:rPr>
          <w:spacing w:val="-10"/>
        </w:rPr>
        <w:t xml:space="preserve"> </w:t>
      </w:r>
      <w:r>
        <w:t>schriftsystemen</w:t>
      </w:r>
      <w:r>
        <w:rPr>
          <w:spacing w:val="-10"/>
        </w:rPr>
        <w:t xml:space="preserve"> </w:t>
      </w:r>
      <w:r>
        <w:t>te</w:t>
      </w:r>
      <w:r>
        <w:rPr>
          <w:spacing w:val="-9"/>
        </w:rPr>
        <w:t xml:space="preserve"> </w:t>
      </w:r>
      <w:r>
        <w:t>herkennen</w:t>
      </w:r>
      <w:r>
        <w:rPr>
          <w:spacing w:val="-10"/>
        </w:rPr>
        <w:t xml:space="preserve"> </w:t>
      </w:r>
      <w:r>
        <w:t>op basis van een individueel karakter, dit bied</w:t>
      </w:r>
      <w:ins w:id="9" w:author="Vercleyen Frank" w:date="2019-05-18T21:49:00Z">
        <w:r>
          <w:t>t</w:t>
        </w:r>
      </w:ins>
      <w:r>
        <w:t xml:space="preserve"> een voordeel aangezien individuele karakters vaak</w:t>
      </w:r>
      <w:r>
        <w:rPr>
          <w:spacing w:val="-18"/>
        </w:rPr>
        <w:t xml:space="preserve"> </w:t>
      </w:r>
      <w:r>
        <w:t>voorkomen</w:t>
      </w:r>
      <w:r>
        <w:rPr>
          <w:spacing w:val="-18"/>
        </w:rPr>
        <w:t xml:space="preserve"> </w:t>
      </w:r>
      <w:r>
        <w:t>in</w:t>
      </w:r>
      <w:r>
        <w:rPr>
          <w:spacing w:val="-17"/>
        </w:rPr>
        <w:t xml:space="preserve"> </w:t>
      </w:r>
      <w:r>
        <w:t>documenten</w:t>
      </w:r>
      <w:r>
        <w:rPr>
          <w:spacing w:val="-18"/>
        </w:rPr>
        <w:t xml:space="preserve"> </w:t>
      </w:r>
      <w:r>
        <w:t>wanneer</w:t>
      </w:r>
      <w:r>
        <w:rPr>
          <w:spacing w:val="-18"/>
        </w:rPr>
        <w:t xml:space="preserve"> </w:t>
      </w:r>
      <w:r>
        <w:t>de</w:t>
      </w:r>
      <w:r>
        <w:rPr>
          <w:spacing w:val="-17"/>
        </w:rPr>
        <w:t xml:space="preserve"> </w:t>
      </w:r>
      <w:r>
        <w:t>grootste</w:t>
      </w:r>
      <w:r>
        <w:rPr>
          <w:spacing w:val="-18"/>
        </w:rPr>
        <w:t xml:space="preserve"> </w:t>
      </w:r>
      <w:r>
        <w:t>inhoud</w:t>
      </w:r>
      <w:r>
        <w:rPr>
          <w:spacing w:val="-17"/>
        </w:rPr>
        <w:t xml:space="preserve"> </w:t>
      </w:r>
      <w:r>
        <w:t>van</w:t>
      </w:r>
      <w:r>
        <w:rPr>
          <w:spacing w:val="-18"/>
        </w:rPr>
        <w:t xml:space="preserve"> </w:t>
      </w:r>
      <w:r>
        <w:t>het</w:t>
      </w:r>
      <w:r>
        <w:rPr>
          <w:spacing w:val="-18"/>
        </w:rPr>
        <w:t xml:space="preserve"> </w:t>
      </w:r>
      <w:r>
        <w:t>document</w:t>
      </w:r>
      <w:r>
        <w:rPr>
          <w:spacing w:val="-17"/>
        </w:rPr>
        <w:t xml:space="preserve"> </w:t>
      </w:r>
      <w:r>
        <w:t>geschreven is in een ander</w:t>
      </w:r>
      <w:r>
        <w:rPr>
          <w:spacing w:val="-5"/>
        </w:rPr>
        <w:t xml:space="preserve"> </w:t>
      </w:r>
      <w:r>
        <w:t>schriftsysteem.</w:t>
      </w:r>
    </w:p>
    <w:p w:rsidR="00BB27DF" w:rsidRDefault="00D92645">
      <w:pPr>
        <w:pStyle w:val="Plattetekst"/>
        <w:spacing w:before="229" w:line="252" w:lineRule="auto"/>
        <w:ind w:left="880" w:right="1279"/>
        <w:jc w:val="both"/>
      </w:pPr>
      <w:r>
        <w:t xml:space="preserve">De inhoud van dit onderzoek bestaat uit een stand van zaken waarin de gebruikte tech- nologieën worden besproken samen met een bespreking van </w:t>
      </w:r>
      <w:ins w:id="10" w:author="Vercleyen Frank" w:date="2019-05-18T21:51:00Z">
        <w:r>
          <w:t>de stand van zaken</w:t>
        </w:r>
      </w:ins>
      <w:del w:id="11" w:author="Vercleyen Frank" w:date="2019-05-18T21:51:00Z">
        <w:r w:rsidDel="00D92645">
          <w:delText>het al onderzochte</w:delText>
        </w:r>
      </w:del>
      <w:r>
        <w:t xml:space="preserve"> in dit onderzoek.</w:t>
      </w:r>
    </w:p>
    <w:p w:rsidR="00BB27DF" w:rsidRDefault="00D92645">
      <w:pPr>
        <w:pStyle w:val="Plattetekst"/>
        <w:spacing w:line="252" w:lineRule="auto"/>
        <w:ind w:left="880" w:right="1279" w:hanging="9"/>
        <w:jc w:val="both"/>
      </w:pPr>
      <w:r>
        <w:rPr>
          <w:spacing w:val="-4"/>
        </w:rPr>
        <w:t xml:space="preserve">Vervolgens </w:t>
      </w:r>
      <w:r>
        <w:t>is een methodologie uitgeschreven waarin wordt uitgelegd hoe te werk is ge- gaan</w:t>
      </w:r>
      <w:r>
        <w:rPr>
          <w:spacing w:val="-12"/>
        </w:rPr>
        <w:t xml:space="preserve"> </w:t>
      </w:r>
      <w:r>
        <w:t>bij</w:t>
      </w:r>
      <w:r>
        <w:rPr>
          <w:spacing w:val="-12"/>
        </w:rPr>
        <w:t xml:space="preserve"> </w:t>
      </w:r>
      <w:r>
        <w:t>het</w:t>
      </w:r>
      <w:r>
        <w:rPr>
          <w:spacing w:val="-11"/>
        </w:rPr>
        <w:t xml:space="preserve"> </w:t>
      </w:r>
      <w:r>
        <w:t>verzamelen</w:t>
      </w:r>
      <w:r>
        <w:rPr>
          <w:spacing w:val="-12"/>
        </w:rPr>
        <w:t xml:space="preserve"> </w:t>
      </w:r>
      <w:r>
        <w:t>van</w:t>
      </w:r>
      <w:r>
        <w:rPr>
          <w:spacing w:val="-11"/>
        </w:rPr>
        <w:t xml:space="preserve"> </w:t>
      </w:r>
      <w:r>
        <w:t>data,</w:t>
      </w:r>
      <w:r>
        <w:rPr>
          <w:spacing w:val="-12"/>
        </w:rPr>
        <w:t xml:space="preserve"> </w:t>
      </w:r>
      <w:r>
        <w:t>het</w:t>
      </w:r>
      <w:r>
        <w:rPr>
          <w:spacing w:val="-11"/>
        </w:rPr>
        <w:t xml:space="preserve"> </w:t>
      </w:r>
      <w:r>
        <w:t>ontwerpen</w:t>
      </w:r>
      <w:r>
        <w:rPr>
          <w:spacing w:val="-12"/>
        </w:rPr>
        <w:t xml:space="preserve"> </w:t>
      </w:r>
      <w:r>
        <w:t>en</w:t>
      </w:r>
      <w:r>
        <w:rPr>
          <w:spacing w:val="-11"/>
        </w:rPr>
        <w:t xml:space="preserve"> </w:t>
      </w:r>
      <w:r>
        <w:t>trainen</w:t>
      </w:r>
      <w:r>
        <w:rPr>
          <w:spacing w:val="-12"/>
        </w:rPr>
        <w:t xml:space="preserve"> </w:t>
      </w:r>
      <w:r>
        <w:rPr>
          <w:spacing w:val="-3"/>
        </w:rPr>
        <w:t>van</w:t>
      </w:r>
      <w:r>
        <w:rPr>
          <w:spacing w:val="-11"/>
        </w:rPr>
        <w:t xml:space="preserve"> </w:t>
      </w:r>
      <w:r>
        <w:t>het</w:t>
      </w:r>
      <w:r>
        <w:rPr>
          <w:spacing w:val="-12"/>
        </w:rPr>
        <w:t xml:space="preserve"> </w:t>
      </w:r>
      <w:r>
        <w:t>convolutioneel</w:t>
      </w:r>
      <w:r>
        <w:rPr>
          <w:spacing w:val="-11"/>
        </w:rPr>
        <w:t xml:space="preserve"> </w:t>
      </w:r>
      <w:r>
        <w:t>neuraal netwerk en het gebruik van het geschreven model in de</w:t>
      </w:r>
      <w:r>
        <w:rPr>
          <w:spacing w:val="-18"/>
        </w:rPr>
        <w:t xml:space="preserve"> </w:t>
      </w:r>
      <w:r>
        <w:t>praktijk.</w:t>
      </w:r>
    </w:p>
    <w:p w:rsidR="00BB27DF" w:rsidRDefault="00D92645">
      <w:pPr>
        <w:pStyle w:val="Plattetekst"/>
        <w:spacing w:line="252" w:lineRule="auto"/>
        <w:ind w:left="880" w:right="1318"/>
        <w:jc w:val="both"/>
      </w:pPr>
      <w:r>
        <w:t>Daarnaast worden de resultaten besproken die aantonen dat het model drie verschillende schriften van elkaar kan onderscheiden met een hoge accuraatheid.</w:t>
      </w:r>
    </w:p>
    <w:p w:rsidR="00BB27DF" w:rsidRDefault="00D92645">
      <w:pPr>
        <w:pStyle w:val="Plattetekst"/>
        <w:spacing w:line="252" w:lineRule="auto"/>
        <w:ind w:left="872" w:right="1318" w:firstLine="8"/>
        <w:jc w:val="both"/>
      </w:pPr>
      <w:r>
        <w:t>Uiteindelijk</w:t>
      </w:r>
      <w:r>
        <w:rPr>
          <w:spacing w:val="-25"/>
        </w:rPr>
        <w:t xml:space="preserve"> </w:t>
      </w:r>
      <w:r>
        <w:t>is</w:t>
      </w:r>
      <w:r>
        <w:rPr>
          <w:spacing w:val="-25"/>
        </w:rPr>
        <w:t xml:space="preserve"> </w:t>
      </w:r>
      <w:r>
        <w:t>er</w:t>
      </w:r>
      <w:r>
        <w:rPr>
          <w:spacing w:val="-24"/>
        </w:rPr>
        <w:t xml:space="preserve"> </w:t>
      </w:r>
      <w:r>
        <w:t>een</w:t>
      </w:r>
      <w:r>
        <w:rPr>
          <w:spacing w:val="-25"/>
        </w:rPr>
        <w:t xml:space="preserve"> </w:t>
      </w:r>
      <w:r>
        <w:t>conclusie</w:t>
      </w:r>
      <w:r>
        <w:rPr>
          <w:spacing w:val="-24"/>
        </w:rPr>
        <w:t xml:space="preserve"> </w:t>
      </w:r>
      <w:r>
        <w:t>die</w:t>
      </w:r>
      <w:r>
        <w:rPr>
          <w:spacing w:val="-25"/>
        </w:rPr>
        <w:t xml:space="preserve"> </w:t>
      </w:r>
      <w:r>
        <w:t>deze</w:t>
      </w:r>
      <w:r>
        <w:rPr>
          <w:spacing w:val="-25"/>
        </w:rPr>
        <w:t xml:space="preserve"> </w:t>
      </w:r>
      <w:r>
        <w:t>resultaten</w:t>
      </w:r>
      <w:r>
        <w:rPr>
          <w:spacing w:val="-24"/>
        </w:rPr>
        <w:t xml:space="preserve"> </w:t>
      </w:r>
      <w:r>
        <w:t>bevestig</w:t>
      </w:r>
      <w:ins w:id="12" w:author="Vercleyen Frank" w:date="2019-05-18T21:51:00Z">
        <w:r>
          <w:rPr>
            <w:spacing w:val="-25"/>
          </w:rPr>
          <w:t xml:space="preserve">t </w:t>
        </w:r>
      </w:ins>
      <w:del w:id="13" w:author="Vercleyen Frank" w:date="2019-05-18T21:51:00Z">
        <w:r w:rsidDel="00D92645">
          <w:delText>d</w:delText>
        </w:r>
        <w:r w:rsidDel="00D92645">
          <w:rPr>
            <w:spacing w:val="-25"/>
          </w:rPr>
          <w:delText xml:space="preserve"> </w:delText>
        </w:r>
      </w:del>
      <w:r>
        <w:t>en</w:t>
      </w:r>
      <w:r>
        <w:rPr>
          <w:spacing w:val="-24"/>
        </w:rPr>
        <w:t xml:space="preserve"> </w:t>
      </w:r>
      <w:r>
        <w:t>waarin</w:t>
      </w:r>
      <w:r>
        <w:rPr>
          <w:spacing w:val="-25"/>
        </w:rPr>
        <w:t xml:space="preserve"> </w:t>
      </w:r>
      <w:r>
        <w:t>wordt</w:t>
      </w:r>
      <w:r>
        <w:rPr>
          <w:spacing w:val="-24"/>
        </w:rPr>
        <w:t xml:space="preserve"> </w:t>
      </w:r>
      <w:r>
        <w:t>besproken</w:t>
      </w:r>
      <w:r>
        <w:rPr>
          <w:spacing w:val="-25"/>
        </w:rPr>
        <w:t xml:space="preserve"> </w:t>
      </w:r>
      <w:r>
        <w:t>dat wanneer</w:t>
      </w:r>
      <w:r>
        <w:rPr>
          <w:spacing w:val="-17"/>
        </w:rPr>
        <w:t xml:space="preserve"> </w:t>
      </w:r>
      <w:r>
        <w:t>er</w:t>
      </w:r>
      <w:r>
        <w:rPr>
          <w:spacing w:val="-16"/>
        </w:rPr>
        <w:t xml:space="preserve"> </w:t>
      </w:r>
      <w:r>
        <w:t>getracht</w:t>
      </w:r>
      <w:r>
        <w:rPr>
          <w:spacing w:val="-16"/>
        </w:rPr>
        <w:t xml:space="preserve"> </w:t>
      </w:r>
      <w:r>
        <w:t>zou</w:t>
      </w:r>
      <w:r>
        <w:rPr>
          <w:spacing w:val="-16"/>
        </w:rPr>
        <w:t xml:space="preserve"> </w:t>
      </w:r>
      <w:r>
        <w:t>worden</w:t>
      </w:r>
      <w:r>
        <w:rPr>
          <w:spacing w:val="-15"/>
        </w:rPr>
        <w:t xml:space="preserve"> </w:t>
      </w:r>
      <w:r>
        <w:t>om</w:t>
      </w:r>
      <w:r>
        <w:rPr>
          <w:spacing w:val="-16"/>
        </w:rPr>
        <w:t xml:space="preserve"> </w:t>
      </w:r>
      <w:r>
        <w:t>meerdere</w:t>
      </w:r>
      <w:r>
        <w:rPr>
          <w:spacing w:val="-17"/>
        </w:rPr>
        <w:t xml:space="preserve"> </w:t>
      </w:r>
      <w:r>
        <w:t>schriftsystemen</w:t>
      </w:r>
      <w:r>
        <w:rPr>
          <w:spacing w:val="-16"/>
        </w:rPr>
        <w:t xml:space="preserve"> </w:t>
      </w:r>
      <w:r>
        <w:rPr>
          <w:spacing w:val="-3"/>
        </w:rPr>
        <w:t>van</w:t>
      </w:r>
      <w:r>
        <w:rPr>
          <w:spacing w:val="-16"/>
        </w:rPr>
        <w:t xml:space="preserve"> </w:t>
      </w:r>
      <w:r>
        <w:t>elkaar</w:t>
      </w:r>
      <w:r>
        <w:rPr>
          <w:spacing w:val="-15"/>
        </w:rPr>
        <w:t xml:space="preserve"> </w:t>
      </w:r>
      <w:r>
        <w:t>te</w:t>
      </w:r>
      <w:r>
        <w:rPr>
          <w:spacing w:val="-17"/>
        </w:rPr>
        <w:t xml:space="preserve"> </w:t>
      </w:r>
      <w:r>
        <w:t>onderscheiden</w:t>
      </w:r>
      <w:ins w:id="14" w:author="Vercleyen Frank" w:date="2019-05-18T21:52:00Z">
        <w:r>
          <w:t>,</w:t>
        </w:r>
      </w:ins>
      <w:r>
        <w:t xml:space="preserve"> er meer tijd en werk zou moeten gestoken worden in het ontwerp van het model en de keuze van de gebruikte</w:t>
      </w:r>
      <w:r>
        <w:rPr>
          <w:spacing w:val="-5"/>
        </w:rPr>
        <w:t xml:space="preserve"> </w:t>
      </w:r>
      <w:r>
        <w:t>technologieën.</w:t>
      </w:r>
    </w:p>
    <w:p w:rsidR="00BB27DF" w:rsidRDefault="00BB27DF">
      <w:pPr>
        <w:spacing w:line="252" w:lineRule="auto"/>
        <w:jc w:val="both"/>
        <w:sectPr w:rsidR="00BB27DF">
          <w:pgSz w:w="11910" w:h="16840"/>
          <w:pgMar w:top="158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48512"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52"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4"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pPr>
      <w:r>
        <w:t>Inhoudsopgave</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0"/>
        <w:rPr>
          <w:rFonts w:ascii="Verdana"/>
          <w:b/>
          <w:sz w:val="86"/>
        </w:rPr>
      </w:pPr>
    </w:p>
    <w:p w:rsidR="00BB27DF" w:rsidRDefault="00D92645">
      <w:pPr>
        <w:pStyle w:val="Kop2"/>
        <w:numPr>
          <w:ilvl w:val="0"/>
          <w:numId w:val="12"/>
        </w:numPr>
        <w:tabs>
          <w:tab w:val="left" w:pos="1589"/>
          <w:tab w:val="left" w:pos="1590"/>
          <w:tab w:val="right" w:leader="dot" w:pos="6647"/>
        </w:tabs>
        <w:rPr>
          <w:sz w:val="24"/>
        </w:rPr>
      </w:pPr>
      <w:hyperlink w:anchor="_bookmark0" w:history="1">
        <w:r>
          <w:rPr>
            <w:color w:val="0093D0"/>
            <w:w w:val="90"/>
          </w:rPr>
          <w:t>Inleiding</w:t>
        </w:r>
      </w:hyperlink>
      <w:r>
        <w:rPr>
          <w:color w:val="0093D0"/>
          <w:w w:val="90"/>
        </w:rPr>
        <w:tab/>
      </w:r>
      <w:r>
        <w:rPr>
          <w:color w:val="66BEE2"/>
          <w:w w:val="90"/>
          <w:sz w:val="24"/>
        </w:rPr>
        <w:t>11</w:t>
      </w:r>
    </w:p>
    <w:p w:rsidR="00BB27DF" w:rsidRDefault="00D92645">
      <w:pPr>
        <w:pStyle w:val="Kop3"/>
        <w:numPr>
          <w:ilvl w:val="1"/>
          <w:numId w:val="12"/>
        </w:numPr>
        <w:tabs>
          <w:tab w:val="left" w:pos="1589"/>
          <w:tab w:val="left" w:pos="1590"/>
        </w:tabs>
        <w:spacing w:before="339"/>
      </w:pPr>
      <w:hyperlink w:anchor="_bookmark1" w:history="1">
        <w:r>
          <w:rPr>
            <w:w w:val="95"/>
          </w:rPr>
          <w:t>Probleemstelling</w:t>
        </w:r>
      </w:hyperlink>
      <w:r>
        <w:rPr>
          <w:w w:val="95"/>
        </w:rPr>
        <w:t>12</w:t>
      </w:r>
    </w:p>
    <w:p w:rsidR="00BB27DF" w:rsidRDefault="00BB27DF">
      <w:pPr>
        <w:pStyle w:val="Plattetekst"/>
        <w:spacing w:before="3"/>
        <w:rPr>
          <w:rFonts w:ascii="Verdana"/>
          <w:b/>
          <w:sz w:val="26"/>
        </w:rPr>
      </w:pPr>
    </w:p>
    <w:p w:rsidR="00BB27DF" w:rsidRDefault="00D92645">
      <w:pPr>
        <w:pStyle w:val="Lijstalinea"/>
        <w:numPr>
          <w:ilvl w:val="1"/>
          <w:numId w:val="12"/>
        </w:numPr>
        <w:tabs>
          <w:tab w:val="left" w:pos="1589"/>
          <w:tab w:val="left" w:pos="1590"/>
        </w:tabs>
        <w:rPr>
          <w:b/>
          <w:sz w:val="24"/>
        </w:rPr>
      </w:pPr>
      <w:hyperlink w:anchor="_bookmark2" w:history="1">
        <w:r>
          <w:rPr>
            <w:b/>
            <w:w w:val="95"/>
            <w:sz w:val="24"/>
          </w:rPr>
          <w:t>Onderzoeksvraag</w:t>
        </w:r>
      </w:hyperlink>
      <w:r>
        <w:rPr>
          <w:b/>
          <w:w w:val="95"/>
          <w:sz w:val="24"/>
        </w:rPr>
        <w:t>12</w:t>
      </w:r>
    </w:p>
    <w:p w:rsidR="00BB27DF" w:rsidRDefault="00BB27DF">
      <w:pPr>
        <w:pStyle w:val="Plattetekst"/>
        <w:spacing w:before="3"/>
        <w:rPr>
          <w:rFonts w:ascii="Verdana"/>
          <w:b/>
          <w:sz w:val="26"/>
        </w:rPr>
      </w:pPr>
    </w:p>
    <w:p w:rsidR="00BB27DF" w:rsidRDefault="00D92645">
      <w:pPr>
        <w:pStyle w:val="Lijstalinea"/>
        <w:numPr>
          <w:ilvl w:val="1"/>
          <w:numId w:val="12"/>
        </w:numPr>
        <w:tabs>
          <w:tab w:val="left" w:pos="1589"/>
          <w:tab w:val="left" w:pos="1590"/>
        </w:tabs>
        <w:rPr>
          <w:b/>
          <w:sz w:val="24"/>
        </w:rPr>
      </w:pPr>
      <w:hyperlink w:anchor="_bookmark3" w:history="1">
        <w:r>
          <w:rPr>
            <w:b/>
            <w:w w:val="95"/>
            <w:sz w:val="24"/>
          </w:rPr>
          <w:t>Onderzoeksdoelstelling</w:t>
        </w:r>
      </w:hyperlink>
      <w:r>
        <w:rPr>
          <w:b/>
          <w:w w:val="95"/>
          <w:sz w:val="24"/>
        </w:rPr>
        <w:t>12</w:t>
      </w:r>
    </w:p>
    <w:p w:rsidR="00BB27DF" w:rsidRDefault="00BB27DF">
      <w:pPr>
        <w:pStyle w:val="Plattetekst"/>
        <w:spacing w:before="3"/>
        <w:rPr>
          <w:rFonts w:ascii="Verdana"/>
          <w:b/>
          <w:sz w:val="26"/>
        </w:rPr>
      </w:pPr>
    </w:p>
    <w:p w:rsidR="00BB27DF" w:rsidRDefault="00D92645">
      <w:pPr>
        <w:pStyle w:val="Lijstalinea"/>
        <w:numPr>
          <w:ilvl w:val="1"/>
          <w:numId w:val="12"/>
        </w:numPr>
        <w:tabs>
          <w:tab w:val="left" w:pos="1589"/>
          <w:tab w:val="left" w:pos="1590"/>
        </w:tabs>
        <w:rPr>
          <w:b/>
          <w:sz w:val="24"/>
        </w:rPr>
      </w:pPr>
      <w:hyperlink w:anchor="_bookmark4" w:history="1">
        <w:r>
          <w:rPr>
            <w:b/>
            <w:sz w:val="24"/>
          </w:rPr>
          <w:t xml:space="preserve">Opzet </w:t>
        </w:r>
        <w:r>
          <w:rPr>
            <w:b/>
            <w:spacing w:val="-3"/>
            <w:sz w:val="24"/>
          </w:rPr>
          <w:t xml:space="preserve">van </w:t>
        </w:r>
        <w:r>
          <w:rPr>
            <w:b/>
            <w:sz w:val="24"/>
          </w:rPr>
          <w:t>deze</w:t>
        </w:r>
        <w:r>
          <w:rPr>
            <w:b/>
            <w:spacing w:val="-63"/>
            <w:sz w:val="24"/>
          </w:rPr>
          <w:t xml:space="preserve"> </w:t>
        </w:r>
        <w:r>
          <w:rPr>
            <w:b/>
            <w:sz w:val="24"/>
          </w:rPr>
          <w:t>bachelorproef</w:t>
        </w:r>
      </w:hyperlink>
      <w:r>
        <w:rPr>
          <w:b/>
          <w:sz w:val="24"/>
        </w:rPr>
        <w:t>12</w:t>
      </w:r>
    </w:p>
    <w:p w:rsidR="00BB27DF" w:rsidRDefault="00BB27DF">
      <w:pPr>
        <w:pStyle w:val="Plattetekst"/>
        <w:spacing w:before="6"/>
        <w:rPr>
          <w:rFonts w:ascii="Verdana"/>
          <w:b/>
          <w:sz w:val="38"/>
        </w:rPr>
      </w:pPr>
    </w:p>
    <w:p w:rsidR="00BB27DF" w:rsidRDefault="00D92645">
      <w:pPr>
        <w:pStyle w:val="Lijstalinea"/>
        <w:numPr>
          <w:ilvl w:val="0"/>
          <w:numId w:val="12"/>
        </w:numPr>
        <w:tabs>
          <w:tab w:val="left" w:pos="1589"/>
          <w:tab w:val="left" w:pos="1590"/>
          <w:tab w:val="left" w:leader="dot" w:pos="6853"/>
        </w:tabs>
        <w:rPr>
          <w:b/>
          <w:sz w:val="24"/>
        </w:rPr>
      </w:pPr>
      <w:hyperlink w:anchor="_bookmark5" w:history="1">
        <w:r>
          <w:rPr>
            <w:b/>
            <w:color w:val="0093D0"/>
            <w:w w:val="95"/>
            <w:sz w:val="28"/>
          </w:rPr>
          <w:t>Stand</w:t>
        </w:r>
        <w:r>
          <w:rPr>
            <w:b/>
            <w:color w:val="0093D0"/>
            <w:spacing w:val="-42"/>
            <w:w w:val="95"/>
            <w:sz w:val="28"/>
          </w:rPr>
          <w:t xml:space="preserve"> </w:t>
        </w:r>
        <w:r>
          <w:rPr>
            <w:b/>
            <w:color w:val="0093D0"/>
            <w:spacing w:val="-3"/>
            <w:w w:val="95"/>
            <w:sz w:val="28"/>
          </w:rPr>
          <w:t>van</w:t>
        </w:r>
        <w:r>
          <w:rPr>
            <w:b/>
            <w:color w:val="0093D0"/>
            <w:spacing w:val="-42"/>
            <w:w w:val="95"/>
            <w:sz w:val="28"/>
          </w:rPr>
          <w:t xml:space="preserve"> </w:t>
        </w:r>
        <w:r>
          <w:rPr>
            <w:b/>
            <w:color w:val="0093D0"/>
            <w:spacing w:val="-3"/>
            <w:w w:val="95"/>
            <w:sz w:val="28"/>
          </w:rPr>
          <w:t>zaken</w:t>
        </w:r>
      </w:hyperlink>
      <w:r>
        <w:rPr>
          <w:b/>
          <w:color w:val="0093D0"/>
          <w:spacing w:val="-3"/>
          <w:w w:val="95"/>
          <w:sz w:val="28"/>
        </w:rPr>
        <w:tab/>
      </w:r>
      <w:r>
        <w:rPr>
          <w:b/>
          <w:color w:val="66BEE2"/>
          <w:sz w:val="24"/>
        </w:rPr>
        <w:t>15</w:t>
      </w:r>
    </w:p>
    <w:p w:rsidR="00BB27DF" w:rsidRDefault="00D92645">
      <w:pPr>
        <w:pStyle w:val="Lijstalinea"/>
        <w:numPr>
          <w:ilvl w:val="1"/>
          <w:numId w:val="12"/>
        </w:numPr>
        <w:tabs>
          <w:tab w:val="left" w:pos="1589"/>
          <w:tab w:val="left" w:pos="1590"/>
        </w:tabs>
        <w:spacing w:before="339"/>
        <w:rPr>
          <w:b/>
          <w:sz w:val="24"/>
        </w:rPr>
      </w:pPr>
      <w:hyperlink w:anchor="_bookmark6" w:history="1">
        <w:r>
          <w:rPr>
            <w:b/>
            <w:w w:val="85"/>
            <w:sz w:val="24"/>
          </w:rPr>
          <w:t>Schriftsystemen en hun</w:t>
        </w:r>
        <w:r>
          <w:rPr>
            <w:b/>
            <w:spacing w:val="-44"/>
            <w:w w:val="85"/>
            <w:sz w:val="24"/>
          </w:rPr>
          <w:t xml:space="preserve"> </w:t>
        </w:r>
        <w:r>
          <w:rPr>
            <w:b/>
            <w:w w:val="85"/>
            <w:sz w:val="24"/>
          </w:rPr>
          <w:t>groepen</w:t>
        </w:r>
      </w:hyperlink>
      <w:r>
        <w:rPr>
          <w:b/>
          <w:w w:val="85"/>
          <w:sz w:val="24"/>
        </w:rPr>
        <w:t>15</w:t>
      </w:r>
    </w:p>
    <w:p w:rsidR="00BB27DF" w:rsidRDefault="00BB27DF">
      <w:pPr>
        <w:pStyle w:val="Plattetekst"/>
        <w:spacing w:before="2"/>
        <w:rPr>
          <w:rFonts w:ascii="Verdana"/>
          <w:b/>
          <w:sz w:val="26"/>
        </w:rPr>
      </w:pPr>
    </w:p>
    <w:p w:rsidR="00BB27DF" w:rsidRDefault="00D92645">
      <w:pPr>
        <w:pStyle w:val="Lijstalinea"/>
        <w:numPr>
          <w:ilvl w:val="1"/>
          <w:numId w:val="12"/>
        </w:numPr>
        <w:tabs>
          <w:tab w:val="left" w:pos="1589"/>
          <w:tab w:val="left" w:pos="1590"/>
        </w:tabs>
        <w:spacing w:before="1"/>
        <w:rPr>
          <w:b/>
          <w:sz w:val="24"/>
        </w:rPr>
      </w:pPr>
      <w:hyperlink w:anchor="_bookmark7" w:history="1">
        <w:r>
          <w:rPr>
            <w:b/>
            <w:w w:val="90"/>
            <w:sz w:val="24"/>
          </w:rPr>
          <w:t>Artificiële</w:t>
        </w:r>
        <w:r>
          <w:rPr>
            <w:b/>
            <w:spacing w:val="-11"/>
            <w:w w:val="90"/>
            <w:sz w:val="24"/>
          </w:rPr>
          <w:t xml:space="preserve"> </w:t>
        </w:r>
        <w:r>
          <w:rPr>
            <w:b/>
            <w:w w:val="90"/>
            <w:sz w:val="24"/>
          </w:rPr>
          <w:t>intelligentie</w:t>
        </w:r>
      </w:hyperlink>
      <w:r>
        <w:rPr>
          <w:b/>
          <w:w w:val="90"/>
          <w:sz w:val="24"/>
        </w:rPr>
        <w:t>17</w:t>
      </w:r>
    </w:p>
    <w:p w:rsidR="00BB27DF" w:rsidRDefault="00BB27DF">
      <w:pPr>
        <w:pStyle w:val="Plattetekst"/>
        <w:spacing w:before="2"/>
        <w:rPr>
          <w:rFonts w:ascii="Verdana"/>
          <w:b/>
          <w:sz w:val="26"/>
        </w:rPr>
      </w:pPr>
    </w:p>
    <w:p w:rsidR="00BB27DF" w:rsidRDefault="00D92645">
      <w:pPr>
        <w:pStyle w:val="Lijstalinea"/>
        <w:numPr>
          <w:ilvl w:val="1"/>
          <w:numId w:val="12"/>
        </w:numPr>
        <w:tabs>
          <w:tab w:val="left" w:pos="1589"/>
          <w:tab w:val="left" w:pos="1590"/>
        </w:tabs>
        <w:spacing w:before="1"/>
        <w:rPr>
          <w:b/>
          <w:sz w:val="24"/>
        </w:rPr>
      </w:pPr>
      <w:hyperlink w:anchor="_bookmark8" w:history="1">
        <w:r>
          <w:rPr>
            <w:b/>
            <w:w w:val="95"/>
            <w:sz w:val="24"/>
          </w:rPr>
          <w:t>Machine</w:t>
        </w:r>
        <w:r>
          <w:rPr>
            <w:b/>
            <w:spacing w:val="-17"/>
            <w:w w:val="95"/>
            <w:sz w:val="24"/>
          </w:rPr>
          <w:t xml:space="preserve"> </w:t>
        </w:r>
        <w:r>
          <w:rPr>
            <w:b/>
            <w:w w:val="95"/>
            <w:sz w:val="24"/>
          </w:rPr>
          <w:t>Learning</w:t>
        </w:r>
        <w:r>
          <w:rPr>
            <w:b/>
            <w:spacing w:val="-17"/>
            <w:w w:val="95"/>
            <w:sz w:val="24"/>
          </w:rPr>
          <w:t xml:space="preserve"> </w:t>
        </w:r>
        <w:r>
          <w:rPr>
            <w:b/>
            <w:w w:val="95"/>
            <w:sz w:val="24"/>
          </w:rPr>
          <w:t>en</w:t>
        </w:r>
        <w:r>
          <w:rPr>
            <w:b/>
            <w:spacing w:val="-17"/>
            <w:w w:val="95"/>
            <w:sz w:val="24"/>
          </w:rPr>
          <w:t xml:space="preserve"> </w:t>
        </w:r>
        <w:r>
          <w:rPr>
            <w:b/>
            <w:w w:val="95"/>
            <w:sz w:val="24"/>
          </w:rPr>
          <w:t>Deep</w:t>
        </w:r>
        <w:r>
          <w:rPr>
            <w:b/>
            <w:spacing w:val="-17"/>
            <w:w w:val="95"/>
            <w:sz w:val="24"/>
          </w:rPr>
          <w:t xml:space="preserve"> </w:t>
        </w:r>
        <w:r>
          <w:rPr>
            <w:b/>
            <w:w w:val="95"/>
            <w:sz w:val="24"/>
          </w:rPr>
          <w:t>Learning</w:t>
        </w:r>
      </w:hyperlink>
      <w:r>
        <w:rPr>
          <w:b/>
          <w:w w:val="95"/>
          <w:sz w:val="24"/>
        </w:rPr>
        <w:t>18</w:t>
      </w:r>
    </w:p>
    <w:p w:rsidR="00BB27DF" w:rsidRDefault="00BB27DF">
      <w:pPr>
        <w:pStyle w:val="Plattetekst"/>
        <w:spacing w:before="2"/>
        <w:rPr>
          <w:rFonts w:ascii="Verdana"/>
          <w:b/>
          <w:sz w:val="26"/>
        </w:rPr>
      </w:pPr>
    </w:p>
    <w:p w:rsidR="00BB27DF" w:rsidRDefault="00D92645">
      <w:pPr>
        <w:pStyle w:val="Lijstalinea"/>
        <w:numPr>
          <w:ilvl w:val="1"/>
          <w:numId w:val="12"/>
        </w:numPr>
        <w:tabs>
          <w:tab w:val="left" w:pos="1589"/>
          <w:tab w:val="left" w:pos="1590"/>
        </w:tabs>
        <w:spacing w:before="1"/>
        <w:rPr>
          <w:b/>
          <w:sz w:val="24"/>
        </w:rPr>
      </w:pPr>
      <w:hyperlink w:anchor="_bookmark11" w:history="1">
        <w:r>
          <w:rPr>
            <w:b/>
            <w:w w:val="95"/>
            <w:sz w:val="24"/>
          </w:rPr>
          <w:t>Convolutional Neural</w:t>
        </w:r>
        <w:r>
          <w:rPr>
            <w:b/>
            <w:spacing w:val="-35"/>
            <w:w w:val="95"/>
            <w:sz w:val="24"/>
          </w:rPr>
          <w:t xml:space="preserve"> </w:t>
        </w:r>
        <w:r>
          <w:rPr>
            <w:b/>
            <w:w w:val="95"/>
            <w:sz w:val="24"/>
          </w:rPr>
          <w:t>Network</w:t>
        </w:r>
      </w:hyperlink>
      <w:r>
        <w:rPr>
          <w:b/>
          <w:w w:val="95"/>
          <w:sz w:val="24"/>
        </w:rPr>
        <w:t>21</w:t>
      </w:r>
    </w:p>
    <w:p w:rsidR="00BB27DF" w:rsidRDefault="00BB27DF">
      <w:pPr>
        <w:pStyle w:val="Plattetekst"/>
        <w:spacing w:before="2"/>
        <w:rPr>
          <w:rFonts w:ascii="Verdana"/>
          <w:b/>
          <w:sz w:val="25"/>
        </w:rPr>
      </w:pPr>
    </w:p>
    <w:p w:rsidR="00BB27DF" w:rsidRDefault="00D92645">
      <w:pPr>
        <w:pStyle w:val="Lijstalinea"/>
        <w:numPr>
          <w:ilvl w:val="2"/>
          <w:numId w:val="12"/>
        </w:numPr>
        <w:tabs>
          <w:tab w:val="left" w:pos="1589"/>
          <w:tab w:val="left" w:pos="1590"/>
          <w:tab w:val="left" w:leader="dot" w:pos="6400"/>
        </w:tabs>
      </w:pPr>
      <w:hyperlink w:anchor="_bookmark12" w:history="1">
        <w:r>
          <w:t>Convolutionele</w:t>
        </w:r>
        <w:r>
          <w:rPr>
            <w:spacing w:val="-18"/>
          </w:rPr>
          <w:t xml:space="preserve"> </w:t>
        </w:r>
        <w:r>
          <w:t>laag</w:t>
        </w:r>
      </w:hyperlink>
      <w:r>
        <w:tab/>
        <w:t>21</w:t>
      </w:r>
    </w:p>
    <w:p w:rsidR="00BB27DF" w:rsidRDefault="00BB27DF">
      <w:pPr>
        <w:pStyle w:val="Plattetekst"/>
        <w:spacing w:before="6"/>
        <w:rPr>
          <w:rFonts w:ascii="Verdana"/>
          <w:sz w:val="23"/>
        </w:rPr>
      </w:pPr>
    </w:p>
    <w:p w:rsidR="00BB27DF" w:rsidRDefault="00D92645">
      <w:pPr>
        <w:pStyle w:val="Lijstalinea"/>
        <w:numPr>
          <w:ilvl w:val="2"/>
          <w:numId w:val="12"/>
        </w:numPr>
        <w:tabs>
          <w:tab w:val="left" w:pos="1589"/>
          <w:tab w:val="left" w:pos="1590"/>
          <w:tab w:val="left" w:leader="dot" w:pos="5989"/>
        </w:tabs>
      </w:pPr>
      <w:hyperlink w:anchor="_bookmark15" w:history="1">
        <w:r>
          <w:t>Pooling</w:t>
        </w:r>
        <w:r>
          <w:rPr>
            <w:spacing w:val="-18"/>
          </w:rPr>
          <w:t xml:space="preserve"> </w:t>
        </w:r>
        <w:r>
          <w:t>laag</w:t>
        </w:r>
      </w:hyperlink>
      <w:r>
        <w:tab/>
        <w:t>23</w:t>
      </w:r>
    </w:p>
    <w:p w:rsidR="00BB27DF" w:rsidRDefault="00BB27DF">
      <w:pPr>
        <w:sectPr w:rsidR="00BB27DF">
          <w:pgSz w:w="11910" w:h="16840"/>
          <w:pgMar w:top="1580" w:right="380" w:bottom="280" w:left="820" w:header="708" w:footer="708" w:gutter="0"/>
          <w:cols w:space="708"/>
        </w:sectPr>
      </w:pPr>
    </w:p>
    <w:p w:rsidR="00BB27DF" w:rsidRDefault="00D92645">
      <w:pPr>
        <w:pStyle w:val="Kop3"/>
        <w:numPr>
          <w:ilvl w:val="1"/>
          <w:numId w:val="12"/>
        </w:numPr>
        <w:tabs>
          <w:tab w:val="left" w:pos="1589"/>
          <w:tab w:val="left" w:pos="1590"/>
        </w:tabs>
        <w:spacing w:before="150"/>
      </w:pPr>
      <w:hyperlink w:anchor="_bookmark16" w:history="1">
        <w:r>
          <w:rPr>
            <w:w w:val="95"/>
          </w:rPr>
          <w:t>Karakterherkenning</w:t>
        </w:r>
      </w:hyperlink>
      <w:r>
        <w:rPr>
          <w:w w:val="95"/>
        </w:rPr>
        <w:t>24</w:t>
      </w:r>
    </w:p>
    <w:p w:rsidR="00BB27DF" w:rsidRDefault="00BB27DF">
      <w:pPr>
        <w:pStyle w:val="Plattetekst"/>
        <w:rPr>
          <w:rFonts w:ascii="Verdana"/>
          <w:b/>
        </w:rPr>
      </w:pPr>
    </w:p>
    <w:p w:rsidR="00BB27DF" w:rsidRDefault="00D92645">
      <w:pPr>
        <w:pStyle w:val="Lijstalinea"/>
        <w:numPr>
          <w:ilvl w:val="1"/>
          <w:numId w:val="12"/>
        </w:numPr>
        <w:tabs>
          <w:tab w:val="left" w:pos="1589"/>
          <w:tab w:val="left" w:pos="1590"/>
        </w:tabs>
        <w:rPr>
          <w:b/>
          <w:sz w:val="24"/>
        </w:rPr>
      </w:pPr>
      <w:hyperlink w:anchor="_bookmark17" w:history="1">
        <w:r>
          <w:rPr>
            <w:b/>
            <w:w w:val="90"/>
            <w:sz w:val="24"/>
          </w:rPr>
          <w:t>Schriftherkenning</w:t>
        </w:r>
      </w:hyperlink>
      <w:r>
        <w:rPr>
          <w:b/>
          <w:w w:val="90"/>
          <w:sz w:val="24"/>
        </w:rPr>
        <w:t>25</w:t>
      </w:r>
    </w:p>
    <w:p w:rsidR="00BB27DF" w:rsidRDefault="00D92645">
      <w:pPr>
        <w:pStyle w:val="Lijstalinea"/>
        <w:numPr>
          <w:ilvl w:val="0"/>
          <w:numId w:val="12"/>
        </w:numPr>
        <w:tabs>
          <w:tab w:val="left" w:pos="1589"/>
          <w:tab w:val="left" w:pos="1590"/>
          <w:tab w:val="right" w:leader="dot" w:pos="6963"/>
        </w:tabs>
        <w:spacing w:before="439"/>
        <w:rPr>
          <w:b/>
          <w:sz w:val="24"/>
        </w:rPr>
      </w:pPr>
      <w:hyperlink w:anchor="_bookmark18" w:history="1">
        <w:r>
          <w:rPr>
            <w:b/>
            <w:color w:val="0093D0"/>
            <w:sz w:val="28"/>
          </w:rPr>
          <w:t>Methodologie</w:t>
        </w:r>
      </w:hyperlink>
      <w:r>
        <w:rPr>
          <w:b/>
          <w:color w:val="0093D0"/>
          <w:sz w:val="28"/>
        </w:rPr>
        <w:tab/>
      </w:r>
      <w:r>
        <w:rPr>
          <w:b/>
          <w:color w:val="66BEE2"/>
          <w:sz w:val="24"/>
        </w:rPr>
        <w:t>27</w:t>
      </w:r>
    </w:p>
    <w:p w:rsidR="00BB27DF" w:rsidRDefault="00D92645">
      <w:pPr>
        <w:pStyle w:val="Lijstalinea"/>
        <w:numPr>
          <w:ilvl w:val="1"/>
          <w:numId w:val="12"/>
        </w:numPr>
        <w:tabs>
          <w:tab w:val="left" w:pos="1589"/>
          <w:tab w:val="left" w:pos="1590"/>
        </w:tabs>
        <w:spacing w:before="311"/>
        <w:rPr>
          <w:b/>
          <w:sz w:val="24"/>
        </w:rPr>
      </w:pPr>
      <w:hyperlink w:anchor="_bookmark19" w:history="1">
        <w:r>
          <w:rPr>
            <w:b/>
            <w:w w:val="95"/>
            <w:sz w:val="24"/>
          </w:rPr>
          <w:t>Dataverzameling</w:t>
        </w:r>
      </w:hyperlink>
      <w:r>
        <w:rPr>
          <w:b/>
          <w:w w:val="95"/>
          <w:sz w:val="24"/>
        </w:rPr>
        <w:t>27</w:t>
      </w:r>
    </w:p>
    <w:p w:rsidR="00BB27DF" w:rsidRDefault="00BB27DF">
      <w:pPr>
        <w:pStyle w:val="Plattetekst"/>
        <w:rPr>
          <w:rFonts w:ascii="Verdana"/>
          <w:b/>
        </w:rPr>
      </w:pPr>
    </w:p>
    <w:p w:rsidR="00BB27DF" w:rsidRDefault="00D92645">
      <w:pPr>
        <w:pStyle w:val="Lijstalinea"/>
        <w:numPr>
          <w:ilvl w:val="1"/>
          <w:numId w:val="12"/>
        </w:numPr>
        <w:tabs>
          <w:tab w:val="left" w:pos="1589"/>
          <w:tab w:val="left" w:pos="1590"/>
        </w:tabs>
        <w:rPr>
          <w:b/>
          <w:sz w:val="24"/>
        </w:rPr>
      </w:pPr>
      <w:hyperlink w:anchor="_bookmark20" w:history="1">
        <w:r>
          <w:rPr>
            <w:b/>
            <w:w w:val="95"/>
            <w:sz w:val="24"/>
          </w:rPr>
          <w:t>Datavoorbereiding</w:t>
        </w:r>
      </w:hyperlink>
      <w:r>
        <w:rPr>
          <w:b/>
          <w:w w:val="95"/>
          <w:sz w:val="24"/>
        </w:rPr>
        <w:t>28</w:t>
      </w:r>
    </w:p>
    <w:p w:rsidR="00BB27DF" w:rsidRDefault="00BB27DF">
      <w:pPr>
        <w:pStyle w:val="Plattetekst"/>
        <w:spacing w:before="11"/>
        <w:rPr>
          <w:rFonts w:ascii="Verdana"/>
          <w:b/>
          <w:sz w:val="23"/>
        </w:rPr>
      </w:pPr>
    </w:p>
    <w:p w:rsidR="00BB27DF" w:rsidRDefault="00D92645">
      <w:pPr>
        <w:pStyle w:val="Lijstalinea"/>
        <w:numPr>
          <w:ilvl w:val="1"/>
          <w:numId w:val="12"/>
        </w:numPr>
        <w:tabs>
          <w:tab w:val="left" w:pos="1589"/>
          <w:tab w:val="left" w:pos="1590"/>
        </w:tabs>
        <w:rPr>
          <w:b/>
          <w:sz w:val="24"/>
        </w:rPr>
      </w:pPr>
      <w:hyperlink w:anchor="_bookmark23" w:history="1">
        <w:r>
          <w:rPr>
            <w:b/>
            <w:w w:val="95"/>
            <w:sz w:val="24"/>
          </w:rPr>
          <w:t>Het Convolutioneel Neuraal</w:t>
        </w:r>
        <w:r>
          <w:rPr>
            <w:b/>
            <w:spacing w:val="-56"/>
            <w:w w:val="95"/>
            <w:sz w:val="24"/>
          </w:rPr>
          <w:t xml:space="preserve"> </w:t>
        </w:r>
        <w:r>
          <w:rPr>
            <w:b/>
            <w:w w:val="95"/>
            <w:sz w:val="24"/>
          </w:rPr>
          <w:t>Netwerk</w:t>
        </w:r>
      </w:hyperlink>
      <w:r>
        <w:rPr>
          <w:b/>
          <w:w w:val="95"/>
          <w:sz w:val="24"/>
        </w:rPr>
        <w:t>29</w:t>
      </w:r>
    </w:p>
    <w:p w:rsidR="00BB27DF" w:rsidRDefault="00BB27DF">
      <w:pPr>
        <w:pStyle w:val="Plattetekst"/>
        <w:rPr>
          <w:rFonts w:ascii="Verdana"/>
          <w:b/>
        </w:rPr>
      </w:pPr>
    </w:p>
    <w:p w:rsidR="00BB27DF" w:rsidRDefault="00D92645">
      <w:pPr>
        <w:pStyle w:val="Lijstalinea"/>
        <w:numPr>
          <w:ilvl w:val="1"/>
          <w:numId w:val="12"/>
        </w:numPr>
        <w:tabs>
          <w:tab w:val="left" w:pos="1589"/>
          <w:tab w:val="left" w:pos="1590"/>
        </w:tabs>
        <w:rPr>
          <w:b/>
          <w:sz w:val="24"/>
        </w:rPr>
      </w:pPr>
      <w:hyperlink w:anchor="_bookmark30" w:history="1">
        <w:r>
          <w:rPr>
            <w:b/>
            <w:w w:val="95"/>
            <w:sz w:val="24"/>
          </w:rPr>
          <w:t>Trainen en</w:t>
        </w:r>
        <w:r>
          <w:rPr>
            <w:b/>
            <w:spacing w:val="-31"/>
            <w:w w:val="95"/>
            <w:sz w:val="24"/>
          </w:rPr>
          <w:t xml:space="preserve"> </w:t>
        </w:r>
        <w:r>
          <w:rPr>
            <w:b/>
            <w:w w:val="95"/>
            <w:sz w:val="24"/>
          </w:rPr>
          <w:t>testen</w:t>
        </w:r>
      </w:hyperlink>
      <w:r>
        <w:rPr>
          <w:b/>
          <w:w w:val="95"/>
          <w:sz w:val="24"/>
        </w:rPr>
        <w:t>34</w:t>
      </w:r>
    </w:p>
    <w:p w:rsidR="00BB27DF" w:rsidRDefault="00BB27DF">
      <w:pPr>
        <w:pStyle w:val="Plattetekst"/>
        <w:spacing w:before="11"/>
        <w:rPr>
          <w:rFonts w:ascii="Verdana"/>
          <w:b/>
          <w:sz w:val="23"/>
        </w:rPr>
      </w:pPr>
    </w:p>
    <w:p w:rsidR="00BB27DF" w:rsidRDefault="00D92645">
      <w:pPr>
        <w:pStyle w:val="Lijstalinea"/>
        <w:numPr>
          <w:ilvl w:val="1"/>
          <w:numId w:val="12"/>
        </w:numPr>
        <w:tabs>
          <w:tab w:val="left" w:pos="1589"/>
          <w:tab w:val="left" w:pos="1590"/>
        </w:tabs>
        <w:spacing w:before="1"/>
        <w:rPr>
          <w:b/>
          <w:sz w:val="24"/>
        </w:rPr>
      </w:pPr>
      <w:hyperlink w:anchor="_bookmark32" w:history="1">
        <w:r>
          <w:rPr>
            <w:b/>
            <w:w w:val="90"/>
            <w:sz w:val="24"/>
          </w:rPr>
          <w:t>Resultaten</w:t>
        </w:r>
      </w:hyperlink>
      <w:r>
        <w:rPr>
          <w:b/>
          <w:w w:val="90"/>
          <w:sz w:val="24"/>
        </w:rPr>
        <w:t>34</w:t>
      </w:r>
    </w:p>
    <w:p w:rsidR="00BB27DF" w:rsidRDefault="00BB27DF">
      <w:pPr>
        <w:pStyle w:val="Plattetekst"/>
        <w:spacing w:before="11"/>
        <w:rPr>
          <w:rFonts w:ascii="Verdana"/>
          <w:b/>
          <w:sz w:val="23"/>
        </w:rPr>
      </w:pPr>
    </w:p>
    <w:p w:rsidR="00BB27DF" w:rsidRDefault="00D92645">
      <w:pPr>
        <w:pStyle w:val="Lijstalinea"/>
        <w:numPr>
          <w:ilvl w:val="1"/>
          <w:numId w:val="12"/>
        </w:numPr>
        <w:tabs>
          <w:tab w:val="left" w:pos="1589"/>
          <w:tab w:val="left" w:pos="1590"/>
        </w:tabs>
        <w:rPr>
          <w:b/>
          <w:sz w:val="24"/>
        </w:rPr>
      </w:pPr>
      <w:hyperlink w:anchor="_bookmark34" w:history="1">
        <w:r>
          <w:rPr>
            <w:b/>
            <w:w w:val="95"/>
            <w:sz w:val="24"/>
          </w:rPr>
          <w:t>Gebruik</w:t>
        </w:r>
      </w:hyperlink>
      <w:r>
        <w:rPr>
          <w:b/>
          <w:w w:val="95"/>
          <w:sz w:val="24"/>
        </w:rPr>
        <w:t>35</w:t>
      </w:r>
    </w:p>
    <w:p w:rsidR="00BB27DF" w:rsidRDefault="00D92645">
      <w:pPr>
        <w:pStyle w:val="Lijstalinea"/>
        <w:numPr>
          <w:ilvl w:val="0"/>
          <w:numId w:val="12"/>
        </w:numPr>
        <w:tabs>
          <w:tab w:val="left" w:pos="1589"/>
          <w:tab w:val="left" w:pos="1590"/>
          <w:tab w:val="right" w:leader="dot" w:pos="6700"/>
        </w:tabs>
        <w:spacing w:before="440"/>
        <w:rPr>
          <w:b/>
          <w:sz w:val="24"/>
        </w:rPr>
      </w:pPr>
      <w:hyperlink w:anchor="_bookmark36" w:history="1">
        <w:r>
          <w:rPr>
            <w:b/>
            <w:color w:val="0093D0"/>
            <w:sz w:val="28"/>
          </w:rPr>
          <w:t>Conclusie</w:t>
        </w:r>
      </w:hyperlink>
      <w:r>
        <w:rPr>
          <w:b/>
          <w:color w:val="0093D0"/>
          <w:sz w:val="28"/>
        </w:rPr>
        <w:tab/>
      </w:r>
      <w:r>
        <w:rPr>
          <w:b/>
          <w:color w:val="66BEE2"/>
          <w:sz w:val="24"/>
        </w:rPr>
        <w:t>37</w:t>
      </w:r>
    </w:p>
    <w:p w:rsidR="00BB27DF" w:rsidRDefault="00D92645">
      <w:pPr>
        <w:tabs>
          <w:tab w:val="right" w:leader="dot" w:pos="6805"/>
        </w:tabs>
        <w:spacing w:before="479"/>
        <w:ind w:left="1589"/>
        <w:rPr>
          <w:rFonts w:ascii="Verdana"/>
          <w:b/>
          <w:sz w:val="24"/>
        </w:rPr>
      </w:pPr>
      <w:hyperlink w:anchor="_bookmark37" w:history="1">
        <w:r>
          <w:rPr>
            <w:rFonts w:ascii="Verdana"/>
            <w:b/>
            <w:color w:val="0093D0"/>
            <w:w w:val="90"/>
            <w:sz w:val="28"/>
          </w:rPr>
          <w:t>Bibliografie</w:t>
        </w:r>
      </w:hyperlink>
      <w:r>
        <w:rPr>
          <w:rFonts w:ascii="Verdana"/>
          <w:b/>
          <w:color w:val="0093D0"/>
          <w:w w:val="90"/>
          <w:sz w:val="28"/>
        </w:rPr>
        <w:tab/>
      </w:r>
      <w:r>
        <w:rPr>
          <w:rFonts w:ascii="Verdana"/>
          <w:b/>
          <w:color w:val="66BEE2"/>
          <w:w w:val="90"/>
          <w:sz w:val="24"/>
        </w:rPr>
        <w:t>39</w:t>
      </w:r>
    </w:p>
    <w:p w:rsidR="00BB27DF" w:rsidRDefault="00BB27DF">
      <w:pPr>
        <w:rPr>
          <w:rFonts w:ascii="Verdana"/>
          <w:sz w:val="24"/>
        </w:rPr>
        <w:sectPr w:rsidR="00BB27DF">
          <w:pgSz w:w="11910" w:h="16840"/>
          <w:pgMar w:top="1580" w:right="380" w:bottom="280" w:left="820" w:header="708" w:footer="708" w:gutter="0"/>
          <w:cols w:space="708"/>
        </w:sectPr>
      </w:pPr>
    </w:p>
    <w:p w:rsidR="00BB27DF" w:rsidRDefault="008E32D9">
      <w:pPr>
        <w:pStyle w:val="Plattetekst"/>
        <w:rPr>
          <w:rFonts w:ascii="Verdana"/>
          <w:b/>
          <w:sz w:val="62"/>
        </w:rPr>
      </w:pPr>
      <w:r>
        <w:rPr>
          <w:noProof/>
          <w:lang w:val="nl-BE" w:eastAsia="nl-BE"/>
        </w:rPr>
        <mc:AlternateContent>
          <mc:Choice Requires="wps">
            <w:drawing>
              <wp:anchor distT="0" distB="0" distL="114300" distR="114300" simplePos="0" relativeHeight="251649536"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51"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3"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8"/>
        <w:rPr>
          <w:rFonts w:ascii="Verdana"/>
          <w:b/>
          <w:sz w:val="71"/>
        </w:rPr>
      </w:pPr>
    </w:p>
    <w:p w:rsidR="00BB27DF" w:rsidRDefault="00D92645">
      <w:pPr>
        <w:ind w:left="284"/>
        <w:rPr>
          <w:rFonts w:ascii="Verdana"/>
          <w:b/>
          <w:sz w:val="49"/>
        </w:rPr>
      </w:pPr>
      <w:r>
        <w:rPr>
          <w:rFonts w:ascii="Verdana"/>
          <w:b/>
          <w:w w:val="90"/>
          <w:sz w:val="49"/>
        </w:rPr>
        <w:t>Lijst van figuren</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7"/>
        <w:rPr>
          <w:rFonts w:ascii="Verdana"/>
          <w:b/>
          <w:sz w:val="75"/>
        </w:rPr>
      </w:pPr>
    </w:p>
    <w:p w:rsidR="00BB27DF" w:rsidRDefault="00D92645">
      <w:pPr>
        <w:pStyle w:val="Lijstalinea"/>
        <w:numPr>
          <w:ilvl w:val="1"/>
          <w:numId w:val="11"/>
        </w:numPr>
        <w:tabs>
          <w:tab w:val="left" w:pos="1450"/>
          <w:tab w:val="left" w:pos="1452"/>
          <w:tab w:val="left" w:leader="dot" w:pos="6863"/>
        </w:tabs>
        <w:rPr>
          <w:sz w:val="24"/>
        </w:rPr>
      </w:pPr>
      <w:hyperlink w:anchor="_bookmark9" w:history="1">
        <w:r>
          <w:rPr>
            <w:sz w:val="24"/>
          </w:rPr>
          <w:t>Lineair</w:t>
        </w:r>
        <w:r>
          <w:rPr>
            <w:spacing w:val="-31"/>
            <w:sz w:val="24"/>
          </w:rPr>
          <w:t xml:space="preserve"> </w:t>
        </w:r>
        <w:r>
          <w:rPr>
            <w:sz w:val="24"/>
          </w:rPr>
          <w:t>onderscheidbaar</w:t>
        </w:r>
      </w:hyperlink>
      <w:r>
        <w:rPr>
          <w:sz w:val="24"/>
        </w:rPr>
        <w:tab/>
        <w:t>20</w:t>
      </w:r>
    </w:p>
    <w:p w:rsidR="00BB27DF" w:rsidRDefault="00D92645">
      <w:pPr>
        <w:pStyle w:val="Lijstalinea"/>
        <w:numPr>
          <w:ilvl w:val="1"/>
          <w:numId w:val="11"/>
        </w:numPr>
        <w:tabs>
          <w:tab w:val="left" w:pos="1450"/>
          <w:tab w:val="left" w:pos="1452"/>
          <w:tab w:val="left" w:leader="dot" w:pos="7304"/>
        </w:tabs>
        <w:spacing w:before="132"/>
        <w:rPr>
          <w:sz w:val="24"/>
        </w:rPr>
      </w:pPr>
      <w:hyperlink w:anchor="_bookmark10" w:history="1">
        <w:r>
          <w:rPr>
            <w:sz w:val="24"/>
          </w:rPr>
          <w:t xml:space="preserve">Architectuur </w:t>
        </w:r>
        <w:r>
          <w:rPr>
            <w:spacing w:val="-3"/>
            <w:sz w:val="24"/>
          </w:rPr>
          <w:t>van</w:t>
        </w:r>
        <w:r>
          <w:rPr>
            <w:spacing w:val="-54"/>
            <w:sz w:val="24"/>
          </w:rPr>
          <w:t xml:space="preserve"> </w:t>
        </w:r>
        <w:r>
          <w:rPr>
            <w:sz w:val="24"/>
          </w:rPr>
          <w:t>een</w:t>
        </w:r>
        <w:r>
          <w:rPr>
            <w:spacing w:val="-27"/>
            <w:sz w:val="24"/>
          </w:rPr>
          <w:t xml:space="preserve"> </w:t>
        </w:r>
        <w:r>
          <w:rPr>
            <w:sz w:val="24"/>
          </w:rPr>
          <w:t>Perceptron</w:t>
        </w:r>
      </w:hyperlink>
      <w:r>
        <w:rPr>
          <w:sz w:val="24"/>
        </w:rPr>
        <w:tab/>
        <w:t>20</w:t>
      </w:r>
    </w:p>
    <w:p w:rsidR="00BB27DF" w:rsidRDefault="00D92645">
      <w:pPr>
        <w:pStyle w:val="Lijstalinea"/>
        <w:numPr>
          <w:ilvl w:val="1"/>
          <w:numId w:val="11"/>
        </w:numPr>
        <w:tabs>
          <w:tab w:val="left" w:pos="1450"/>
          <w:tab w:val="left" w:pos="1452"/>
          <w:tab w:val="left" w:leader="dot" w:pos="6859"/>
        </w:tabs>
        <w:spacing w:before="132"/>
        <w:rPr>
          <w:sz w:val="24"/>
        </w:rPr>
      </w:pPr>
      <w:hyperlink w:anchor="_bookmark13" w:history="1">
        <w:r>
          <w:rPr>
            <w:sz w:val="24"/>
          </w:rPr>
          <w:t>Het</w:t>
        </w:r>
        <w:r>
          <w:rPr>
            <w:spacing w:val="-30"/>
            <w:sz w:val="24"/>
          </w:rPr>
          <w:t xml:space="preserve"> </w:t>
        </w:r>
        <w:r>
          <w:rPr>
            <w:sz w:val="24"/>
          </w:rPr>
          <w:t>convolutional</w:t>
        </w:r>
        <w:r>
          <w:rPr>
            <w:spacing w:val="-30"/>
            <w:sz w:val="24"/>
          </w:rPr>
          <w:t xml:space="preserve"> </w:t>
        </w:r>
        <w:r>
          <w:rPr>
            <w:sz w:val="24"/>
          </w:rPr>
          <w:t>proces</w:t>
        </w:r>
      </w:hyperlink>
      <w:r>
        <w:rPr>
          <w:sz w:val="24"/>
        </w:rPr>
        <w:tab/>
        <w:t>22</w:t>
      </w:r>
    </w:p>
    <w:p w:rsidR="00BB27DF" w:rsidRDefault="00D92645">
      <w:pPr>
        <w:pStyle w:val="Lijstalinea"/>
        <w:numPr>
          <w:ilvl w:val="1"/>
          <w:numId w:val="11"/>
        </w:numPr>
        <w:tabs>
          <w:tab w:val="left" w:pos="1450"/>
          <w:tab w:val="left" w:pos="1452"/>
          <w:tab w:val="left" w:leader="dot" w:pos="6811"/>
        </w:tabs>
        <w:spacing w:before="132"/>
        <w:rPr>
          <w:sz w:val="24"/>
        </w:rPr>
      </w:pPr>
      <w:hyperlink w:anchor="_bookmark14" w:history="1">
        <w:r>
          <w:rPr>
            <w:sz w:val="24"/>
          </w:rPr>
          <w:t>Het</w:t>
        </w:r>
        <w:r>
          <w:rPr>
            <w:spacing w:val="-35"/>
            <w:sz w:val="24"/>
          </w:rPr>
          <w:t xml:space="preserve"> </w:t>
        </w:r>
        <w:r>
          <w:rPr>
            <w:sz w:val="24"/>
          </w:rPr>
          <w:t>max-pooling</w:t>
        </w:r>
        <w:r>
          <w:rPr>
            <w:spacing w:val="-34"/>
            <w:sz w:val="24"/>
          </w:rPr>
          <w:t xml:space="preserve"> </w:t>
        </w:r>
        <w:r>
          <w:rPr>
            <w:sz w:val="24"/>
          </w:rPr>
          <w:t>proces</w:t>
        </w:r>
      </w:hyperlink>
      <w:r>
        <w:rPr>
          <w:sz w:val="24"/>
        </w:rPr>
        <w:tab/>
        <w:t>23</w:t>
      </w:r>
    </w:p>
    <w:p w:rsidR="00BB27DF" w:rsidRDefault="00BB27DF">
      <w:pPr>
        <w:pStyle w:val="Plattetekst"/>
        <w:spacing w:before="5"/>
        <w:rPr>
          <w:rFonts w:ascii="Verdana"/>
          <w:sz w:val="27"/>
        </w:rPr>
      </w:pPr>
    </w:p>
    <w:p w:rsidR="00BB27DF" w:rsidRDefault="00D92645">
      <w:pPr>
        <w:pStyle w:val="Lijstalinea"/>
        <w:numPr>
          <w:ilvl w:val="1"/>
          <w:numId w:val="10"/>
        </w:numPr>
        <w:tabs>
          <w:tab w:val="left" w:pos="1457"/>
          <w:tab w:val="left" w:pos="1458"/>
        </w:tabs>
        <w:spacing w:line="237" w:lineRule="auto"/>
        <w:ind w:right="1318" w:firstLine="9"/>
        <w:rPr>
          <w:sz w:val="24"/>
        </w:rPr>
      </w:pPr>
      <w:hyperlink w:anchor="_bookmark22" w:history="1">
        <w:r>
          <w:rPr>
            <w:sz w:val="24"/>
          </w:rPr>
          <w:t>verschil</w:t>
        </w:r>
        <w:r>
          <w:rPr>
            <w:spacing w:val="-9"/>
            <w:sz w:val="24"/>
          </w:rPr>
          <w:t xml:space="preserve"> </w:t>
        </w:r>
        <w:r>
          <w:rPr>
            <w:sz w:val="24"/>
          </w:rPr>
          <w:t>tussen</w:t>
        </w:r>
        <w:r>
          <w:rPr>
            <w:spacing w:val="-8"/>
            <w:sz w:val="24"/>
          </w:rPr>
          <w:t xml:space="preserve"> </w:t>
        </w:r>
        <w:r>
          <w:rPr>
            <w:sz w:val="24"/>
          </w:rPr>
          <w:t>een</w:t>
        </w:r>
        <w:r>
          <w:rPr>
            <w:spacing w:val="-8"/>
            <w:sz w:val="24"/>
          </w:rPr>
          <w:t xml:space="preserve"> </w:t>
        </w:r>
        <w:r>
          <w:rPr>
            <w:sz w:val="24"/>
          </w:rPr>
          <w:t>waarde</w:t>
        </w:r>
        <w:r>
          <w:rPr>
            <w:spacing w:val="-8"/>
            <w:sz w:val="24"/>
          </w:rPr>
          <w:t xml:space="preserve"> </w:t>
        </w:r>
        <w:r>
          <w:rPr>
            <w:spacing w:val="-3"/>
            <w:sz w:val="24"/>
          </w:rPr>
          <w:t>van</w:t>
        </w:r>
        <w:r>
          <w:rPr>
            <w:spacing w:val="-9"/>
            <w:sz w:val="24"/>
          </w:rPr>
          <w:t xml:space="preserve"> </w:t>
        </w:r>
        <w:r>
          <w:rPr>
            <w:sz w:val="24"/>
          </w:rPr>
          <w:t>60</w:t>
        </w:r>
        <w:r>
          <w:rPr>
            <w:spacing w:val="-8"/>
            <w:sz w:val="24"/>
          </w:rPr>
          <w:t xml:space="preserve"> </w:t>
        </w:r>
        <w:r>
          <w:rPr>
            <w:sz w:val="24"/>
          </w:rPr>
          <w:t>(60x60)</w:t>
        </w:r>
        <w:r>
          <w:rPr>
            <w:spacing w:val="-8"/>
            <w:sz w:val="24"/>
          </w:rPr>
          <w:t xml:space="preserve"> </w:t>
        </w:r>
        <w:r>
          <w:rPr>
            <w:sz w:val="24"/>
          </w:rPr>
          <w:t>en</w:t>
        </w:r>
        <w:r>
          <w:rPr>
            <w:spacing w:val="-8"/>
            <w:sz w:val="24"/>
          </w:rPr>
          <w:t xml:space="preserve"> </w:t>
        </w:r>
        <w:r>
          <w:rPr>
            <w:sz w:val="24"/>
          </w:rPr>
          <w:t>een</w:t>
        </w:r>
        <w:r>
          <w:rPr>
            <w:spacing w:val="-9"/>
            <w:sz w:val="24"/>
          </w:rPr>
          <w:t xml:space="preserve"> </w:t>
        </w:r>
        <w:r>
          <w:rPr>
            <w:sz w:val="24"/>
          </w:rPr>
          <w:t>waarde</w:t>
        </w:r>
        <w:r>
          <w:rPr>
            <w:spacing w:val="-8"/>
            <w:sz w:val="24"/>
          </w:rPr>
          <w:t xml:space="preserve"> </w:t>
        </w:r>
        <w:r>
          <w:rPr>
            <w:spacing w:val="-3"/>
            <w:sz w:val="24"/>
          </w:rPr>
          <w:t>van</w:t>
        </w:r>
        <w:r>
          <w:rPr>
            <w:spacing w:val="-8"/>
            <w:sz w:val="24"/>
          </w:rPr>
          <w:t xml:space="preserve"> </w:t>
        </w:r>
        <w:r>
          <w:rPr>
            <w:sz w:val="24"/>
          </w:rPr>
          <w:t>10</w:t>
        </w:r>
      </w:hyperlink>
      <w:hyperlink w:anchor="_bookmark22" w:history="1">
        <w:r>
          <w:rPr>
            <w:sz w:val="24"/>
          </w:rPr>
          <w:t xml:space="preserve"> (10x10)</w:t>
        </w:r>
        <w:r>
          <w:rPr>
            <w:spacing w:val="-47"/>
            <w:sz w:val="24"/>
          </w:rPr>
          <w:t xml:space="preserve"> </w:t>
        </w:r>
        <w:r>
          <w:rPr>
            <w:sz w:val="24"/>
          </w:rPr>
          <w:t>voorgesteld</w:t>
        </w:r>
        <w:r>
          <w:rPr>
            <w:spacing w:val="-46"/>
            <w:sz w:val="24"/>
          </w:rPr>
          <w:t xml:space="preserve"> </w:t>
        </w:r>
        <w:r>
          <w:rPr>
            <w:sz w:val="24"/>
          </w:rPr>
          <w:t>door</w:t>
        </w:r>
        <w:r>
          <w:rPr>
            <w:spacing w:val="-47"/>
            <w:sz w:val="24"/>
          </w:rPr>
          <w:t xml:space="preserve"> </w:t>
        </w:r>
        <w:r>
          <w:rPr>
            <w:sz w:val="24"/>
          </w:rPr>
          <w:t>een</w:t>
        </w:r>
        <w:r>
          <w:rPr>
            <w:spacing w:val="-46"/>
            <w:sz w:val="24"/>
          </w:rPr>
          <w:t xml:space="preserve"> </w:t>
        </w:r>
        <w:r>
          <w:rPr>
            <w:sz w:val="24"/>
          </w:rPr>
          <w:t>Arabisch</w:t>
        </w:r>
        <w:r>
          <w:rPr>
            <w:spacing w:val="-46"/>
            <w:sz w:val="24"/>
          </w:rPr>
          <w:t xml:space="preserve"> </w:t>
        </w:r>
        <w:r>
          <w:rPr>
            <w:sz w:val="24"/>
          </w:rPr>
          <w:t>karakter</w:t>
        </w:r>
        <w:r>
          <w:rPr>
            <w:spacing w:val="-47"/>
            <w:sz w:val="24"/>
          </w:rPr>
          <w:t xml:space="preserve"> </w:t>
        </w:r>
        <w:r>
          <w:rPr>
            <w:sz w:val="24"/>
          </w:rPr>
          <w:t>uit</w:t>
        </w:r>
        <w:r>
          <w:rPr>
            <w:spacing w:val="-46"/>
            <w:sz w:val="24"/>
          </w:rPr>
          <w:t xml:space="preserve"> </w:t>
        </w:r>
        <w:r>
          <w:rPr>
            <w:sz w:val="24"/>
          </w:rPr>
          <w:t>de</w:t>
        </w:r>
        <w:r>
          <w:rPr>
            <w:spacing w:val="-46"/>
            <w:sz w:val="24"/>
          </w:rPr>
          <w:t xml:space="preserve"> </w:t>
        </w:r>
        <w:r>
          <w:rPr>
            <w:sz w:val="24"/>
          </w:rPr>
          <w:t>gebruikte</w:t>
        </w:r>
        <w:r>
          <w:rPr>
            <w:spacing w:val="-47"/>
            <w:sz w:val="24"/>
          </w:rPr>
          <w:t xml:space="preserve"> </w:t>
        </w:r>
        <w:r>
          <w:rPr>
            <w:sz w:val="24"/>
          </w:rPr>
          <w:t>data.</w:t>
        </w:r>
      </w:hyperlink>
      <w:r>
        <w:rPr>
          <w:spacing w:val="12"/>
          <w:sz w:val="24"/>
        </w:rPr>
        <w:t xml:space="preserve"> </w:t>
      </w:r>
      <w:r>
        <w:rPr>
          <w:sz w:val="24"/>
        </w:rPr>
        <w:t>29</w:t>
      </w:r>
    </w:p>
    <w:p w:rsidR="00BB27DF" w:rsidRDefault="00D92645">
      <w:pPr>
        <w:pStyle w:val="Lijstalinea"/>
        <w:numPr>
          <w:ilvl w:val="1"/>
          <w:numId w:val="10"/>
        </w:numPr>
        <w:tabs>
          <w:tab w:val="left" w:pos="1450"/>
          <w:tab w:val="left" w:pos="1452"/>
          <w:tab w:val="left" w:leader="dot" w:pos="7846"/>
        </w:tabs>
        <w:spacing w:before="132"/>
        <w:ind w:left="1451" w:hanging="571"/>
        <w:rPr>
          <w:sz w:val="24"/>
        </w:rPr>
      </w:pPr>
      <w:hyperlink w:anchor="_bookmark27" w:history="1">
        <w:r>
          <w:rPr>
            <w:sz w:val="24"/>
          </w:rPr>
          <w:t>ReLu</w:t>
        </w:r>
        <w:r>
          <w:rPr>
            <w:spacing w:val="-23"/>
            <w:sz w:val="24"/>
          </w:rPr>
          <w:t xml:space="preserve"> </w:t>
        </w:r>
        <w:r>
          <w:rPr>
            <w:sz w:val="24"/>
          </w:rPr>
          <w:t>functie</w:t>
        </w:r>
        <w:r>
          <w:rPr>
            <w:spacing w:val="-23"/>
            <w:sz w:val="24"/>
          </w:rPr>
          <w:t xml:space="preserve"> </w:t>
        </w:r>
        <w:r>
          <w:rPr>
            <w:sz w:val="24"/>
          </w:rPr>
          <w:t>uitgevoerd</w:t>
        </w:r>
        <w:r>
          <w:rPr>
            <w:spacing w:val="-23"/>
            <w:sz w:val="24"/>
          </w:rPr>
          <w:t xml:space="preserve"> </w:t>
        </w:r>
        <w:r>
          <w:rPr>
            <w:sz w:val="24"/>
          </w:rPr>
          <w:t>op</w:t>
        </w:r>
        <w:r>
          <w:rPr>
            <w:spacing w:val="-23"/>
            <w:sz w:val="24"/>
          </w:rPr>
          <w:t xml:space="preserve"> </w:t>
        </w:r>
        <w:r>
          <w:rPr>
            <w:sz w:val="24"/>
          </w:rPr>
          <w:t>een</w:t>
        </w:r>
        <w:r>
          <w:rPr>
            <w:spacing w:val="-22"/>
            <w:sz w:val="24"/>
          </w:rPr>
          <w:t xml:space="preserve"> </w:t>
        </w:r>
        <w:r>
          <w:rPr>
            <w:sz w:val="24"/>
          </w:rPr>
          <w:t>afbeelding.</w:t>
        </w:r>
      </w:hyperlink>
      <w:r>
        <w:rPr>
          <w:sz w:val="24"/>
        </w:rPr>
        <w:tab/>
        <w:t>32</w:t>
      </w:r>
    </w:p>
    <w:p w:rsidR="00BB27DF" w:rsidRDefault="00D92645">
      <w:pPr>
        <w:pStyle w:val="Lijstalinea"/>
        <w:numPr>
          <w:ilvl w:val="1"/>
          <w:numId w:val="10"/>
        </w:numPr>
        <w:tabs>
          <w:tab w:val="left" w:pos="1450"/>
          <w:tab w:val="left" w:pos="1452"/>
        </w:tabs>
        <w:spacing w:before="132"/>
        <w:ind w:left="1451" w:hanging="571"/>
        <w:rPr>
          <w:sz w:val="24"/>
        </w:rPr>
      </w:pPr>
      <w:hyperlink w:anchor="_bookmark33" w:history="1">
        <w:r>
          <w:rPr>
            <w:sz w:val="24"/>
          </w:rPr>
          <w:t>Resultaten</w:t>
        </w:r>
        <w:r>
          <w:rPr>
            <w:spacing w:val="-24"/>
            <w:sz w:val="24"/>
          </w:rPr>
          <w:t xml:space="preserve"> </w:t>
        </w:r>
        <w:r>
          <w:rPr>
            <w:spacing w:val="-3"/>
            <w:sz w:val="24"/>
          </w:rPr>
          <w:t>van</w:t>
        </w:r>
        <w:r>
          <w:rPr>
            <w:spacing w:val="-24"/>
            <w:sz w:val="24"/>
          </w:rPr>
          <w:t xml:space="preserve"> </w:t>
        </w:r>
        <w:r>
          <w:rPr>
            <w:sz w:val="24"/>
          </w:rPr>
          <w:t>de</w:t>
        </w:r>
        <w:r>
          <w:rPr>
            <w:spacing w:val="-24"/>
            <w:sz w:val="24"/>
          </w:rPr>
          <w:t xml:space="preserve"> </w:t>
        </w:r>
        <w:r>
          <w:rPr>
            <w:sz w:val="24"/>
          </w:rPr>
          <w:t>test</w:t>
        </w:r>
        <w:r>
          <w:rPr>
            <w:spacing w:val="-24"/>
            <w:sz w:val="24"/>
          </w:rPr>
          <w:t xml:space="preserve"> </w:t>
        </w:r>
        <w:r>
          <w:rPr>
            <w:sz w:val="24"/>
          </w:rPr>
          <w:t>met</w:t>
        </w:r>
        <w:r>
          <w:rPr>
            <w:spacing w:val="-24"/>
            <w:sz w:val="24"/>
          </w:rPr>
          <w:t xml:space="preserve"> </w:t>
        </w:r>
        <w:r>
          <w:rPr>
            <w:sz w:val="24"/>
          </w:rPr>
          <w:t>weergegeven</w:t>
        </w:r>
        <w:r>
          <w:rPr>
            <w:spacing w:val="-23"/>
            <w:sz w:val="24"/>
          </w:rPr>
          <w:t xml:space="preserve"> </w:t>
        </w:r>
        <w:r>
          <w:rPr>
            <w:sz w:val="24"/>
          </w:rPr>
          <w:t>accuraatheid</w:t>
        </w:r>
        <w:r>
          <w:rPr>
            <w:spacing w:val="-24"/>
            <w:sz w:val="24"/>
          </w:rPr>
          <w:t xml:space="preserve"> </w:t>
        </w:r>
        <w:r>
          <w:rPr>
            <w:sz w:val="24"/>
          </w:rPr>
          <w:t>en</w:t>
        </w:r>
        <w:r>
          <w:rPr>
            <w:spacing w:val="-24"/>
            <w:sz w:val="24"/>
          </w:rPr>
          <w:t xml:space="preserve"> </w:t>
        </w:r>
        <w:r>
          <w:rPr>
            <w:sz w:val="24"/>
          </w:rPr>
          <w:t>loss</w:t>
        </w:r>
      </w:hyperlink>
      <w:r>
        <w:rPr>
          <w:sz w:val="24"/>
        </w:rPr>
        <w:t>..35</w:t>
      </w:r>
    </w:p>
    <w:p w:rsidR="00BB27DF" w:rsidRDefault="00D92645">
      <w:pPr>
        <w:pStyle w:val="Lijstalinea"/>
        <w:numPr>
          <w:ilvl w:val="1"/>
          <w:numId w:val="10"/>
        </w:numPr>
        <w:tabs>
          <w:tab w:val="left" w:pos="1450"/>
          <w:tab w:val="left" w:pos="1452"/>
          <w:tab w:val="left" w:leader="dot" w:pos="7709"/>
        </w:tabs>
        <w:spacing w:before="132"/>
        <w:ind w:left="1451" w:hanging="571"/>
        <w:rPr>
          <w:sz w:val="24"/>
        </w:rPr>
      </w:pPr>
      <w:hyperlink w:anchor="_bookmark35" w:history="1">
        <w:r>
          <w:rPr>
            <w:spacing w:val="-3"/>
            <w:sz w:val="24"/>
          </w:rPr>
          <w:t>Voorbeelden</w:t>
        </w:r>
        <w:r>
          <w:rPr>
            <w:spacing w:val="-26"/>
            <w:sz w:val="24"/>
          </w:rPr>
          <w:t xml:space="preserve"> </w:t>
        </w:r>
        <w:r>
          <w:rPr>
            <w:spacing w:val="-3"/>
            <w:sz w:val="24"/>
          </w:rPr>
          <w:t>van</w:t>
        </w:r>
        <w:r>
          <w:rPr>
            <w:spacing w:val="-26"/>
            <w:sz w:val="24"/>
          </w:rPr>
          <w:t xml:space="preserve"> </w:t>
        </w:r>
        <w:r>
          <w:rPr>
            <w:sz w:val="24"/>
          </w:rPr>
          <w:t>het</w:t>
        </w:r>
        <w:r>
          <w:rPr>
            <w:spacing w:val="-26"/>
            <w:sz w:val="24"/>
          </w:rPr>
          <w:t xml:space="preserve"> </w:t>
        </w:r>
        <w:r>
          <w:rPr>
            <w:sz w:val="24"/>
          </w:rPr>
          <w:t>model</w:t>
        </w:r>
        <w:r>
          <w:rPr>
            <w:spacing w:val="-26"/>
            <w:sz w:val="24"/>
          </w:rPr>
          <w:t xml:space="preserve"> </w:t>
        </w:r>
        <w:r>
          <w:rPr>
            <w:sz w:val="24"/>
          </w:rPr>
          <w:t>in</w:t>
        </w:r>
        <w:r>
          <w:rPr>
            <w:spacing w:val="-26"/>
            <w:sz w:val="24"/>
          </w:rPr>
          <w:t xml:space="preserve"> </w:t>
        </w:r>
        <w:r>
          <w:rPr>
            <w:sz w:val="24"/>
          </w:rPr>
          <w:t>de</w:t>
        </w:r>
        <w:r>
          <w:rPr>
            <w:spacing w:val="-26"/>
            <w:sz w:val="24"/>
          </w:rPr>
          <w:t xml:space="preserve"> </w:t>
        </w:r>
        <w:r>
          <w:rPr>
            <w:sz w:val="24"/>
          </w:rPr>
          <w:t>praktijk</w:t>
        </w:r>
      </w:hyperlink>
      <w:r>
        <w:rPr>
          <w:sz w:val="24"/>
        </w:rPr>
        <w:tab/>
        <w:t>36</w:t>
      </w:r>
    </w:p>
    <w:p w:rsidR="00BB27DF" w:rsidRDefault="00BB27DF">
      <w:pPr>
        <w:rPr>
          <w:sz w:val="24"/>
        </w:rPr>
        <w:sectPr w:rsidR="00BB27DF">
          <w:pgSz w:w="11910" w:h="16840"/>
          <w:pgMar w:top="158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50560"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50"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2"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pPr>
      <w:r>
        <w:rPr>
          <w:w w:val="90"/>
        </w:rPr>
        <w:t>Lijst van tabellen</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7"/>
        <w:rPr>
          <w:rFonts w:ascii="Verdana"/>
          <w:b/>
          <w:sz w:val="75"/>
        </w:rPr>
      </w:pPr>
    </w:p>
    <w:commentRangeStart w:id="15"/>
    <w:p w:rsidR="00BB27DF" w:rsidRDefault="00D92645">
      <w:pPr>
        <w:pStyle w:val="Lijstalinea"/>
        <w:numPr>
          <w:ilvl w:val="1"/>
          <w:numId w:val="9"/>
        </w:numPr>
        <w:tabs>
          <w:tab w:val="left" w:pos="1450"/>
          <w:tab w:val="left" w:pos="1452"/>
          <w:tab w:val="left" w:leader="dot" w:pos="8303"/>
        </w:tabs>
        <w:spacing w:before="1"/>
        <w:ind w:firstLine="0"/>
        <w:rPr>
          <w:sz w:val="24"/>
        </w:rPr>
      </w:pPr>
      <w:r>
        <w:fldChar w:fldCharType="begin"/>
      </w:r>
      <w:r>
        <w:instrText xml:space="preserve"> HYPERLINK \l "_bookmark21" </w:instrText>
      </w:r>
      <w:r>
        <w:fldChar w:fldCharType="separate"/>
      </w:r>
      <w:r>
        <w:rPr>
          <w:sz w:val="24"/>
        </w:rPr>
        <w:t>Bash</w:t>
      </w:r>
      <w:r>
        <w:rPr>
          <w:spacing w:val="-30"/>
          <w:sz w:val="24"/>
        </w:rPr>
        <w:t xml:space="preserve"> </w:t>
      </w:r>
      <w:r>
        <w:rPr>
          <w:sz w:val="24"/>
        </w:rPr>
        <w:t>script</w:t>
      </w:r>
      <w:r>
        <w:rPr>
          <w:spacing w:val="-30"/>
          <w:sz w:val="24"/>
        </w:rPr>
        <w:t xml:space="preserve"> </w:t>
      </w:r>
      <w:r>
        <w:rPr>
          <w:sz w:val="24"/>
        </w:rPr>
        <w:t>voor</w:t>
      </w:r>
      <w:r>
        <w:rPr>
          <w:spacing w:val="-30"/>
          <w:sz w:val="24"/>
        </w:rPr>
        <w:t xml:space="preserve"> </w:t>
      </w:r>
      <w:r>
        <w:rPr>
          <w:sz w:val="24"/>
        </w:rPr>
        <w:t>alle</w:t>
      </w:r>
      <w:r>
        <w:rPr>
          <w:spacing w:val="-30"/>
          <w:sz w:val="24"/>
        </w:rPr>
        <w:t xml:space="preserve"> </w:t>
      </w:r>
      <w:r>
        <w:rPr>
          <w:sz w:val="24"/>
        </w:rPr>
        <w:t>data</w:t>
      </w:r>
      <w:r>
        <w:rPr>
          <w:spacing w:val="-30"/>
          <w:sz w:val="24"/>
        </w:rPr>
        <w:t xml:space="preserve"> </w:t>
      </w:r>
      <w:r>
        <w:rPr>
          <w:sz w:val="24"/>
        </w:rPr>
        <w:t>in</w:t>
      </w:r>
      <w:r>
        <w:rPr>
          <w:spacing w:val="-30"/>
          <w:sz w:val="24"/>
        </w:rPr>
        <w:t xml:space="preserve"> </w:t>
      </w:r>
      <w:r>
        <w:rPr>
          <w:sz w:val="24"/>
        </w:rPr>
        <w:t>één</w:t>
      </w:r>
      <w:r>
        <w:rPr>
          <w:spacing w:val="-30"/>
          <w:sz w:val="24"/>
        </w:rPr>
        <w:t xml:space="preserve"> </w:t>
      </w:r>
      <w:r>
        <w:rPr>
          <w:sz w:val="24"/>
        </w:rPr>
        <w:t>map</w:t>
      </w:r>
      <w:r>
        <w:rPr>
          <w:spacing w:val="-30"/>
          <w:sz w:val="24"/>
        </w:rPr>
        <w:t xml:space="preserve"> </w:t>
      </w:r>
      <w:r>
        <w:rPr>
          <w:sz w:val="24"/>
        </w:rPr>
        <w:t>te</w:t>
      </w:r>
      <w:r>
        <w:rPr>
          <w:spacing w:val="-30"/>
          <w:sz w:val="24"/>
        </w:rPr>
        <w:t xml:space="preserve"> </w:t>
      </w:r>
      <w:r>
        <w:rPr>
          <w:sz w:val="24"/>
        </w:rPr>
        <w:t>verplaatsen.</w:t>
      </w:r>
      <w:r>
        <w:rPr>
          <w:sz w:val="24"/>
        </w:rPr>
        <w:fldChar w:fldCharType="end"/>
      </w:r>
      <w:commentRangeEnd w:id="15"/>
      <w:r>
        <w:rPr>
          <w:rStyle w:val="Verwijzingopmerking"/>
          <w:rFonts w:ascii="Times New Roman" w:eastAsia="Times New Roman" w:hAnsi="Times New Roman" w:cs="Times New Roman"/>
        </w:rPr>
        <w:commentReference w:id="15"/>
      </w:r>
      <w:r>
        <w:rPr>
          <w:sz w:val="24"/>
        </w:rPr>
        <w:tab/>
        <w:t>28</w:t>
      </w:r>
    </w:p>
    <w:p w:rsidR="00BB27DF" w:rsidRDefault="00D92645">
      <w:pPr>
        <w:pStyle w:val="Lijstalinea"/>
        <w:numPr>
          <w:ilvl w:val="1"/>
          <w:numId w:val="9"/>
        </w:numPr>
        <w:tabs>
          <w:tab w:val="left" w:pos="1456"/>
          <w:tab w:val="left" w:pos="1457"/>
          <w:tab w:val="left" w:leader="dot" w:pos="7403"/>
        </w:tabs>
        <w:spacing w:before="134" w:line="237" w:lineRule="auto"/>
        <w:ind w:right="1279" w:firstLine="0"/>
        <w:rPr>
          <w:sz w:val="24"/>
        </w:rPr>
      </w:pPr>
      <w:hyperlink w:anchor="_bookmark24" w:history="1">
        <w:r>
          <w:rPr>
            <w:sz w:val="24"/>
          </w:rPr>
          <w:t>Python</w:t>
        </w:r>
        <w:r>
          <w:rPr>
            <w:spacing w:val="-16"/>
            <w:sz w:val="24"/>
          </w:rPr>
          <w:t xml:space="preserve"> </w:t>
        </w:r>
        <w:r>
          <w:rPr>
            <w:sz w:val="24"/>
          </w:rPr>
          <w:t>code</w:t>
        </w:r>
        <w:r>
          <w:rPr>
            <w:spacing w:val="-16"/>
            <w:sz w:val="24"/>
          </w:rPr>
          <w:t xml:space="preserve"> </w:t>
        </w:r>
        <w:r>
          <w:rPr>
            <w:sz w:val="24"/>
          </w:rPr>
          <w:t>voor</w:t>
        </w:r>
        <w:r>
          <w:rPr>
            <w:spacing w:val="-16"/>
            <w:sz w:val="24"/>
          </w:rPr>
          <w:t xml:space="preserve"> </w:t>
        </w:r>
        <w:r>
          <w:rPr>
            <w:sz w:val="24"/>
          </w:rPr>
          <w:t>de</w:t>
        </w:r>
        <w:r>
          <w:rPr>
            <w:spacing w:val="-16"/>
            <w:sz w:val="24"/>
          </w:rPr>
          <w:t xml:space="preserve"> </w:t>
        </w:r>
        <w:r>
          <w:rPr>
            <w:sz w:val="24"/>
          </w:rPr>
          <w:t>manipulatie</w:t>
        </w:r>
        <w:r>
          <w:rPr>
            <w:spacing w:val="-16"/>
            <w:sz w:val="24"/>
          </w:rPr>
          <w:t xml:space="preserve"> </w:t>
        </w:r>
        <w:r>
          <w:rPr>
            <w:spacing w:val="-3"/>
            <w:sz w:val="24"/>
          </w:rPr>
          <w:t>van</w:t>
        </w:r>
        <w:r>
          <w:rPr>
            <w:spacing w:val="-16"/>
            <w:sz w:val="24"/>
          </w:rPr>
          <w:t xml:space="preserve"> </w:t>
        </w:r>
        <w:r>
          <w:rPr>
            <w:sz w:val="24"/>
          </w:rPr>
          <w:t>de</w:t>
        </w:r>
        <w:r>
          <w:rPr>
            <w:spacing w:val="-16"/>
            <w:sz w:val="24"/>
          </w:rPr>
          <w:t xml:space="preserve"> </w:t>
        </w:r>
        <w:r>
          <w:rPr>
            <w:sz w:val="24"/>
          </w:rPr>
          <w:t>gebruikte</w:t>
        </w:r>
        <w:r>
          <w:rPr>
            <w:spacing w:val="-16"/>
            <w:sz w:val="24"/>
          </w:rPr>
          <w:t xml:space="preserve"> </w:t>
        </w:r>
        <w:r>
          <w:rPr>
            <w:sz w:val="24"/>
          </w:rPr>
          <w:t>datasets</w:t>
        </w:r>
        <w:r>
          <w:rPr>
            <w:spacing w:val="-16"/>
            <w:sz w:val="24"/>
          </w:rPr>
          <w:t xml:space="preserve"> </w:t>
        </w:r>
        <w:r>
          <w:rPr>
            <w:spacing w:val="-4"/>
            <w:sz w:val="24"/>
          </w:rPr>
          <w:t>(CATE-</w:t>
        </w:r>
      </w:hyperlink>
      <w:hyperlink w:anchor="_bookmark24" w:history="1">
        <w:r>
          <w:rPr>
            <w:spacing w:val="-4"/>
            <w:sz w:val="24"/>
          </w:rPr>
          <w:t xml:space="preserve"> </w:t>
        </w:r>
        <w:r>
          <w:rPr>
            <w:w w:val="95"/>
            <w:sz w:val="24"/>
          </w:rPr>
          <w:t>GORIES</w:t>
        </w:r>
        <w:r>
          <w:rPr>
            <w:spacing w:val="-35"/>
            <w:w w:val="95"/>
            <w:sz w:val="24"/>
          </w:rPr>
          <w:t xml:space="preserve"> </w:t>
        </w:r>
        <w:r>
          <w:rPr>
            <w:w w:val="95"/>
            <w:sz w:val="24"/>
          </w:rPr>
          <w:t>zijn</w:t>
        </w:r>
        <w:r>
          <w:rPr>
            <w:spacing w:val="-35"/>
            <w:w w:val="95"/>
            <w:sz w:val="24"/>
          </w:rPr>
          <w:t xml:space="preserve"> </w:t>
        </w:r>
        <w:r>
          <w:rPr>
            <w:w w:val="95"/>
            <w:sz w:val="24"/>
          </w:rPr>
          <w:t>de</w:t>
        </w:r>
        <w:r>
          <w:rPr>
            <w:spacing w:val="-34"/>
            <w:w w:val="95"/>
            <w:sz w:val="24"/>
          </w:rPr>
          <w:t xml:space="preserve"> </w:t>
        </w:r>
        <w:r>
          <w:rPr>
            <w:w w:val="95"/>
            <w:sz w:val="24"/>
          </w:rPr>
          <w:t>gebruikte</w:t>
        </w:r>
        <w:r>
          <w:rPr>
            <w:spacing w:val="-35"/>
            <w:w w:val="95"/>
            <w:sz w:val="24"/>
          </w:rPr>
          <w:t xml:space="preserve"> </w:t>
        </w:r>
        <w:r>
          <w:rPr>
            <w:w w:val="95"/>
            <w:sz w:val="24"/>
          </w:rPr>
          <w:t>schriftsystemen)</w:t>
        </w:r>
      </w:hyperlink>
      <w:r>
        <w:rPr>
          <w:w w:val="95"/>
          <w:sz w:val="24"/>
        </w:rPr>
        <w:tab/>
      </w:r>
      <w:r>
        <w:rPr>
          <w:sz w:val="24"/>
        </w:rPr>
        <w:t>30</w:t>
      </w:r>
    </w:p>
    <w:p w:rsidR="00BB27DF" w:rsidRDefault="00D92645">
      <w:pPr>
        <w:pStyle w:val="Lijstalinea"/>
        <w:numPr>
          <w:ilvl w:val="1"/>
          <w:numId w:val="9"/>
        </w:numPr>
        <w:tabs>
          <w:tab w:val="left" w:pos="1444"/>
          <w:tab w:val="left" w:pos="1445"/>
        </w:tabs>
        <w:spacing w:before="134" w:line="237" w:lineRule="auto"/>
        <w:ind w:right="1384" w:firstLine="0"/>
        <w:rPr>
          <w:sz w:val="24"/>
        </w:rPr>
      </w:pPr>
      <w:hyperlink w:anchor="_bookmark25" w:history="1">
        <w:r>
          <w:rPr>
            <w:sz w:val="24"/>
          </w:rPr>
          <w:t>Het</w:t>
        </w:r>
        <w:r>
          <w:rPr>
            <w:spacing w:val="-36"/>
            <w:sz w:val="24"/>
          </w:rPr>
          <w:t xml:space="preserve"> </w:t>
        </w:r>
        <w:r>
          <w:rPr>
            <w:sz w:val="24"/>
          </w:rPr>
          <w:t>opslaan</w:t>
        </w:r>
        <w:r>
          <w:rPr>
            <w:spacing w:val="-36"/>
            <w:sz w:val="24"/>
          </w:rPr>
          <w:t xml:space="preserve"> </w:t>
        </w:r>
        <w:r>
          <w:rPr>
            <w:spacing w:val="-3"/>
            <w:sz w:val="24"/>
          </w:rPr>
          <w:t>van</w:t>
        </w:r>
        <w:r>
          <w:rPr>
            <w:spacing w:val="-36"/>
            <w:sz w:val="24"/>
          </w:rPr>
          <w:t xml:space="preserve"> </w:t>
        </w:r>
        <w:r>
          <w:rPr>
            <w:sz w:val="24"/>
          </w:rPr>
          <w:t>de</w:t>
        </w:r>
        <w:r>
          <w:rPr>
            <w:spacing w:val="-35"/>
            <w:sz w:val="24"/>
          </w:rPr>
          <w:t xml:space="preserve"> </w:t>
        </w:r>
        <w:r>
          <w:rPr>
            <w:sz w:val="24"/>
          </w:rPr>
          <w:t>verwerkte</w:t>
        </w:r>
        <w:r>
          <w:rPr>
            <w:spacing w:val="-36"/>
            <w:sz w:val="24"/>
          </w:rPr>
          <w:t xml:space="preserve"> </w:t>
        </w:r>
        <w:r>
          <w:rPr>
            <w:sz w:val="24"/>
          </w:rPr>
          <w:t>data</w:t>
        </w:r>
        <w:r>
          <w:rPr>
            <w:spacing w:val="-36"/>
            <w:sz w:val="24"/>
          </w:rPr>
          <w:t xml:space="preserve"> </w:t>
        </w:r>
        <w:r>
          <w:rPr>
            <w:sz w:val="24"/>
          </w:rPr>
          <w:t>in</w:t>
        </w:r>
        <w:r>
          <w:rPr>
            <w:spacing w:val="-36"/>
            <w:sz w:val="24"/>
          </w:rPr>
          <w:t xml:space="preserve"> </w:t>
        </w:r>
        <w:r>
          <w:rPr>
            <w:sz w:val="24"/>
          </w:rPr>
          <w:t>python</w:t>
        </w:r>
        <w:r>
          <w:rPr>
            <w:spacing w:val="-35"/>
            <w:sz w:val="24"/>
          </w:rPr>
          <w:t xml:space="preserve"> </w:t>
        </w:r>
        <w:r>
          <w:rPr>
            <w:sz w:val="24"/>
          </w:rPr>
          <w:t>door</w:t>
        </w:r>
        <w:r>
          <w:rPr>
            <w:spacing w:val="-36"/>
            <w:sz w:val="24"/>
          </w:rPr>
          <w:t xml:space="preserve"> </w:t>
        </w:r>
        <w:r>
          <w:rPr>
            <w:sz w:val="24"/>
          </w:rPr>
          <w:t>middel</w:t>
        </w:r>
        <w:r>
          <w:rPr>
            <w:spacing w:val="-35"/>
            <w:sz w:val="24"/>
          </w:rPr>
          <w:t xml:space="preserve"> </w:t>
        </w:r>
        <w:r>
          <w:rPr>
            <w:spacing w:val="-3"/>
            <w:sz w:val="24"/>
          </w:rPr>
          <w:t>van</w:t>
        </w:r>
        <w:r>
          <w:rPr>
            <w:spacing w:val="-36"/>
            <w:sz w:val="24"/>
          </w:rPr>
          <w:t xml:space="preserve"> </w:t>
        </w:r>
        <w:r>
          <w:rPr>
            <w:sz w:val="24"/>
          </w:rPr>
          <w:t>pickle</w:t>
        </w:r>
      </w:hyperlink>
      <w:r>
        <w:rPr>
          <w:sz w:val="24"/>
        </w:rPr>
        <w:t xml:space="preserve"> 30</w:t>
      </w:r>
    </w:p>
    <w:p w:rsidR="00BB27DF" w:rsidRDefault="00D92645">
      <w:pPr>
        <w:pStyle w:val="Lijstalinea"/>
        <w:numPr>
          <w:ilvl w:val="1"/>
          <w:numId w:val="9"/>
        </w:numPr>
        <w:tabs>
          <w:tab w:val="left" w:pos="1458"/>
          <w:tab w:val="left" w:leader="dot" w:pos="5624"/>
        </w:tabs>
        <w:spacing w:before="135" w:line="237" w:lineRule="auto"/>
        <w:ind w:right="1318" w:firstLine="0"/>
        <w:rPr>
          <w:sz w:val="24"/>
        </w:rPr>
      </w:pPr>
      <w:hyperlink w:anchor="_bookmark26" w:history="1">
        <w:r>
          <w:rPr>
            <w:sz w:val="24"/>
          </w:rPr>
          <w:t xml:space="preserve">Het inladen en normaliseren </w:t>
        </w:r>
        <w:r>
          <w:rPr>
            <w:spacing w:val="-3"/>
            <w:sz w:val="24"/>
          </w:rPr>
          <w:t xml:space="preserve">van </w:t>
        </w:r>
        <w:r>
          <w:rPr>
            <w:sz w:val="24"/>
          </w:rPr>
          <w:t xml:space="preserve">de data en het opsplitsen </w:t>
        </w:r>
        <w:r>
          <w:rPr>
            <w:spacing w:val="-3"/>
            <w:sz w:val="24"/>
          </w:rPr>
          <w:t>van</w:t>
        </w:r>
        <w:r>
          <w:rPr>
            <w:spacing w:val="-48"/>
            <w:sz w:val="24"/>
          </w:rPr>
          <w:t xml:space="preserve"> </w:t>
        </w:r>
        <w:r>
          <w:rPr>
            <w:sz w:val="24"/>
          </w:rPr>
          <w:t>de</w:t>
        </w:r>
      </w:hyperlink>
      <w:hyperlink w:anchor="_bookmark26" w:history="1">
        <w:r>
          <w:rPr>
            <w:sz w:val="24"/>
          </w:rPr>
          <w:t xml:space="preserve"> data</w:t>
        </w:r>
      </w:hyperlink>
      <w:r>
        <w:rPr>
          <w:sz w:val="24"/>
        </w:rPr>
        <w:tab/>
      </w:r>
      <w:r>
        <w:rPr>
          <w:sz w:val="24"/>
        </w:rPr>
        <w:tab/>
        <w:t>31</w:t>
      </w:r>
    </w:p>
    <w:p w:rsidR="00BB27DF" w:rsidRDefault="00D92645">
      <w:pPr>
        <w:pStyle w:val="Lijstalinea"/>
        <w:numPr>
          <w:ilvl w:val="1"/>
          <w:numId w:val="9"/>
        </w:numPr>
        <w:tabs>
          <w:tab w:val="left" w:pos="1450"/>
          <w:tab w:val="left" w:pos="1452"/>
          <w:tab w:val="left" w:leader="dot" w:pos="8369"/>
        </w:tabs>
        <w:spacing w:before="133"/>
        <w:ind w:firstLine="0"/>
        <w:rPr>
          <w:sz w:val="24"/>
        </w:rPr>
      </w:pPr>
      <w:hyperlink w:anchor="_bookmark28" w:history="1">
        <w:r>
          <w:rPr>
            <w:sz w:val="24"/>
          </w:rPr>
          <w:t>Een</w:t>
        </w:r>
        <w:r>
          <w:rPr>
            <w:spacing w:val="-15"/>
            <w:sz w:val="24"/>
          </w:rPr>
          <w:t xml:space="preserve"> </w:t>
        </w:r>
        <w:r>
          <w:rPr>
            <w:sz w:val="24"/>
          </w:rPr>
          <w:t>eerste</w:t>
        </w:r>
        <w:r>
          <w:rPr>
            <w:spacing w:val="-15"/>
            <w:sz w:val="24"/>
          </w:rPr>
          <w:t xml:space="preserve"> </w:t>
        </w:r>
        <w:r>
          <w:rPr>
            <w:sz w:val="24"/>
          </w:rPr>
          <w:t>convolutioneele</w:t>
        </w:r>
        <w:r>
          <w:rPr>
            <w:spacing w:val="-15"/>
            <w:sz w:val="24"/>
          </w:rPr>
          <w:t xml:space="preserve"> </w:t>
        </w:r>
        <w:r>
          <w:rPr>
            <w:sz w:val="24"/>
          </w:rPr>
          <w:t>laag</w:t>
        </w:r>
        <w:r>
          <w:rPr>
            <w:spacing w:val="-14"/>
            <w:sz w:val="24"/>
          </w:rPr>
          <w:t xml:space="preserve"> </w:t>
        </w:r>
        <w:r>
          <w:rPr>
            <w:sz w:val="24"/>
          </w:rPr>
          <w:t>en</w:t>
        </w:r>
        <w:r>
          <w:rPr>
            <w:spacing w:val="-15"/>
            <w:sz w:val="24"/>
          </w:rPr>
          <w:t xml:space="preserve"> </w:t>
        </w:r>
        <w:r>
          <w:rPr>
            <w:sz w:val="24"/>
          </w:rPr>
          <w:t>een</w:t>
        </w:r>
        <w:r>
          <w:rPr>
            <w:spacing w:val="-15"/>
            <w:sz w:val="24"/>
          </w:rPr>
          <w:t xml:space="preserve"> </w:t>
        </w:r>
        <w:r>
          <w:rPr>
            <w:sz w:val="24"/>
          </w:rPr>
          <w:t>pooling</w:t>
        </w:r>
        <w:r>
          <w:rPr>
            <w:spacing w:val="-15"/>
            <w:sz w:val="24"/>
          </w:rPr>
          <w:t xml:space="preserve"> </w:t>
        </w:r>
        <w:r>
          <w:rPr>
            <w:sz w:val="24"/>
          </w:rPr>
          <w:t>laag</w:t>
        </w:r>
      </w:hyperlink>
      <w:r>
        <w:rPr>
          <w:sz w:val="24"/>
        </w:rPr>
        <w:tab/>
        <w:t>32</w:t>
      </w:r>
    </w:p>
    <w:p w:rsidR="00BB27DF" w:rsidRDefault="00D92645">
      <w:pPr>
        <w:pStyle w:val="Lijstalinea"/>
        <w:numPr>
          <w:ilvl w:val="1"/>
          <w:numId w:val="9"/>
        </w:numPr>
        <w:tabs>
          <w:tab w:val="left" w:pos="1450"/>
          <w:tab w:val="left" w:pos="1452"/>
          <w:tab w:val="left" w:leader="dot" w:pos="8615"/>
        </w:tabs>
        <w:spacing w:before="131"/>
        <w:ind w:firstLine="0"/>
        <w:rPr>
          <w:sz w:val="24"/>
        </w:rPr>
      </w:pPr>
      <w:hyperlink w:anchor="_bookmark29" w:history="1">
        <w:r>
          <w:rPr>
            <w:sz w:val="24"/>
          </w:rPr>
          <w:t>Het</w:t>
        </w:r>
        <w:r>
          <w:rPr>
            <w:spacing w:val="-26"/>
            <w:sz w:val="24"/>
          </w:rPr>
          <w:t xml:space="preserve"> </w:t>
        </w:r>
        <w:r>
          <w:rPr>
            <w:sz w:val="24"/>
          </w:rPr>
          <w:t>compileren</w:t>
        </w:r>
        <w:r>
          <w:rPr>
            <w:spacing w:val="-26"/>
            <w:sz w:val="24"/>
          </w:rPr>
          <w:t xml:space="preserve"> </w:t>
        </w:r>
        <w:r>
          <w:rPr>
            <w:spacing w:val="-3"/>
            <w:sz w:val="24"/>
          </w:rPr>
          <w:t>van</w:t>
        </w:r>
        <w:r>
          <w:rPr>
            <w:spacing w:val="-26"/>
            <w:sz w:val="24"/>
          </w:rPr>
          <w:t xml:space="preserve"> </w:t>
        </w:r>
        <w:r>
          <w:rPr>
            <w:sz w:val="24"/>
          </w:rPr>
          <w:t>het</w:t>
        </w:r>
        <w:r>
          <w:rPr>
            <w:spacing w:val="-26"/>
            <w:sz w:val="24"/>
          </w:rPr>
          <w:t xml:space="preserve"> </w:t>
        </w:r>
        <w:r>
          <w:rPr>
            <w:sz w:val="24"/>
          </w:rPr>
          <w:t>model</w:t>
        </w:r>
        <w:r>
          <w:rPr>
            <w:spacing w:val="-26"/>
            <w:sz w:val="24"/>
          </w:rPr>
          <w:t xml:space="preserve"> </w:t>
        </w:r>
        <w:r>
          <w:rPr>
            <w:sz w:val="24"/>
          </w:rPr>
          <w:t>met</w:t>
        </w:r>
        <w:r>
          <w:rPr>
            <w:spacing w:val="-26"/>
            <w:sz w:val="24"/>
          </w:rPr>
          <w:t xml:space="preserve"> </w:t>
        </w:r>
        <w:r>
          <w:rPr>
            <w:sz w:val="24"/>
          </w:rPr>
          <w:t>de</w:t>
        </w:r>
        <w:r>
          <w:rPr>
            <w:spacing w:val="-26"/>
            <w:sz w:val="24"/>
          </w:rPr>
          <w:t xml:space="preserve"> </w:t>
        </w:r>
        <w:r>
          <w:rPr>
            <w:sz w:val="24"/>
          </w:rPr>
          <w:t>nodige</w:t>
        </w:r>
        <w:r>
          <w:rPr>
            <w:spacing w:val="-26"/>
            <w:sz w:val="24"/>
          </w:rPr>
          <w:t xml:space="preserve"> </w:t>
        </w:r>
        <w:r>
          <w:rPr>
            <w:sz w:val="24"/>
          </w:rPr>
          <w:t>instellingen</w:t>
        </w:r>
      </w:hyperlink>
      <w:r>
        <w:rPr>
          <w:sz w:val="24"/>
        </w:rPr>
        <w:tab/>
        <w:t>34</w:t>
      </w:r>
    </w:p>
    <w:p w:rsidR="00BB27DF" w:rsidRDefault="00D92645">
      <w:pPr>
        <w:pStyle w:val="Lijstalinea"/>
        <w:numPr>
          <w:ilvl w:val="1"/>
          <w:numId w:val="9"/>
        </w:numPr>
        <w:tabs>
          <w:tab w:val="left" w:pos="1450"/>
          <w:tab w:val="left" w:pos="1452"/>
          <w:tab w:val="left" w:leader="dot" w:pos="8367"/>
        </w:tabs>
        <w:spacing w:before="132"/>
        <w:ind w:firstLine="0"/>
        <w:rPr>
          <w:sz w:val="24"/>
        </w:rPr>
      </w:pPr>
      <w:hyperlink w:anchor="_bookmark31" w:history="1">
        <w:r>
          <w:rPr>
            <w:sz w:val="24"/>
          </w:rPr>
          <w:t>Het</w:t>
        </w:r>
        <w:r>
          <w:rPr>
            <w:spacing w:val="-25"/>
            <w:sz w:val="24"/>
          </w:rPr>
          <w:t xml:space="preserve"> </w:t>
        </w:r>
        <w:r>
          <w:rPr>
            <w:sz w:val="24"/>
          </w:rPr>
          <w:t>trainen</w:t>
        </w:r>
        <w:r>
          <w:rPr>
            <w:spacing w:val="-24"/>
            <w:sz w:val="24"/>
          </w:rPr>
          <w:t xml:space="preserve"> </w:t>
        </w:r>
        <w:r>
          <w:rPr>
            <w:spacing w:val="-3"/>
            <w:sz w:val="24"/>
          </w:rPr>
          <w:t>van</w:t>
        </w:r>
        <w:r>
          <w:rPr>
            <w:spacing w:val="-25"/>
            <w:sz w:val="24"/>
          </w:rPr>
          <w:t xml:space="preserve"> </w:t>
        </w:r>
        <w:r>
          <w:rPr>
            <w:sz w:val="24"/>
          </w:rPr>
          <w:t>het</w:t>
        </w:r>
        <w:r>
          <w:rPr>
            <w:spacing w:val="-24"/>
            <w:sz w:val="24"/>
          </w:rPr>
          <w:t xml:space="preserve"> </w:t>
        </w:r>
        <w:r>
          <w:rPr>
            <w:sz w:val="24"/>
          </w:rPr>
          <w:t>model</w:t>
        </w:r>
        <w:r>
          <w:rPr>
            <w:spacing w:val="-25"/>
            <w:sz w:val="24"/>
          </w:rPr>
          <w:t xml:space="preserve"> </w:t>
        </w:r>
        <w:r>
          <w:rPr>
            <w:sz w:val="24"/>
          </w:rPr>
          <w:t>met</w:t>
        </w:r>
        <w:r>
          <w:rPr>
            <w:spacing w:val="-24"/>
            <w:sz w:val="24"/>
          </w:rPr>
          <w:t xml:space="preserve"> </w:t>
        </w:r>
        <w:r>
          <w:rPr>
            <w:sz w:val="24"/>
          </w:rPr>
          <w:t>de</w:t>
        </w:r>
        <w:r>
          <w:rPr>
            <w:spacing w:val="-25"/>
            <w:sz w:val="24"/>
          </w:rPr>
          <w:t xml:space="preserve"> </w:t>
        </w:r>
        <w:r>
          <w:rPr>
            <w:sz w:val="24"/>
          </w:rPr>
          <w:t>nodige</w:t>
        </w:r>
        <w:r>
          <w:rPr>
            <w:spacing w:val="-24"/>
            <w:sz w:val="24"/>
          </w:rPr>
          <w:t xml:space="preserve"> </w:t>
        </w:r>
        <w:r>
          <w:rPr>
            <w:sz w:val="24"/>
          </w:rPr>
          <w:t>parameters</w:t>
        </w:r>
      </w:hyperlink>
      <w:r>
        <w:rPr>
          <w:sz w:val="24"/>
        </w:rPr>
        <w:tab/>
        <w:t>34</w:t>
      </w:r>
    </w:p>
    <w:p w:rsidR="00BB27DF" w:rsidRDefault="00BB27DF">
      <w:pPr>
        <w:rPr>
          <w:sz w:val="24"/>
        </w:rPr>
        <w:sectPr w:rsidR="00BB27DF">
          <w:pgSz w:w="11910" w:h="16840"/>
          <w:pgMar w:top="158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8E32D9">
      <w:pPr>
        <w:pStyle w:val="Plattetekst"/>
        <w:rPr>
          <w:sz w:val="62"/>
        </w:rPr>
      </w:pPr>
      <w:r>
        <w:rPr>
          <w:noProof/>
          <w:lang w:val="nl-BE" w:eastAsia="nl-BE"/>
        </w:rPr>
        <mc:AlternateContent>
          <mc:Choice Requires="wps">
            <w:drawing>
              <wp:anchor distT="0" distB="0" distL="114300" distR="114300" simplePos="0" relativeHeight="251651584"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49"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1"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62"/>
        </w:rPr>
      </w:pPr>
    </w:p>
    <w:p w:rsidR="00BB27DF" w:rsidRDefault="00BB27DF">
      <w:pPr>
        <w:pStyle w:val="Plattetekst"/>
        <w:rPr>
          <w:sz w:val="62"/>
        </w:rPr>
      </w:pPr>
    </w:p>
    <w:p w:rsidR="00BB27DF" w:rsidRDefault="00BB27DF">
      <w:pPr>
        <w:pStyle w:val="Plattetekst"/>
        <w:spacing w:before="3"/>
        <w:rPr>
          <w:sz w:val="86"/>
        </w:rPr>
      </w:pPr>
    </w:p>
    <w:p w:rsidR="00BB27DF" w:rsidRDefault="00D92645">
      <w:pPr>
        <w:pStyle w:val="Lijstalinea"/>
        <w:numPr>
          <w:ilvl w:val="0"/>
          <w:numId w:val="8"/>
        </w:numPr>
        <w:tabs>
          <w:tab w:val="left" w:pos="873"/>
        </w:tabs>
        <w:ind w:hanging="588"/>
        <w:rPr>
          <w:b/>
          <w:sz w:val="49"/>
        </w:rPr>
      </w:pPr>
      <w:bookmarkStart w:id="16" w:name="1_Inleiding"/>
      <w:bookmarkStart w:id="17" w:name="_bookmark0"/>
      <w:bookmarkEnd w:id="16"/>
      <w:bookmarkEnd w:id="17"/>
      <w:r>
        <w:rPr>
          <w:b/>
          <w:w w:val="95"/>
          <w:sz w:val="49"/>
        </w:rPr>
        <w:t>Inleiding</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1"/>
        <w:rPr>
          <w:rFonts w:ascii="Verdana"/>
          <w:b/>
          <w:sz w:val="68"/>
        </w:rPr>
      </w:pPr>
    </w:p>
    <w:p w:rsidR="00BB27DF" w:rsidRDefault="00D92645">
      <w:pPr>
        <w:pStyle w:val="Plattetekst"/>
        <w:spacing w:line="252" w:lineRule="auto"/>
        <w:ind w:left="880" w:right="1318"/>
        <w:jc w:val="both"/>
      </w:pPr>
      <w:del w:id="18" w:author="Vercleyen Frank" w:date="2019-05-18T21:58:00Z">
        <w:r w:rsidDel="0028667A">
          <w:delText xml:space="preserve">Naast het gesproken woord en de verschillen in talen hierin zijn </w:delText>
        </w:r>
      </w:del>
      <w:ins w:id="19" w:author="Vercleyen Frank" w:date="2019-05-18T21:55:00Z">
        <w:r>
          <w:t>E</w:t>
        </w:r>
      </w:ins>
      <w:del w:id="20" w:author="Vercleyen Frank" w:date="2019-05-18T21:55:00Z">
        <w:r w:rsidDel="00D92645">
          <w:delText>e</w:delText>
        </w:r>
      </w:del>
      <w:r>
        <w:t>r</w:t>
      </w:r>
      <w:ins w:id="21" w:author="Vercleyen Frank" w:date="2019-05-18T21:55:00Z">
        <w:r>
          <w:t xml:space="preserve"> zijn</w:t>
        </w:r>
      </w:ins>
      <w:r>
        <w:t xml:space="preserve"> </w:t>
      </w:r>
      <w:del w:id="22" w:author="Vercleyen Frank" w:date="2019-05-18T21:55:00Z">
        <w:r w:rsidDel="00D92645">
          <w:delText>ook</w:delText>
        </w:r>
      </w:del>
      <w:del w:id="23" w:author="Vercleyen Frank" w:date="2019-05-18T21:56:00Z">
        <w:r w:rsidDel="00D92645">
          <w:delText xml:space="preserve"> </w:delText>
        </w:r>
      </w:del>
      <w:r>
        <w:t>verschillende soorten schriftsystemen die gebruikt worden in de</w:t>
      </w:r>
      <w:del w:id="24" w:author="Vercleyen Frank" w:date="2019-05-18T21:56:00Z">
        <w:r w:rsidDel="00D92645">
          <w:delText>ze</w:delText>
        </w:r>
      </w:del>
      <w:r>
        <w:t xml:space="preserve"> talen</w:t>
      </w:r>
      <w:ins w:id="25" w:author="Vercleyen Frank" w:date="2019-05-18T21:56:00Z">
        <w:r>
          <w:t xml:space="preserve"> die we kennen via het gesproken woord</w:t>
        </w:r>
      </w:ins>
      <w:r>
        <w:t>. Het onderscheiden van deze systemen</w:t>
      </w:r>
      <w:r>
        <w:rPr>
          <w:spacing w:val="-17"/>
        </w:rPr>
        <w:t xml:space="preserve"> </w:t>
      </w:r>
      <w:r>
        <w:t>is</w:t>
      </w:r>
      <w:r>
        <w:rPr>
          <w:spacing w:val="-16"/>
        </w:rPr>
        <w:t xml:space="preserve"> </w:t>
      </w:r>
      <w:r>
        <w:t>niet</w:t>
      </w:r>
      <w:r>
        <w:rPr>
          <w:spacing w:val="-16"/>
        </w:rPr>
        <w:t xml:space="preserve"> </w:t>
      </w:r>
      <w:r>
        <w:t>altijd</w:t>
      </w:r>
      <w:r>
        <w:rPr>
          <w:spacing w:val="-15"/>
        </w:rPr>
        <w:t xml:space="preserve"> </w:t>
      </w:r>
      <w:r>
        <w:t>vanzelfsprekend,</w:t>
      </w:r>
      <w:r>
        <w:rPr>
          <w:spacing w:val="-16"/>
        </w:rPr>
        <w:t xml:space="preserve"> </w:t>
      </w:r>
      <w:r>
        <w:t>vele</w:t>
      </w:r>
      <w:r>
        <w:rPr>
          <w:spacing w:val="-16"/>
        </w:rPr>
        <w:t xml:space="preserve"> </w:t>
      </w:r>
      <w:r>
        <w:t>van</w:t>
      </w:r>
      <w:r>
        <w:rPr>
          <w:spacing w:val="-16"/>
        </w:rPr>
        <w:t xml:space="preserve"> </w:t>
      </w:r>
      <w:r>
        <w:t>deze</w:t>
      </w:r>
      <w:r>
        <w:rPr>
          <w:spacing w:val="-16"/>
        </w:rPr>
        <w:t xml:space="preserve"> </w:t>
      </w:r>
      <w:r>
        <w:t>zijn</w:t>
      </w:r>
      <w:r>
        <w:rPr>
          <w:spacing w:val="-16"/>
        </w:rPr>
        <w:t xml:space="preserve"> </w:t>
      </w:r>
      <w:r>
        <w:t>vaak</w:t>
      </w:r>
      <w:r>
        <w:rPr>
          <w:spacing w:val="-16"/>
        </w:rPr>
        <w:t xml:space="preserve"> </w:t>
      </w:r>
      <w:r>
        <w:t>zeer</w:t>
      </w:r>
      <w:r>
        <w:rPr>
          <w:spacing w:val="-16"/>
        </w:rPr>
        <w:t xml:space="preserve"> </w:t>
      </w:r>
      <w:r>
        <w:t>verschillend</w:t>
      </w:r>
      <w:r>
        <w:rPr>
          <w:spacing w:val="-15"/>
        </w:rPr>
        <w:t xml:space="preserve"> </w:t>
      </w:r>
      <w:r>
        <w:t>maar</w:t>
      </w:r>
      <w:r>
        <w:rPr>
          <w:spacing w:val="-16"/>
        </w:rPr>
        <w:t xml:space="preserve"> </w:t>
      </w:r>
      <w:r>
        <w:t>een aantal</w:t>
      </w:r>
      <w:r>
        <w:rPr>
          <w:spacing w:val="-17"/>
        </w:rPr>
        <w:t xml:space="preserve"> </w:t>
      </w:r>
      <w:r>
        <w:t>zijn</w:t>
      </w:r>
      <w:r>
        <w:rPr>
          <w:spacing w:val="-16"/>
        </w:rPr>
        <w:t xml:space="preserve"> </w:t>
      </w:r>
      <w:r>
        <w:t>ook</w:t>
      </w:r>
      <w:r>
        <w:rPr>
          <w:spacing w:val="-16"/>
        </w:rPr>
        <w:t xml:space="preserve"> </w:t>
      </w:r>
      <w:r>
        <w:t>zeer</w:t>
      </w:r>
      <w:r>
        <w:rPr>
          <w:spacing w:val="-17"/>
        </w:rPr>
        <w:t xml:space="preserve"> </w:t>
      </w:r>
      <w:r>
        <w:t>gelijkaardig.</w:t>
      </w:r>
      <w:r>
        <w:rPr>
          <w:spacing w:val="-5"/>
        </w:rPr>
        <w:t xml:space="preserve"> </w:t>
      </w:r>
      <w:r>
        <w:t>Het</w:t>
      </w:r>
      <w:r>
        <w:rPr>
          <w:spacing w:val="-17"/>
        </w:rPr>
        <w:t xml:space="preserve"> </w:t>
      </w:r>
      <w:r>
        <w:t>herkennen</w:t>
      </w:r>
      <w:r>
        <w:rPr>
          <w:spacing w:val="-16"/>
        </w:rPr>
        <w:t xml:space="preserve"> </w:t>
      </w:r>
      <w:del w:id="26" w:author="Vercleyen Frank" w:date="2019-05-18T21:59:00Z">
        <w:r w:rsidDel="0028667A">
          <w:delText>hier</w:delText>
        </w:r>
      </w:del>
      <w:r>
        <w:t>van</w:t>
      </w:r>
      <w:ins w:id="27" w:author="Vercleyen Frank" w:date="2019-05-18T21:59:00Z">
        <w:r w:rsidR="0028667A">
          <w:t xml:space="preserve"> deze schriftsystemen</w:t>
        </w:r>
      </w:ins>
      <w:r>
        <w:rPr>
          <w:spacing w:val="-16"/>
        </w:rPr>
        <w:t xml:space="preserve"> </w:t>
      </w:r>
      <w:r>
        <w:t>is</w:t>
      </w:r>
      <w:r>
        <w:rPr>
          <w:spacing w:val="-16"/>
        </w:rPr>
        <w:t xml:space="preserve"> </w:t>
      </w:r>
      <w:r>
        <w:t>altijd</w:t>
      </w:r>
      <w:r>
        <w:rPr>
          <w:spacing w:val="-17"/>
        </w:rPr>
        <w:t xml:space="preserve"> </w:t>
      </w:r>
      <w:r>
        <w:t>al</w:t>
      </w:r>
      <w:r>
        <w:rPr>
          <w:spacing w:val="-16"/>
        </w:rPr>
        <w:t xml:space="preserve"> </w:t>
      </w:r>
      <w:r>
        <w:t>een</w:t>
      </w:r>
      <w:r>
        <w:rPr>
          <w:spacing w:val="-16"/>
        </w:rPr>
        <w:t xml:space="preserve"> </w:t>
      </w:r>
      <w:r>
        <w:t>onderwerp</w:t>
      </w:r>
      <w:r>
        <w:rPr>
          <w:spacing w:val="-17"/>
        </w:rPr>
        <w:t xml:space="preserve"> </w:t>
      </w:r>
      <w:r>
        <w:t xml:space="preserve">geweest in deep learning, echter </w:t>
      </w:r>
      <w:del w:id="28" w:author="Vercleyen Frank" w:date="2019-05-18T21:59:00Z">
        <w:r w:rsidDel="0028667A">
          <w:delText xml:space="preserve">is </w:delText>
        </w:r>
      </w:del>
      <w:r>
        <w:t>er</w:t>
      </w:r>
      <w:ins w:id="29" w:author="Vercleyen Frank" w:date="2019-05-18T21:59:00Z">
        <w:r w:rsidR="0028667A">
          <w:t xml:space="preserve"> is</w:t>
        </w:r>
      </w:ins>
      <w:r>
        <w:t xml:space="preserve"> niet veel onderzoek uitgevoerd naar het onderscheiden </w:t>
      </w:r>
      <w:r>
        <w:rPr>
          <w:spacing w:val="-3"/>
        </w:rPr>
        <w:t xml:space="preserve">van </w:t>
      </w:r>
      <w:r>
        <w:t>specifieke</w:t>
      </w:r>
      <w:r>
        <w:rPr>
          <w:spacing w:val="-7"/>
        </w:rPr>
        <w:t xml:space="preserve"> </w:t>
      </w:r>
      <w:r>
        <w:t>karakters</w:t>
      </w:r>
      <w:r>
        <w:rPr>
          <w:spacing w:val="-7"/>
        </w:rPr>
        <w:t xml:space="preserve"> </w:t>
      </w:r>
      <w:r>
        <w:t>door</w:t>
      </w:r>
      <w:r>
        <w:rPr>
          <w:spacing w:val="-7"/>
        </w:rPr>
        <w:t xml:space="preserve"> </w:t>
      </w:r>
      <w:r>
        <w:t>middel</w:t>
      </w:r>
      <w:r>
        <w:rPr>
          <w:spacing w:val="-7"/>
        </w:rPr>
        <w:t xml:space="preserve"> </w:t>
      </w:r>
      <w:r>
        <w:t>van</w:t>
      </w:r>
      <w:r>
        <w:rPr>
          <w:spacing w:val="-7"/>
        </w:rPr>
        <w:t xml:space="preserve"> </w:t>
      </w:r>
      <w:r>
        <w:t>een</w:t>
      </w:r>
      <w:r>
        <w:rPr>
          <w:spacing w:val="-7"/>
        </w:rPr>
        <w:t xml:space="preserve"> </w:t>
      </w:r>
      <w:r>
        <w:t>convolutional</w:t>
      </w:r>
      <w:r>
        <w:rPr>
          <w:spacing w:val="-7"/>
        </w:rPr>
        <w:t xml:space="preserve"> </w:t>
      </w:r>
      <w:r>
        <w:t>neural</w:t>
      </w:r>
      <w:r>
        <w:rPr>
          <w:spacing w:val="-7"/>
        </w:rPr>
        <w:t xml:space="preserve"> </w:t>
      </w:r>
      <w:r>
        <w:t>network.</w:t>
      </w:r>
      <w:r>
        <w:rPr>
          <w:spacing w:val="7"/>
        </w:rPr>
        <w:t xml:space="preserve"> </w:t>
      </w:r>
      <w:r>
        <w:t>Bovendien</w:t>
      </w:r>
      <w:r>
        <w:rPr>
          <w:spacing w:val="-7"/>
        </w:rPr>
        <w:t xml:space="preserve"> </w:t>
      </w:r>
      <w:r>
        <w:t>is</w:t>
      </w:r>
      <w:r>
        <w:rPr>
          <w:spacing w:val="-7"/>
        </w:rPr>
        <w:t xml:space="preserve"> </w:t>
      </w:r>
      <w:r>
        <w:t xml:space="preserve">het belangrijk om te weten welk soort schrift er wordt gebruikt bij een meertalige omgeving die ook meerdere schriften </w:t>
      </w:r>
      <w:r>
        <w:rPr>
          <w:spacing w:val="-3"/>
        </w:rPr>
        <w:t xml:space="preserve">bevat </w:t>
      </w:r>
      <w:r>
        <w:t xml:space="preserve">vooraleer een </w:t>
      </w:r>
      <w:ins w:id="30" w:author="Vercleyen Frank" w:date="2019-05-18T22:00:00Z">
        <w:r w:rsidR="0028667A">
          <w:t xml:space="preserve">systeem  </w:t>
        </w:r>
      </w:ins>
      <w:del w:id="31" w:author="Vercleyen Frank" w:date="2019-05-18T22:00:00Z">
        <w:r w:rsidDel="0028667A">
          <w:delText xml:space="preserve">karakter herkenner </w:delText>
        </w:r>
      </w:del>
      <w:r>
        <w:t>kan gebruikt</w:t>
      </w:r>
      <w:r>
        <w:rPr>
          <w:spacing w:val="-40"/>
        </w:rPr>
        <w:t xml:space="preserve"> </w:t>
      </w:r>
      <w:r>
        <w:t>worden</w:t>
      </w:r>
      <w:ins w:id="32" w:author="Vercleyen Frank" w:date="2019-05-18T22:00:00Z">
        <w:r w:rsidR="0028667A">
          <w:t xml:space="preserve"> om karakters te herkennen</w:t>
        </w:r>
      </w:ins>
      <w:r>
        <w:t>.</w:t>
      </w:r>
    </w:p>
    <w:p w:rsidR="00BB27DF" w:rsidRDefault="00D92645">
      <w:pPr>
        <w:pStyle w:val="Plattetekst"/>
        <w:spacing w:before="227" w:line="252" w:lineRule="auto"/>
        <w:ind w:left="880" w:right="1318"/>
        <w:jc w:val="both"/>
      </w:pPr>
      <w:r>
        <w:t>Het</w:t>
      </w:r>
      <w:r>
        <w:rPr>
          <w:spacing w:val="-27"/>
        </w:rPr>
        <w:t xml:space="preserve"> </w:t>
      </w:r>
      <w:r>
        <w:t>automatisch</w:t>
      </w:r>
      <w:r>
        <w:rPr>
          <w:spacing w:val="-26"/>
        </w:rPr>
        <w:t xml:space="preserve"> </w:t>
      </w:r>
      <w:r>
        <w:t>herkennen</w:t>
      </w:r>
      <w:r>
        <w:rPr>
          <w:spacing w:val="-28"/>
        </w:rPr>
        <w:t xml:space="preserve"> </w:t>
      </w:r>
      <w:r>
        <w:t>van</w:t>
      </w:r>
      <w:r>
        <w:rPr>
          <w:spacing w:val="-27"/>
        </w:rPr>
        <w:t xml:space="preserve"> </w:t>
      </w:r>
      <w:r>
        <w:t>schriftsystemen</w:t>
      </w:r>
      <w:r>
        <w:rPr>
          <w:spacing w:val="-26"/>
        </w:rPr>
        <w:t xml:space="preserve"> </w:t>
      </w:r>
      <w:r>
        <w:t>is</w:t>
      </w:r>
      <w:r>
        <w:rPr>
          <w:spacing w:val="-27"/>
        </w:rPr>
        <w:t xml:space="preserve"> </w:t>
      </w:r>
      <w:r>
        <w:t>zeer</w:t>
      </w:r>
      <w:r>
        <w:rPr>
          <w:spacing w:val="-27"/>
        </w:rPr>
        <w:t xml:space="preserve"> </w:t>
      </w:r>
      <w:r>
        <w:t>gewild</w:t>
      </w:r>
      <w:r>
        <w:rPr>
          <w:spacing w:val="-26"/>
        </w:rPr>
        <w:t xml:space="preserve"> </w:t>
      </w:r>
      <w:r>
        <w:t>bij</w:t>
      </w:r>
      <w:r>
        <w:rPr>
          <w:spacing w:val="-27"/>
        </w:rPr>
        <w:t xml:space="preserve"> </w:t>
      </w:r>
      <w:r>
        <w:t>letterkundigen</w:t>
      </w:r>
      <w:r>
        <w:rPr>
          <w:spacing w:val="-27"/>
        </w:rPr>
        <w:t xml:space="preserve"> </w:t>
      </w:r>
      <w:r>
        <w:t xml:space="preserve">aangezien er bij de forensische taalkunde </w:t>
      </w:r>
      <w:del w:id="33" w:author="Vercleyen Frank" w:date="2019-05-18T22:00:00Z">
        <w:r w:rsidDel="0028667A">
          <w:delText xml:space="preserve">waarbij er </w:delText>
        </w:r>
      </w:del>
      <w:r>
        <w:t>gevraagd wordt om een bepaald document geschreven</w:t>
      </w:r>
      <w:r>
        <w:rPr>
          <w:spacing w:val="-16"/>
        </w:rPr>
        <w:t xml:space="preserve"> </w:t>
      </w:r>
      <w:r>
        <w:t>in</w:t>
      </w:r>
      <w:r>
        <w:rPr>
          <w:spacing w:val="-15"/>
        </w:rPr>
        <w:t xml:space="preserve"> </w:t>
      </w:r>
      <w:r>
        <w:t>een</w:t>
      </w:r>
      <w:r>
        <w:rPr>
          <w:spacing w:val="-15"/>
        </w:rPr>
        <w:t xml:space="preserve"> </w:t>
      </w:r>
      <w:r>
        <w:t>onbekend</w:t>
      </w:r>
      <w:r>
        <w:rPr>
          <w:spacing w:val="-15"/>
        </w:rPr>
        <w:t xml:space="preserve"> </w:t>
      </w:r>
      <w:r>
        <w:t>schrift</w:t>
      </w:r>
      <w:r>
        <w:rPr>
          <w:spacing w:val="-15"/>
        </w:rPr>
        <w:t xml:space="preserve"> </w:t>
      </w:r>
      <w:r>
        <w:t>te</w:t>
      </w:r>
      <w:r>
        <w:rPr>
          <w:spacing w:val="-15"/>
        </w:rPr>
        <w:t xml:space="preserve"> </w:t>
      </w:r>
      <w:r>
        <w:t>lokaliseren.</w:t>
      </w:r>
      <w:r>
        <w:rPr>
          <w:spacing w:val="-4"/>
        </w:rPr>
        <w:t xml:space="preserve"> </w:t>
      </w:r>
      <w:r>
        <w:t>Heel</w:t>
      </w:r>
      <w:r>
        <w:rPr>
          <w:spacing w:val="-15"/>
        </w:rPr>
        <w:t xml:space="preserve"> </w:t>
      </w:r>
      <w:r>
        <w:t>vaak</w:t>
      </w:r>
      <w:r>
        <w:rPr>
          <w:spacing w:val="-15"/>
        </w:rPr>
        <w:t xml:space="preserve"> </w:t>
      </w:r>
      <w:r>
        <w:t>gaat</w:t>
      </w:r>
      <w:r>
        <w:rPr>
          <w:spacing w:val="-15"/>
        </w:rPr>
        <w:t xml:space="preserve"> </w:t>
      </w:r>
      <w:r>
        <w:t>het</w:t>
      </w:r>
      <w:r>
        <w:rPr>
          <w:spacing w:val="-15"/>
        </w:rPr>
        <w:t xml:space="preserve"> </w:t>
      </w:r>
      <w:r>
        <w:t>daarbij</w:t>
      </w:r>
      <w:r>
        <w:rPr>
          <w:spacing w:val="-15"/>
        </w:rPr>
        <w:t xml:space="preserve"> </w:t>
      </w:r>
      <w:r>
        <w:t>vaak</w:t>
      </w:r>
      <w:r>
        <w:rPr>
          <w:spacing w:val="-15"/>
        </w:rPr>
        <w:t xml:space="preserve"> </w:t>
      </w:r>
      <w:r>
        <w:t>om</w:t>
      </w:r>
      <w:r>
        <w:rPr>
          <w:spacing w:val="-15"/>
        </w:rPr>
        <w:t xml:space="preserve"> </w:t>
      </w:r>
      <w:r>
        <w:t>heel onbekende of geheime schriftsystemen, of gewoon gecodeerde</w:t>
      </w:r>
      <w:r>
        <w:rPr>
          <w:spacing w:val="-13"/>
        </w:rPr>
        <w:t xml:space="preserve"> </w:t>
      </w:r>
      <w:r>
        <w:t>taal.</w:t>
      </w:r>
    </w:p>
    <w:p w:rsidR="00BB27DF" w:rsidRDefault="00D92645">
      <w:pPr>
        <w:pStyle w:val="Plattetekst"/>
        <w:spacing w:before="231" w:line="252" w:lineRule="auto"/>
        <w:ind w:left="880" w:right="1318"/>
        <w:jc w:val="both"/>
      </w:pPr>
      <w:del w:id="34" w:author="Vercleyen Frank" w:date="2019-05-18T22:03:00Z">
        <w:r w:rsidDel="0028667A">
          <w:delText>Ook</w:delText>
        </w:r>
        <w:r w:rsidDel="0028667A">
          <w:rPr>
            <w:spacing w:val="-21"/>
          </w:rPr>
          <w:delText xml:space="preserve"> </w:delText>
        </w:r>
        <w:r w:rsidDel="0028667A">
          <w:delText>is</w:delText>
        </w:r>
        <w:r w:rsidDel="0028667A">
          <w:rPr>
            <w:spacing w:val="-20"/>
          </w:rPr>
          <w:delText xml:space="preserve"> </w:delText>
        </w:r>
        <w:r w:rsidDel="0028667A">
          <w:delText>h</w:delText>
        </w:r>
      </w:del>
      <w:ins w:id="35" w:author="Vercleyen Frank" w:date="2019-05-18T22:03:00Z">
        <w:r w:rsidR="0028667A">
          <w:t>H</w:t>
        </w:r>
      </w:ins>
      <w:r>
        <w:t>et</w:t>
      </w:r>
      <w:r>
        <w:rPr>
          <w:spacing w:val="-20"/>
        </w:rPr>
        <w:t xml:space="preserve"> </w:t>
      </w:r>
      <w:r>
        <w:t>classificeren</w:t>
      </w:r>
      <w:r>
        <w:rPr>
          <w:spacing w:val="-21"/>
        </w:rPr>
        <w:t xml:space="preserve"> </w:t>
      </w:r>
      <w:r>
        <w:rPr>
          <w:spacing w:val="-3"/>
        </w:rPr>
        <w:t>van</w:t>
      </w:r>
      <w:r>
        <w:rPr>
          <w:spacing w:val="-20"/>
        </w:rPr>
        <w:t xml:space="preserve"> </w:t>
      </w:r>
      <w:r>
        <w:t>karakters</w:t>
      </w:r>
      <w:r>
        <w:rPr>
          <w:spacing w:val="-20"/>
        </w:rPr>
        <w:t xml:space="preserve"> </w:t>
      </w:r>
      <w:r>
        <w:t>uit</w:t>
      </w:r>
      <w:r>
        <w:rPr>
          <w:spacing w:val="-21"/>
        </w:rPr>
        <w:t xml:space="preserve"> </w:t>
      </w:r>
      <w:r>
        <w:t>verschillende</w:t>
      </w:r>
      <w:r>
        <w:rPr>
          <w:spacing w:val="-20"/>
        </w:rPr>
        <w:t xml:space="preserve"> </w:t>
      </w:r>
      <w:r>
        <w:t>schriftsystemen</w:t>
      </w:r>
      <w:r>
        <w:rPr>
          <w:spacing w:val="-20"/>
        </w:rPr>
        <w:t xml:space="preserve"> </w:t>
      </w:r>
      <w:ins w:id="36" w:author="Vercleyen Frank" w:date="2019-05-18T22:03:00Z">
        <w:r w:rsidR="0028667A">
          <w:rPr>
            <w:spacing w:val="-20"/>
          </w:rPr>
          <w:t xml:space="preserve">is </w:t>
        </w:r>
      </w:ins>
      <w:r>
        <w:t>ook</w:t>
      </w:r>
      <w:r>
        <w:rPr>
          <w:spacing w:val="-21"/>
        </w:rPr>
        <w:t xml:space="preserve"> </w:t>
      </w:r>
      <w:r>
        <w:t>toepasselijk</w:t>
      </w:r>
      <w:r>
        <w:rPr>
          <w:spacing w:val="-20"/>
        </w:rPr>
        <w:t xml:space="preserve"> </w:t>
      </w:r>
      <w:r>
        <w:t>bij automatische</w:t>
      </w:r>
      <w:r>
        <w:rPr>
          <w:spacing w:val="-19"/>
        </w:rPr>
        <w:t xml:space="preserve"> </w:t>
      </w:r>
      <w:r>
        <w:t>transcriptie</w:t>
      </w:r>
      <w:r>
        <w:rPr>
          <w:spacing w:val="-18"/>
        </w:rPr>
        <w:t xml:space="preserve"> </w:t>
      </w:r>
      <w:r>
        <w:t>of</w:t>
      </w:r>
      <w:r>
        <w:rPr>
          <w:spacing w:val="-18"/>
        </w:rPr>
        <w:t xml:space="preserve"> </w:t>
      </w:r>
      <w:r>
        <w:t>het</w:t>
      </w:r>
      <w:r>
        <w:rPr>
          <w:spacing w:val="-18"/>
        </w:rPr>
        <w:t xml:space="preserve"> </w:t>
      </w:r>
      <w:r>
        <w:t>vinden</w:t>
      </w:r>
      <w:r>
        <w:rPr>
          <w:spacing w:val="-19"/>
        </w:rPr>
        <w:t xml:space="preserve"> </w:t>
      </w:r>
      <w:r>
        <w:rPr>
          <w:spacing w:val="-3"/>
        </w:rPr>
        <w:t>van</w:t>
      </w:r>
      <w:r>
        <w:rPr>
          <w:spacing w:val="-18"/>
        </w:rPr>
        <w:t xml:space="preserve"> </w:t>
      </w:r>
      <w:r>
        <w:t>documenten</w:t>
      </w:r>
      <w:r>
        <w:rPr>
          <w:spacing w:val="-18"/>
        </w:rPr>
        <w:t xml:space="preserve"> </w:t>
      </w:r>
      <w:r>
        <w:t>op</w:t>
      </w:r>
      <w:r>
        <w:rPr>
          <w:spacing w:val="-18"/>
        </w:rPr>
        <w:t xml:space="preserve"> </w:t>
      </w:r>
      <w:r>
        <w:t>het</w:t>
      </w:r>
      <w:r>
        <w:rPr>
          <w:spacing w:val="-18"/>
        </w:rPr>
        <w:t xml:space="preserve"> </w:t>
      </w:r>
      <w:r>
        <w:t>internet</w:t>
      </w:r>
      <w:r>
        <w:rPr>
          <w:spacing w:val="-19"/>
        </w:rPr>
        <w:t xml:space="preserve"> </w:t>
      </w:r>
      <w:r>
        <w:t>die</w:t>
      </w:r>
      <w:r>
        <w:rPr>
          <w:spacing w:val="-18"/>
        </w:rPr>
        <w:t xml:space="preserve"> </w:t>
      </w:r>
      <w:r>
        <w:t>geschreven</w:t>
      </w:r>
      <w:r>
        <w:rPr>
          <w:spacing w:val="-18"/>
        </w:rPr>
        <w:t xml:space="preserve"> </w:t>
      </w:r>
      <w:r>
        <w:t>zijn in een specifiek</w:t>
      </w:r>
      <w:r>
        <w:rPr>
          <w:spacing w:val="-4"/>
        </w:rPr>
        <w:t xml:space="preserve"> </w:t>
      </w:r>
      <w:r>
        <w:t>schriftsysteem.</w:t>
      </w:r>
    </w:p>
    <w:p w:rsidR="00BB27DF" w:rsidRDefault="00D92645">
      <w:pPr>
        <w:pStyle w:val="Plattetekst"/>
        <w:spacing w:before="231" w:line="252" w:lineRule="auto"/>
        <w:ind w:left="874" w:right="1318" w:firstLine="5"/>
        <w:jc w:val="both"/>
      </w:pPr>
      <w:r>
        <w:t>In</w:t>
      </w:r>
      <w:r>
        <w:rPr>
          <w:spacing w:val="-29"/>
        </w:rPr>
        <w:t xml:space="preserve"> </w:t>
      </w:r>
      <w:r>
        <w:t>dit</w:t>
      </w:r>
      <w:r>
        <w:rPr>
          <w:spacing w:val="-28"/>
        </w:rPr>
        <w:t xml:space="preserve"> </w:t>
      </w:r>
      <w:r>
        <w:t>onderzoek</w:t>
      </w:r>
      <w:r>
        <w:rPr>
          <w:spacing w:val="-28"/>
        </w:rPr>
        <w:t xml:space="preserve"> </w:t>
      </w:r>
      <w:r>
        <w:t>wordt</w:t>
      </w:r>
      <w:r>
        <w:rPr>
          <w:spacing w:val="-28"/>
        </w:rPr>
        <w:t xml:space="preserve"> </w:t>
      </w:r>
      <w:r>
        <w:t>er</w:t>
      </w:r>
      <w:r>
        <w:rPr>
          <w:spacing w:val="-29"/>
        </w:rPr>
        <w:t xml:space="preserve"> </w:t>
      </w:r>
      <w:r>
        <w:t>nagegaan</w:t>
      </w:r>
      <w:r>
        <w:rPr>
          <w:spacing w:val="-28"/>
        </w:rPr>
        <w:t xml:space="preserve"> </w:t>
      </w:r>
      <w:r>
        <w:t>of</w:t>
      </w:r>
      <w:r>
        <w:rPr>
          <w:spacing w:val="-28"/>
        </w:rPr>
        <w:t xml:space="preserve"> </w:t>
      </w:r>
      <w:r>
        <w:t>het</w:t>
      </w:r>
      <w:r>
        <w:rPr>
          <w:spacing w:val="-28"/>
        </w:rPr>
        <w:t xml:space="preserve"> </w:t>
      </w:r>
      <w:r>
        <w:t>mogelijk</w:t>
      </w:r>
      <w:r>
        <w:rPr>
          <w:spacing w:val="-28"/>
        </w:rPr>
        <w:t xml:space="preserve"> </w:t>
      </w:r>
      <w:r>
        <w:t>is</w:t>
      </w:r>
      <w:r>
        <w:rPr>
          <w:spacing w:val="-29"/>
        </w:rPr>
        <w:t xml:space="preserve"> </w:t>
      </w:r>
      <w:r>
        <w:t>om</w:t>
      </w:r>
      <w:r>
        <w:rPr>
          <w:spacing w:val="-28"/>
        </w:rPr>
        <w:t xml:space="preserve"> </w:t>
      </w:r>
      <w:r>
        <w:t>door</w:t>
      </w:r>
      <w:r>
        <w:rPr>
          <w:spacing w:val="-28"/>
        </w:rPr>
        <w:t xml:space="preserve"> </w:t>
      </w:r>
      <w:r>
        <w:t>middel</w:t>
      </w:r>
      <w:r>
        <w:rPr>
          <w:spacing w:val="-28"/>
        </w:rPr>
        <w:t xml:space="preserve"> </w:t>
      </w:r>
      <w:r>
        <w:t>van</w:t>
      </w:r>
      <w:r>
        <w:rPr>
          <w:spacing w:val="-29"/>
        </w:rPr>
        <w:t xml:space="preserve"> </w:t>
      </w:r>
      <w:r>
        <w:t>een</w:t>
      </w:r>
      <w:r>
        <w:rPr>
          <w:spacing w:val="-28"/>
        </w:rPr>
        <w:t xml:space="preserve"> </w:t>
      </w:r>
      <w:r>
        <w:t>convolutional neural network verschillende schriftsystemen te classificeren en zodanig het proces te versnellen voor letterkundigen die trachten een bepaald schriftsysteem te</w:t>
      </w:r>
      <w:ins w:id="37" w:author="Vercleyen Frank" w:date="2019-05-18T22:04:00Z">
        <w:r w:rsidR="0028667A">
          <w:t xml:space="preserve"> </w:t>
        </w:r>
      </w:ins>
      <w:r>
        <w:rPr>
          <w:spacing w:val="-43"/>
        </w:rPr>
        <w:t xml:space="preserve"> </w:t>
      </w:r>
      <w:r>
        <w:t>identificeren.</w:t>
      </w:r>
    </w:p>
    <w:p w:rsidR="00BB27DF" w:rsidRDefault="00BB27DF">
      <w:pPr>
        <w:spacing w:line="252" w:lineRule="auto"/>
        <w:jc w:val="both"/>
        <w:sectPr w:rsidR="00BB27DF">
          <w:pgSz w:w="11910" w:h="16840"/>
          <w:pgMar w:top="1580" w:right="380" w:bottom="280" w:left="820" w:header="708" w:footer="708" w:gutter="0"/>
          <w:cols w:space="708"/>
        </w:sectPr>
      </w:pPr>
    </w:p>
    <w:p w:rsidR="00BB27DF" w:rsidRDefault="008E32D9">
      <w:pPr>
        <w:pStyle w:val="Kop3"/>
        <w:tabs>
          <w:tab w:val="left" w:pos="6902"/>
        </w:tabs>
        <w:ind w:left="874" w:firstLine="0"/>
        <w:jc w:val="both"/>
      </w:pPr>
      <w:commentRangeStart w:id="38"/>
      <w:r>
        <w:rPr>
          <w:noProof/>
          <w:lang w:val="nl-BE" w:eastAsia="nl-BE"/>
        </w:rPr>
        <mc:AlternateContent>
          <mc:Choice Requires="wps">
            <w:drawing>
              <wp:anchor distT="0" distB="0" distL="0" distR="0" simplePos="0" relativeHeight="251657728" behindDoc="1" locked="0" layoutInCell="1" allowOverlap="1" wp14:anchorId="3945DC78" wp14:editId="4827AE2D">
                <wp:simplePos x="0" y="0"/>
                <wp:positionH relativeFrom="page">
                  <wp:posOffset>1080135</wp:posOffset>
                </wp:positionH>
                <wp:positionV relativeFrom="paragraph">
                  <wp:posOffset>265430</wp:posOffset>
                </wp:positionV>
                <wp:extent cx="5400040" cy="0"/>
                <wp:effectExtent l="13335" t="8255" r="6350" b="10795"/>
                <wp:wrapTopAndBottom/>
                <wp:docPr id="48"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RKXZ+B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14</w:t>
      </w:r>
      <w:commentRangeEnd w:id="38"/>
      <w:r w:rsidR="0028667A">
        <w:rPr>
          <w:rStyle w:val="Verwijzingopmerking"/>
          <w:rFonts w:ascii="Times New Roman" w:eastAsia="Times New Roman" w:hAnsi="Times New Roman" w:cs="Times New Roman"/>
          <w:b w:val="0"/>
          <w:bCs w:val="0"/>
        </w:rPr>
        <w:commentReference w:id="38"/>
      </w:r>
      <w:r w:rsidR="00D92645">
        <w:rPr>
          <w:b w:val="0"/>
          <w:w w:val="95"/>
        </w:rPr>
        <w:tab/>
      </w:r>
      <w:r w:rsidR="00D92645">
        <w:rPr>
          <w:w w:val="95"/>
        </w:rPr>
        <w:t>Hoofdstuk 1.</w:t>
      </w:r>
      <w:r w:rsidR="00D92645">
        <w:rPr>
          <w:spacing w:val="-57"/>
          <w:w w:val="95"/>
        </w:rPr>
        <w:t xml:space="preserve"> </w:t>
      </w:r>
      <w:r w:rsidR="00D92645">
        <w:rPr>
          <w:w w:val="95"/>
        </w:rPr>
        <w:t>Inleiding</w:t>
      </w:r>
    </w:p>
    <w:p w:rsidR="00BB27DF" w:rsidRDefault="00D92645">
      <w:pPr>
        <w:pStyle w:val="Lijstalinea"/>
        <w:numPr>
          <w:ilvl w:val="1"/>
          <w:numId w:val="7"/>
        </w:numPr>
        <w:tabs>
          <w:tab w:val="left" w:pos="595"/>
        </w:tabs>
        <w:spacing w:before="118"/>
        <w:ind w:hanging="402"/>
        <w:rPr>
          <w:b/>
          <w:sz w:val="28"/>
        </w:rPr>
      </w:pPr>
      <w:r>
        <w:rPr>
          <w:b/>
          <w:w w:val="95"/>
          <w:sz w:val="28"/>
        </w:rPr>
        <w:t>Pr</w:t>
      </w:r>
      <w:bookmarkStart w:id="39" w:name="1.1_Probleemstelling"/>
      <w:bookmarkStart w:id="40" w:name="_bookmark1"/>
      <w:bookmarkEnd w:id="39"/>
      <w:bookmarkEnd w:id="40"/>
      <w:r>
        <w:rPr>
          <w:b/>
          <w:w w:val="95"/>
          <w:sz w:val="28"/>
        </w:rPr>
        <w:t>obleemstelling</w:t>
      </w:r>
    </w:p>
    <w:p w:rsidR="00BB27DF" w:rsidRDefault="00BB27DF">
      <w:pPr>
        <w:pStyle w:val="Plattetekst"/>
        <w:spacing w:before="8"/>
        <w:rPr>
          <w:rFonts w:ascii="Verdana"/>
          <w:b/>
          <w:sz w:val="29"/>
        </w:rPr>
      </w:pPr>
    </w:p>
    <w:p w:rsidR="00BB27DF" w:rsidRDefault="00D92645">
      <w:pPr>
        <w:pStyle w:val="Plattetekst"/>
        <w:spacing w:line="252" w:lineRule="auto"/>
        <w:ind w:left="873" w:right="1276" w:firstLine="7"/>
        <w:jc w:val="both"/>
      </w:pPr>
      <w:r>
        <w:t xml:space="preserve">Het probleem dat wordt aangepakt en verder ook onderzocht wordt is vooral het helpen </w:t>
      </w:r>
      <w:r>
        <w:rPr>
          <w:spacing w:val="-3"/>
        </w:rPr>
        <w:t xml:space="preserve">van </w:t>
      </w:r>
      <w:r>
        <w:t>deskundigen in de forensische letterkunde, deze krijgen af en toe een taak opgelegd om</w:t>
      </w:r>
      <w:r>
        <w:rPr>
          <w:spacing w:val="-11"/>
        </w:rPr>
        <w:t xml:space="preserve"> </w:t>
      </w:r>
      <w:r>
        <w:t>een</w:t>
      </w:r>
      <w:r>
        <w:rPr>
          <w:spacing w:val="-11"/>
        </w:rPr>
        <w:t xml:space="preserve"> </w:t>
      </w:r>
      <w:r>
        <w:t>bepaald</w:t>
      </w:r>
      <w:r>
        <w:rPr>
          <w:spacing w:val="-11"/>
        </w:rPr>
        <w:t xml:space="preserve"> </w:t>
      </w:r>
      <w:r>
        <w:t>schriftsysteem</w:t>
      </w:r>
      <w:r>
        <w:rPr>
          <w:spacing w:val="-10"/>
        </w:rPr>
        <w:t xml:space="preserve"> </w:t>
      </w:r>
      <w:r>
        <w:t>te</w:t>
      </w:r>
      <w:r>
        <w:rPr>
          <w:spacing w:val="-11"/>
        </w:rPr>
        <w:t xml:space="preserve"> </w:t>
      </w:r>
      <w:r>
        <w:t>herkennen</w:t>
      </w:r>
      <w:r>
        <w:rPr>
          <w:spacing w:val="-11"/>
        </w:rPr>
        <w:t xml:space="preserve"> </w:t>
      </w:r>
      <w:r>
        <w:t>en</w:t>
      </w:r>
      <w:r>
        <w:rPr>
          <w:spacing w:val="-10"/>
        </w:rPr>
        <w:t xml:space="preserve"> </w:t>
      </w:r>
      <w:r>
        <w:t>zodanig</w:t>
      </w:r>
      <w:r>
        <w:rPr>
          <w:spacing w:val="-12"/>
        </w:rPr>
        <w:t xml:space="preserve"> </w:t>
      </w:r>
      <w:r>
        <w:t>te</w:t>
      </w:r>
      <w:r>
        <w:rPr>
          <w:spacing w:val="-10"/>
        </w:rPr>
        <w:t xml:space="preserve"> </w:t>
      </w:r>
      <w:r>
        <w:t>lokaliseren.</w:t>
      </w:r>
      <w:r>
        <w:rPr>
          <w:spacing w:val="1"/>
        </w:rPr>
        <w:t xml:space="preserve"> </w:t>
      </w:r>
      <w:r>
        <w:t>Als</w:t>
      </w:r>
      <w:r>
        <w:rPr>
          <w:spacing w:val="-10"/>
        </w:rPr>
        <w:t xml:space="preserve"> </w:t>
      </w:r>
      <w:r>
        <w:t>het</w:t>
      </w:r>
      <w:r>
        <w:rPr>
          <w:spacing w:val="-11"/>
        </w:rPr>
        <w:t xml:space="preserve"> </w:t>
      </w:r>
      <w:r>
        <w:t>mogelijk</w:t>
      </w:r>
      <w:r>
        <w:rPr>
          <w:spacing w:val="-11"/>
        </w:rPr>
        <w:t xml:space="preserve"> </w:t>
      </w:r>
      <w:r>
        <w:t xml:space="preserve">is om met behulp van een convolutional neural network bepaalde software te ontwikkelen kunnen deze taalkundigen sneller hun taak volbrengen en dan ook de gekoppelde zaak versnellen. Meer specifiek </w:t>
      </w:r>
      <w:del w:id="41" w:author="Vercleyen Frank" w:date="2019-05-18T22:05:00Z">
        <w:r w:rsidDel="0028667A">
          <w:delText>gaat het hier over</w:delText>
        </w:r>
      </w:del>
      <w:ins w:id="42" w:author="Vercleyen Frank" w:date="2019-05-18T22:05:00Z">
        <w:r w:rsidR="0028667A">
          <w:t xml:space="preserve">is dit de inbreng van </w:t>
        </w:r>
      </w:ins>
      <w:del w:id="43" w:author="Vercleyen Frank" w:date="2019-05-18T22:05:00Z">
        <w:r w:rsidDel="0028667A">
          <w:delText xml:space="preserve"> </w:delText>
        </w:r>
      </w:del>
      <w:r>
        <w:t xml:space="preserve">Chris Bulcaen, de curriculum manager bij </w:t>
      </w:r>
      <w:r>
        <w:rPr>
          <w:spacing w:val="-5"/>
        </w:rPr>
        <w:t>Taal</w:t>
      </w:r>
      <w:r>
        <w:rPr>
          <w:spacing w:val="-16"/>
        </w:rPr>
        <w:t xml:space="preserve"> </w:t>
      </w:r>
      <w:r>
        <w:t>en</w:t>
      </w:r>
      <w:r>
        <w:rPr>
          <w:spacing w:val="-15"/>
        </w:rPr>
        <w:t xml:space="preserve"> </w:t>
      </w:r>
      <w:r>
        <w:t>Letterkunde</w:t>
      </w:r>
      <w:r>
        <w:rPr>
          <w:spacing w:val="-16"/>
        </w:rPr>
        <w:t xml:space="preserve"> </w:t>
      </w:r>
      <w:r>
        <w:t>aan</w:t>
      </w:r>
      <w:r>
        <w:rPr>
          <w:spacing w:val="-15"/>
        </w:rPr>
        <w:t xml:space="preserve"> </w:t>
      </w:r>
      <w:r>
        <w:t>de</w:t>
      </w:r>
      <w:r>
        <w:rPr>
          <w:spacing w:val="-15"/>
        </w:rPr>
        <w:t xml:space="preserve"> </w:t>
      </w:r>
      <w:r>
        <w:t>Ugent.</w:t>
      </w:r>
      <w:r>
        <w:rPr>
          <w:spacing w:val="-4"/>
        </w:rPr>
        <w:t xml:space="preserve"> </w:t>
      </w:r>
      <w:r>
        <w:t>Hij</w:t>
      </w:r>
      <w:r>
        <w:rPr>
          <w:spacing w:val="-16"/>
        </w:rPr>
        <w:t xml:space="preserve"> </w:t>
      </w:r>
      <w:r>
        <w:t>concludeerde</w:t>
      </w:r>
      <w:r>
        <w:rPr>
          <w:spacing w:val="-16"/>
        </w:rPr>
        <w:t xml:space="preserve"> </w:t>
      </w:r>
      <w:r>
        <w:t>dat</w:t>
      </w:r>
      <w:r>
        <w:rPr>
          <w:spacing w:val="-15"/>
        </w:rPr>
        <w:t xml:space="preserve"> </w:t>
      </w:r>
      <w:r>
        <w:t>dit</w:t>
      </w:r>
      <w:r>
        <w:rPr>
          <w:spacing w:val="-16"/>
        </w:rPr>
        <w:t xml:space="preserve"> </w:t>
      </w:r>
      <w:r>
        <w:t>inderdaad</w:t>
      </w:r>
      <w:r>
        <w:rPr>
          <w:spacing w:val="-15"/>
        </w:rPr>
        <w:t xml:space="preserve"> </w:t>
      </w:r>
      <w:r>
        <w:t>een</w:t>
      </w:r>
      <w:r>
        <w:rPr>
          <w:spacing w:val="-15"/>
        </w:rPr>
        <w:t xml:space="preserve"> </w:t>
      </w:r>
      <w:r>
        <w:t>meerwaarde</w:t>
      </w:r>
      <w:r>
        <w:rPr>
          <w:spacing w:val="-16"/>
        </w:rPr>
        <w:t xml:space="preserve"> </w:t>
      </w:r>
      <w:r>
        <w:t xml:space="preserve">zou </w:t>
      </w:r>
      <w:r>
        <w:rPr>
          <w:spacing w:val="-3"/>
        </w:rPr>
        <w:t xml:space="preserve">geven </w:t>
      </w:r>
      <w:r>
        <w:t>in de forensische letterkunde en dat hierdoor het werk zeker versneld zou worden. Hier is het specifiek een classificatieprobleem dat zal onderzocht</w:t>
      </w:r>
      <w:r>
        <w:rPr>
          <w:spacing w:val="-23"/>
        </w:rPr>
        <w:t xml:space="preserve"> </w:t>
      </w:r>
      <w:r>
        <w:t>worden.</w:t>
      </w:r>
    </w:p>
    <w:p w:rsidR="00BB27DF" w:rsidRDefault="00D92645">
      <w:pPr>
        <w:pStyle w:val="Plattetekst"/>
        <w:spacing w:before="227" w:line="252" w:lineRule="auto"/>
        <w:ind w:left="880" w:right="1279"/>
        <w:jc w:val="both"/>
      </w:pPr>
      <w:r>
        <w:t xml:space="preserve">Ook zouden meerdere bedrijven die bezig zijn met karakterherkenning en vertaling hier </w:t>
      </w:r>
      <w:del w:id="44" w:author="Vercleyen Frank" w:date="2019-05-18T22:05:00Z">
        <w:r w:rsidDel="0028667A">
          <w:delText>baan aan</w:delText>
        </w:r>
      </w:del>
      <w:ins w:id="45" w:author="Vercleyen Frank" w:date="2019-05-18T22:05:00Z">
        <w:r w:rsidR="0028667A">
          <w:t>baat bij</w:t>
        </w:r>
      </w:ins>
      <w:r>
        <w:t xml:space="preserve"> hebben. Deze zijn meer bezig met het herkennen van karakters in één schrift</w:t>
      </w:r>
      <w:del w:id="46" w:author="Vercleyen Frank" w:date="2019-05-18T22:05:00Z">
        <w:r w:rsidDel="0028667A">
          <w:delText xml:space="preserve">- </w:delText>
        </w:r>
      </w:del>
      <w:r>
        <w:t>systeem. Wanneer er een systeem zou bestaan dat eerst en vooral het schriftsysteem zou herkennen kan dit voordelig zijn wanneer er achteraf dan de correcte karakterherkenning toe</w:t>
      </w:r>
      <w:ins w:id="47" w:author="Vercleyen Frank" w:date="2019-05-18T22:06:00Z">
        <w:r w:rsidR="0028667A">
          <w:t>ge</w:t>
        </w:r>
      </w:ins>
      <w:r>
        <w:t xml:space="preserve">past </w:t>
      </w:r>
      <w:ins w:id="48" w:author="Vercleyen Frank" w:date="2019-05-18T22:06:00Z">
        <w:r w:rsidR="0028667A">
          <w:t xml:space="preserve">wordt </w:t>
        </w:r>
      </w:ins>
      <w:r>
        <w:t>voor het juiste schriftsysteem.</w:t>
      </w:r>
    </w:p>
    <w:p w:rsidR="00BB27DF" w:rsidRDefault="00BB27DF">
      <w:pPr>
        <w:pStyle w:val="Plattetekst"/>
        <w:rPr>
          <w:sz w:val="28"/>
        </w:rPr>
      </w:pPr>
    </w:p>
    <w:p w:rsidR="00BB27DF" w:rsidRDefault="00BB27DF">
      <w:pPr>
        <w:pStyle w:val="Plattetekst"/>
        <w:spacing w:before="4"/>
        <w:rPr>
          <w:sz w:val="36"/>
        </w:rPr>
      </w:pPr>
    </w:p>
    <w:p w:rsidR="00BB27DF" w:rsidRDefault="00D92645">
      <w:pPr>
        <w:pStyle w:val="Lijstalinea"/>
        <w:numPr>
          <w:ilvl w:val="1"/>
          <w:numId w:val="7"/>
        </w:numPr>
        <w:tabs>
          <w:tab w:val="left" w:pos="595"/>
        </w:tabs>
        <w:ind w:hanging="402"/>
        <w:rPr>
          <w:b/>
          <w:sz w:val="28"/>
        </w:rPr>
      </w:pPr>
      <w:bookmarkStart w:id="49" w:name="1.2_Onderzoeksvraag"/>
      <w:bookmarkStart w:id="50" w:name="_bookmark2"/>
      <w:bookmarkEnd w:id="49"/>
      <w:bookmarkEnd w:id="50"/>
      <w:r>
        <w:rPr>
          <w:b/>
          <w:sz w:val="28"/>
        </w:rPr>
        <w:t>Onderzoeksvraag</w:t>
      </w:r>
    </w:p>
    <w:p w:rsidR="00BB27DF" w:rsidRDefault="00BB27DF">
      <w:pPr>
        <w:pStyle w:val="Plattetekst"/>
        <w:spacing w:before="9"/>
        <w:rPr>
          <w:rFonts w:ascii="Verdana"/>
          <w:b/>
          <w:sz w:val="29"/>
        </w:rPr>
      </w:pPr>
    </w:p>
    <w:p w:rsidR="00BB27DF" w:rsidRDefault="00D92645">
      <w:pPr>
        <w:pStyle w:val="Plattetekst"/>
        <w:spacing w:line="252" w:lineRule="auto"/>
        <w:ind w:left="880" w:right="1279"/>
        <w:jc w:val="both"/>
      </w:pPr>
      <w:r>
        <w:t>Is</w:t>
      </w:r>
      <w:r>
        <w:rPr>
          <w:spacing w:val="-10"/>
        </w:rPr>
        <w:t xml:space="preserve"> </w:t>
      </w:r>
      <w:r>
        <w:t>het</w:t>
      </w:r>
      <w:r>
        <w:rPr>
          <w:spacing w:val="-9"/>
        </w:rPr>
        <w:t xml:space="preserve"> </w:t>
      </w:r>
      <w:r>
        <w:t>mogelijk</w:t>
      </w:r>
      <w:r>
        <w:rPr>
          <w:spacing w:val="-9"/>
        </w:rPr>
        <w:t xml:space="preserve"> </w:t>
      </w:r>
      <w:r>
        <w:t>om</w:t>
      </w:r>
      <w:r>
        <w:rPr>
          <w:spacing w:val="-9"/>
        </w:rPr>
        <w:t xml:space="preserve"> </w:t>
      </w:r>
      <w:r>
        <w:t>onherkenbare</w:t>
      </w:r>
      <w:r>
        <w:rPr>
          <w:spacing w:val="-10"/>
        </w:rPr>
        <w:t xml:space="preserve"> </w:t>
      </w:r>
      <w:r>
        <w:t>handgeschreven</w:t>
      </w:r>
      <w:r>
        <w:rPr>
          <w:spacing w:val="-9"/>
        </w:rPr>
        <w:t xml:space="preserve"> </w:t>
      </w:r>
      <w:r>
        <w:t>geschriften</w:t>
      </w:r>
      <w:r>
        <w:rPr>
          <w:spacing w:val="-9"/>
        </w:rPr>
        <w:t xml:space="preserve"> </w:t>
      </w:r>
      <w:r>
        <w:t>door</w:t>
      </w:r>
      <w:r>
        <w:rPr>
          <w:spacing w:val="-9"/>
        </w:rPr>
        <w:t xml:space="preserve"> </w:t>
      </w:r>
      <w:r>
        <w:t>middel</w:t>
      </w:r>
      <w:r>
        <w:rPr>
          <w:spacing w:val="-10"/>
        </w:rPr>
        <w:t xml:space="preserve"> </w:t>
      </w:r>
      <w:r>
        <w:t>van</w:t>
      </w:r>
      <w:r>
        <w:rPr>
          <w:spacing w:val="-9"/>
        </w:rPr>
        <w:t xml:space="preserve"> </w:t>
      </w:r>
      <w:r>
        <w:t>een</w:t>
      </w:r>
      <w:r>
        <w:rPr>
          <w:spacing w:val="-9"/>
        </w:rPr>
        <w:t xml:space="preserve"> </w:t>
      </w:r>
      <w:r>
        <w:rPr>
          <w:spacing w:val="-3"/>
        </w:rPr>
        <w:t xml:space="preserve">convo- </w:t>
      </w:r>
      <w:r>
        <w:t>lutional neural network te herkennen, het correcte schriftsysteem vast te stellen en zo het proces te versnellen voor</w:t>
      </w:r>
      <w:r>
        <w:rPr>
          <w:spacing w:val="-6"/>
        </w:rPr>
        <w:t xml:space="preserve"> </w:t>
      </w:r>
      <w:r>
        <w:t>letterkundigen.</w:t>
      </w:r>
    </w:p>
    <w:p w:rsidR="00BB27DF" w:rsidRDefault="00BB27DF">
      <w:pPr>
        <w:pStyle w:val="Plattetekst"/>
        <w:rPr>
          <w:sz w:val="28"/>
        </w:rPr>
      </w:pPr>
    </w:p>
    <w:p w:rsidR="00BB27DF" w:rsidRDefault="00BB27DF">
      <w:pPr>
        <w:pStyle w:val="Plattetekst"/>
        <w:spacing w:before="6"/>
        <w:rPr>
          <w:sz w:val="36"/>
        </w:rPr>
      </w:pPr>
    </w:p>
    <w:p w:rsidR="00BB27DF" w:rsidRDefault="00D92645">
      <w:pPr>
        <w:pStyle w:val="Kop2"/>
        <w:numPr>
          <w:ilvl w:val="1"/>
          <w:numId w:val="7"/>
        </w:numPr>
        <w:tabs>
          <w:tab w:val="left" w:pos="595"/>
        </w:tabs>
        <w:ind w:hanging="402"/>
      </w:pPr>
      <w:bookmarkStart w:id="51" w:name="1.3_Onderzoeksdoelstelling"/>
      <w:bookmarkStart w:id="52" w:name="_bookmark3"/>
      <w:bookmarkEnd w:id="51"/>
      <w:bookmarkEnd w:id="52"/>
      <w:r>
        <w:t>Onderzoeksdoelstelling</w:t>
      </w:r>
    </w:p>
    <w:p w:rsidR="00BB27DF" w:rsidRDefault="00BB27DF">
      <w:pPr>
        <w:pStyle w:val="Plattetekst"/>
        <w:spacing w:before="9"/>
        <w:rPr>
          <w:rFonts w:ascii="Verdana"/>
          <w:b/>
          <w:sz w:val="29"/>
        </w:rPr>
      </w:pPr>
    </w:p>
    <w:p w:rsidR="00BB27DF" w:rsidRDefault="00D92645">
      <w:pPr>
        <w:pStyle w:val="Plattetekst"/>
        <w:spacing w:line="252" w:lineRule="auto"/>
        <w:ind w:left="874" w:right="1312" w:firstLine="5"/>
        <w:jc w:val="both"/>
      </w:pPr>
      <w:r>
        <w:t xml:space="preserve">Het beoogde resultaat van deze bachelorproef is het ontwikkelen </w:t>
      </w:r>
      <w:r>
        <w:rPr>
          <w:spacing w:val="-3"/>
        </w:rPr>
        <w:t xml:space="preserve">van </w:t>
      </w:r>
      <w:r>
        <w:t>een convolutional neural</w:t>
      </w:r>
      <w:r>
        <w:rPr>
          <w:spacing w:val="-12"/>
        </w:rPr>
        <w:t xml:space="preserve"> </w:t>
      </w:r>
      <w:r>
        <w:t>network</w:t>
      </w:r>
      <w:r>
        <w:rPr>
          <w:spacing w:val="-13"/>
        </w:rPr>
        <w:t xml:space="preserve"> </w:t>
      </w:r>
      <w:del w:id="53" w:author="Vercleyen Frank" w:date="2019-05-18T22:06:00Z">
        <w:r w:rsidDel="00A71595">
          <w:delText>waarbij</w:delText>
        </w:r>
        <w:r w:rsidDel="00A71595">
          <w:rPr>
            <w:spacing w:val="-12"/>
          </w:rPr>
          <w:delText xml:space="preserve"> </w:delText>
        </w:r>
        <w:r w:rsidDel="00A71595">
          <w:delText>er</w:delText>
        </w:r>
      </w:del>
      <w:ins w:id="54" w:author="Vercleyen Frank" w:date="2019-05-18T22:06:00Z">
        <w:r w:rsidR="00A71595">
          <w:t>om</w:t>
        </w:r>
      </w:ins>
      <w:r>
        <w:rPr>
          <w:spacing w:val="-12"/>
        </w:rPr>
        <w:t xml:space="preserve"> </w:t>
      </w:r>
      <w:r>
        <w:t>een</w:t>
      </w:r>
      <w:r>
        <w:rPr>
          <w:spacing w:val="-13"/>
        </w:rPr>
        <w:t xml:space="preserve"> </w:t>
      </w:r>
      <w:r>
        <w:t>aantal</w:t>
      </w:r>
      <w:r>
        <w:rPr>
          <w:spacing w:val="-12"/>
        </w:rPr>
        <w:t xml:space="preserve"> </w:t>
      </w:r>
      <w:r>
        <w:t>verschillende</w:t>
      </w:r>
      <w:r>
        <w:rPr>
          <w:spacing w:val="-13"/>
        </w:rPr>
        <w:t xml:space="preserve"> </w:t>
      </w:r>
      <w:del w:id="55" w:author="Vercleyen Frank" w:date="2019-05-18T22:06:00Z">
        <w:r w:rsidDel="00A71595">
          <w:delText>n</w:delText>
        </w:r>
        <w:r w:rsidDel="00A71595">
          <w:rPr>
            <w:spacing w:val="-12"/>
          </w:rPr>
          <w:delText xml:space="preserve"> </w:delText>
        </w:r>
      </w:del>
      <w:r>
        <w:t>schriftsystemen</w:t>
      </w:r>
      <w:r>
        <w:rPr>
          <w:spacing w:val="-12"/>
        </w:rPr>
        <w:t xml:space="preserve"> </w:t>
      </w:r>
      <w:r>
        <w:t>zo</w:t>
      </w:r>
      <w:r>
        <w:rPr>
          <w:spacing w:val="-12"/>
        </w:rPr>
        <w:t xml:space="preserve"> </w:t>
      </w:r>
      <w:r>
        <w:t>accuraat</w:t>
      </w:r>
      <w:r>
        <w:rPr>
          <w:spacing w:val="-12"/>
        </w:rPr>
        <w:t xml:space="preserve"> </w:t>
      </w:r>
      <w:r>
        <w:t>mogelijk van</w:t>
      </w:r>
      <w:r>
        <w:rPr>
          <w:spacing w:val="-17"/>
        </w:rPr>
        <w:t xml:space="preserve"> </w:t>
      </w:r>
      <w:r>
        <w:t>elkaar</w:t>
      </w:r>
      <w:r>
        <w:rPr>
          <w:spacing w:val="-16"/>
        </w:rPr>
        <w:t xml:space="preserve"> </w:t>
      </w:r>
      <w:del w:id="56" w:author="Vercleyen Frank" w:date="2019-05-18T22:06:00Z">
        <w:r w:rsidDel="00A71595">
          <w:delText>kunnen</w:delText>
        </w:r>
        <w:r w:rsidDel="00A71595">
          <w:rPr>
            <w:spacing w:val="-16"/>
          </w:rPr>
          <w:delText xml:space="preserve"> </w:delText>
        </w:r>
        <w:r w:rsidDel="00A71595">
          <w:delText>worden</w:delText>
        </w:r>
      </w:del>
      <w:ins w:id="57" w:author="Vercleyen Frank" w:date="2019-05-18T22:06:00Z">
        <w:r w:rsidR="00A71595">
          <w:t>te</w:t>
        </w:r>
      </w:ins>
      <w:r>
        <w:rPr>
          <w:spacing w:val="-16"/>
        </w:rPr>
        <w:t xml:space="preserve"> </w:t>
      </w:r>
      <w:r>
        <w:t>onderscheiden.</w:t>
      </w:r>
      <w:r>
        <w:rPr>
          <w:spacing w:val="-5"/>
        </w:rPr>
        <w:t xml:space="preserve"> </w:t>
      </w:r>
      <w:r>
        <w:t>Een</w:t>
      </w:r>
      <w:r>
        <w:rPr>
          <w:spacing w:val="-16"/>
        </w:rPr>
        <w:t xml:space="preserve"> </w:t>
      </w:r>
      <w:r>
        <w:t>model</w:t>
      </w:r>
      <w:r>
        <w:rPr>
          <w:spacing w:val="-16"/>
        </w:rPr>
        <w:t xml:space="preserve"> </w:t>
      </w:r>
      <w:r>
        <w:t>waarbij</w:t>
      </w:r>
      <w:r>
        <w:rPr>
          <w:spacing w:val="-15"/>
        </w:rPr>
        <w:t xml:space="preserve"> </w:t>
      </w:r>
      <w:r>
        <w:t>alle</w:t>
      </w:r>
      <w:r>
        <w:rPr>
          <w:spacing w:val="-16"/>
        </w:rPr>
        <w:t xml:space="preserve"> </w:t>
      </w:r>
      <w:r>
        <w:t>soorten</w:t>
      </w:r>
      <w:r>
        <w:rPr>
          <w:spacing w:val="-16"/>
        </w:rPr>
        <w:t xml:space="preserve"> </w:t>
      </w:r>
      <w:r>
        <w:t>schriftsystemen herkend kunnen worden is niet het beoogde resultaat aangezien dit veel meer tijd zou kosten bij het verzamelen van data, dit wordt duidelijk in het</w:t>
      </w:r>
      <w:r>
        <w:rPr>
          <w:spacing w:val="-22"/>
        </w:rPr>
        <w:t xml:space="preserve"> </w:t>
      </w:r>
      <w:r>
        <w:t>onderzoek.</w:t>
      </w:r>
    </w:p>
    <w:p w:rsidR="00BB27DF" w:rsidRDefault="00BB27DF">
      <w:pPr>
        <w:pStyle w:val="Plattetekst"/>
        <w:rPr>
          <w:sz w:val="28"/>
        </w:rPr>
      </w:pPr>
    </w:p>
    <w:p w:rsidR="00BB27DF" w:rsidRDefault="00BB27DF">
      <w:pPr>
        <w:pStyle w:val="Plattetekst"/>
        <w:spacing w:before="4"/>
        <w:rPr>
          <w:sz w:val="36"/>
        </w:rPr>
      </w:pPr>
    </w:p>
    <w:p w:rsidR="00BB27DF" w:rsidRDefault="00D92645">
      <w:pPr>
        <w:pStyle w:val="Kop2"/>
        <w:numPr>
          <w:ilvl w:val="1"/>
          <w:numId w:val="7"/>
        </w:numPr>
        <w:tabs>
          <w:tab w:val="left" w:pos="595"/>
        </w:tabs>
        <w:ind w:hanging="402"/>
      </w:pPr>
      <w:bookmarkStart w:id="58" w:name="1.4_Opzet_van_deze_bachelorproef"/>
      <w:bookmarkStart w:id="59" w:name="_bookmark4"/>
      <w:bookmarkEnd w:id="58"/>
      <w:bookmarkEnd w:id="59"/>
      <w:r>
        <w:t xml:space="preserve">Opzet </w:t>
      </w:r>
      <w:r>
        <w:rPr>
          <w:spacing w:val="-3"/>
        </w:rPr>
        <w:t xml:space="preserve">van </w:t>
      </w:r>
      <w:r>
        <w:t>deze</w:t>
      </w:r>
      <w:r>
        <w:rPr>
          <w:spacing w:val="-60"/>
        </w:rPr>
        <w:t xml:space="preserve"> </w:t>
      </w:r>
      <w:r>
        <w:t>bachelorproef</w:t>
      </w:r>
    </w:p>
    <w:p w:rsidR="00BB27DF" w:rsidRDefault="00BB27DF">
      <w:pPr>
        <w:pStyle w:val="Plattetekst"/>
        <w:spacing w:before="9"/>
        <w:rPr>
          <w:rFonts w:ascii="Verdana"/>
          <w:b/>
          <w:sz w:val="29"/>
        </w:rPr>
      </w:pPr>
    </w:p>
    <w:p w:rsidR="00BB27DF" w:rsidRDefault="00D92645">
      <w:pPr>
        <w:pStyle w:val="Plattetekst"/>
        <w:ind w:left="880"/>
        <w:jc w:val="both"/>
      </w:pPr>
      <w:r>
        <w:t>De rest van deze bachelorproef is als volgt opgebouwd:</w:t>
      </w:r>
    </w:p>
    <w:p w:rsidR="00BB27DF" w:rsidRDefault="00D92645">
      <w:pPr>
        <w:pStyle w:val="Plattetekst"/>
        <w:spacing w:before="247" w:line="252" w:lineRule="auto"/>
        <w:ind w:left="880" w:right="1279"/>
        <w:jc w:val="both"/>
      </w:pPr>
      <w:r>
        <w:t xml:space="preserve">In Hoofdstuk </w:t>
      </w:r>
      <w:hyperlink w:anchor="_bookmark5" w:history="1">
        <w:r>
          <w:t xml:space="preserve">2 </w:t>
        </w:r>
      </w:hyperlink>
      <w:r>
        <w:t>wordt een overzicht gegeven van de stand van zaken binnen het onder- zoeksdomein</w:t>
      </w:r>
      <w:del w:id="60" w:author="Vercleyen Frank" w:date="2019-05-18T22:07:00Z">
        <w:r w:rsidDel="00A71595">
          <w:delText>,</w:delText>
        </w:r>
      </w:del>
      <w:r>
        <w:t xml:space="preserve"> op basis van een literatuurstudie.</w:t>
      </w:r>
    </w:p>
    <w:p w:rsidR="00BB27DF" w:rsidRDefault="00D92645">
      <w:pPr>
        <w:pStyle w:val="Plattetekst"/>
        <w:spacing w:before="233" w:line="252" w:lineRule="auto"/>
        <w:ind w:left="880" w:right="1279"/>
        <w:jc w:val="both"/>
      </w:pPr>
      <w:r>
        <w:t>In</w:t>
      </w:r>
      <w:r>
        <w:rPr>
          <w:spacing w:val="-15"/>
        </w:rPr>
        <w:t xml:space="preserve"> </w:t>
      </w:r>
      <w:r>
        <w:t>Hoofdstuk</w:t>
      </w:r>
      <w:r>
        <w:rPr>
          <w:spacing w:val="-14"/>
        </w:rPr>
        <w:t xml:space="preserve"> </w:t>
      </w:r>
      <w:hyperlink w:anchor="_bookmark18" w:history="1">
        <w:r>
          <w:t>3</w:t>
        </w:r>
        <w:r>
          <w:rPr>
            <w:spacing w:val="-15"/>
          </w:rPr>
          <w:t xml:space="preserve"> </w:t>
        </w:r>
      </w:hyperlink>
      <w:r>
        <w:t>wordt</w:t>
      </w:r>
      <w:r>
        <w:rPr>
          <w:spacing w:val="-14"/>
        </w:rPr>
        <w:t xml:space="preserve"> </w:t>
      </w:r>
      <w:r>
        <w:t>de</w:t>
      </w:r>
      <w:r>
        <w:rPr>
          <w:spacing w:val="-15"/>
        </w:rPr>
        <w:t xml:space="preserve"> </w:t>
      </w:r>
      <w:r>
        <w:t>methodologie</w:t>
      </w:r>
      <w:r>
        <w:rPr>
          <w:spacing w:val="-14"/>
        </w:rPr>
        <w:t xml:space="preserve"> </w:t>
      </w:r>
      <w:r>
        <w:t>toegelicht</w:t>
      </w:r>
      <w:r>
        <w:rPr>
          <w:spacing w:val="-14"/>
        </w:rPr>
        <w:t xml:space="preserve"> </w:t>
      </w:r>
      <w:r>
        <w:t>en</w:t>
      </w:r>
      <w:r>
        <w:rPr>
          <w:spacing w:val="-15"/>
        </w:rPr>
        <w:t xml:space="preserve"> </w:t>
      </w:r>
      <w:r>
        <w:t>worden</w:t>
      </w:r>
      <w:r>
        <w:rPr>
          <w:spacing w:val="-14"/>
        </w:rPr>
        <w:t xml:space="preserve"> </w:t>
      </w:r>
      <w:r>
        <w:t>de</w:t>
      </w:r>
      <w:r>
        <w:rPr>
          <w:spacing w:val="-15"/>
        </w:rPr>
        <w:t xml:space="preserve"> </w:t>
      </w:r>
      <w:r>
        <w:t>gebruikte</w:t>
      </w:r>
      <w:r>
        <w:rPr>
          <w:spacing w:val="-14"/>
        </w:rPr>
        <w:t xml:space="preserve"> </w:t>
      </w:r>
      <w:r>
        <w:t>onderzoekstech- nieken besproken om een antwoord te kunnen formuleren op de</w:t>
      </w:r>
      <w:r>
        <w:rPr>
          <w:spacing w:val="-28"/>
        </w:rPr>
        <w:t xml:space="preserve"> </w:t>
      </w:r>
      <w:r>
        <w:t>onderzoeksvragen.</w:t>
      </w:r>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Plattetekst"/>
        <w:tabs>
          <w:tab w:val="right" w:pos="9384"/>
        </w:tabs>
        <w:spacing w:before="65"/>
        <w:ind w:left="874"/>
        <w:rPr>
          <w:rFonts w:ascii="Verdana"/>
        </w:rPr>
      </w:pPr>
      <w:commentRangeStart w:id="61"/>
      <w:r>
        <w:rPr>
          <w:noProof/>
          <w:lang w:val="nl-BE" w:eastAsia="nl-BE"/>
        </w:rPr>
        <mc:AlternateContent>
          <mc:Choice Requires="wps">
            <w:drawing>
              <wp:anchor distT="0" distB="0" distL="114300" distR="114300" simplePos="0" relativeHeight="251637248" behindDoc="0" locked="0" layoutInCell="1" allowOverlap="1" wp14:anchorId="0DE765B3" wp14:editId="0135461E">
                <wp:simplePos x="0" y="0"/>
                <wp:positionH relativeFrom="page">
                  <wp:posOffset>1080135</wp:posOffset>
                </wp:positionH>
                <wp:positionV relativeFrom="paragraph">
                  <wp:posOffset>252730</wp:posOffset>
                </wp:positionV>
                <wp:extent cx="5400040" cy="0"/>
                <wp:effectExtent l="13335" t="5080" r="6350" b="13970"/>
                <wp:wrapNone/>
                <wp:docPr id="4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piHgIAAEM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" strokeweight=".17569mm">
                <w10:wrap anchorx="page"/>
              </v:line>
            </w:pict>
          </mc:Fallback>
        </mc:AlternateContent>
      </w:r>
      <w:r w:rsidR="00D92645">
        <w:rPr>
          <w:rFonts w:ascii="Verdana"/>
        </w:rPr>
        <w:t xml:space="preserve">1.4 Opzet </w:t>
      </w:r>
      <w:r w:rsidR="00D92645">
        <w:rPr>
          <w:rFonts w:ascii="Verdana"/>
          <w:spacing w:val="-3"/>
        </w:rPr>
        <w:t>van</w:t>
      </w:r>
      <w:r w:rsidR="00D92645">
        <w:rPr>
          <w:rFonts w:ascii="Verdana"/>
          <w:spacing w:val="-26"/>
        </w:rPr>
        <w:t xml:space="preserve"> </w:t>
      </w:r>
      <w:r w:rsidR="00D92645">
        <w:rPr>
          <w:rFonts w:ascii="Verdana"/>
        </w:rPr>
        <w:t>deze</w:t>
      </w:r>
      <w:r w:rsidR="00D92645">
        <w:rPr>
          <w:rFonts w:ascii="Verdana"/>
          <w:spacing w:val="-20"/>
        </w:rPr>
        <w:t xml:space="preserve"> </w:t>
      </w:r>
      <w:r w:rsidR="00D92645">
        <w:rPr>
          <w:rFonts w:ascii="Verdana"/>
        </w:rPr>
        <w:t>bachelorproef</w:t>
      </w:r>
      <w:commentRangeEnd w:id="61"/>
      <w:r w:rsidR="00A71595">
        <w:rPr>
          <w:rStyle w:val="Verwijzingopmerking"/>
        </w:rPr>
        <w:commentReference w:id="61"/>
      </w:r>
      <w:r w:rsidR="00D92645">
        <w:rPr>
          <w:rFonts w:ascii="Verdana"/>
        </w:rPr>
        <w:tab/>
        <w:t>15</w:t>
      </w:r>
    </w:p>
    <w:p w:rsidR="00BB27DF" w:rsidRDefault="00D92645">
      <w:pPr>
        <w:pStyle w:val="Plattetekst"/>
        <w:spacing w:before="251" w:line="252" w:lineRule="auto"/>
        <w:ind w:left="880" w:right="1312"/>
        <w:jc w:val="both"/>
      </w:pPr>
      <w:r>
        <w:t xml:space="preserve">In Hoofdstuk </w:t>
      </w:r>
      <w:hyperlink w:anchor="_bookmark36" w:history="1">
        <w:r>
          <w:t xml:space="preserve">4, </w:t>
        </w:r>
      </w:hyperlink>
      <w:r>
        <w:t xml:space="preserve">tenslotte, wordt de conclusie </w:t>
      </w:r>
      <w:r>
        <w:rPr>
          <w:spacing w:val="-3"/>
        </w:rPr>
        <w:t xml:space="preserve">gegeven </w:t>
      </w:r>
      <w:r>
        <w:t>en een antwoord geformuleerd op de onderzoeksvragen. Daarbij wordt ook een aanzet gegeven voor toekomstig</w:t>
      </w:r>
      <w:r>
        <w:rPr>
          <w:spacing w:val="-24"/>
        </w:rPr>
        <w:t xml:space="preserve"> </w:t>
      </w:r>
      <w:r>
        <w:t>onderzoek binnen dit</w:t>
      </w:r>
      <w:r>
        <w:rPr>
          <w:spacing w:val="-3"/>
        </w:rPr>
        <w:t xml:space="preserve"> </w:t>
      </w:r>
      <w:r>
        <w:t>domein.</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BB27DF">
      <w:pPr>
        <w:pStyle w:val="Plattetekst"/>
        <w:spacing w:before="4"/>
        <w:rPr>
          <w:sz w:val="17"/>
        </w:rPr>
      </w:pPr>
    </w:p>
    <w:p w:rsidR="00BB27DF" w:rsidRDefault="00BB27DF">
      <w:pPr>
        <w:rPr>
          <w:sz w:val="17"/>
        </w:rPr>
        <w:sectPr w:rsidR="00BB27DF">
          <w:pgSz w:w="11910" w:h="16840"/>
          <w:pgMar w:top="1580" w:right="380" w:bottom="280" w:left="820" w:header="708" w:footer="708" w:gutter="0"/>
          <w:cols w:space="708"/>
        </w:sectPr>
      </w:pPr>
    </w:p>
    <w:p w:rsidR="00BB27DF" w:rsidRDefault="008E32D9">
      <w:pPr>
        <w:pStyle w:val="Plattetekst"/>
        <w:rPr>
          <w:sz w:val="62"/>
        </w:rPr>
      </w:pPr>
      <w:r>
        <w:rPr>
          <w:noProof/>
          <w:lang w:val="nl-BE" w:eastAsia="nl-BE"/>
        </w:rPr>
        <mc:AlternateContent>
          <mc:Choice Requires="wps">
            <w:drawing>
              <wp:anchor distT="0" distB="0" distL="114300" distR="114300" simplePos="0" relativeHeight="251652608"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46"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8"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62"/>
        </w:rPr>
      </w:pPr>
    </w:p>
    <w:p w:rsidR="00BB27DF" w:rsidRDefault="00BB27DF">
      <w:pPr>
        <w:pStyle w:val="Plattetekst"/>
        <w:rPr>
          <w:sz w:val="62"/>
        </w:rPr>
      </w:pPr>
    </w:p>
    <w:p w:rsidR="00BB27DF" w:rsidRDefault="00BB27DF">
      <w:pPr>
        <w:pStyle w:val="Plattetekst"/>
        <w:spacing w:before="3"/>
        <w:rPr>
          <w:sz w:val="86"/>
        </w:rPr>
      </w:pPr>
    </w:p>
    <w:p w:rsidR="00BB27DF" w:rsidRDefault="00D92645">
      <w:pPr>
        <w:pStyle w:val="Kop1"/>
        <w:numPr>
          <w:ilvl w:val="0"/>
          <w:numId w:val="8"/>
        </w:numPr>
        <w:tabs>
          <w:tab w:val="left" w:pos="873"/>
        </w:tabs>
        <w:spacing w:before="0"/>
        <w:ind w:hanging="588"/>
      </w:pPr>
      <w:bookmarkStart w:id="62" w:name="2_Stand_van_zaken"/>
      <w:bookmarkStart w:id="63" w:name="_bookmark5"/>
      <w:bookmarkEnd w:id="62"/>
      <w:bookmarkEnd w:id="63"/>
      <w:r>
        <w:t xml:space="preserve">Stand </w:t>
      </w:r>
      <w:r>
        <w:rPr>
          <w:spacing w:val="-5"/>
        </w:rPr>
        <w:t>van</w:t>
      </w:r>
      <w:r>
        <w:rPr>
          <w:spacing w:val="-81"/>
        </w:rPr>
        <w:t xml:space="preserve"> </w:t>
      </w:r>
      <w:r>
        <w:rPr>
          <w:spacing w:val="-4"/>
        </w:rPr>
        <w:t>zaken</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1"/>
        <w:rPr>
          <w:rFonts w:ascii="Verdana"/>
          <w:b/>
          <w:sz w:val="68"/>
        </w:rPr>
      </w:pPr>
    </w:p>
    <w:p w:rsidR="00BB27DF" w:rsidRDefault="00D92645">
      <w:pPr>
        <w:pStyle w:val="Plattetekst"/>
        <w:spacing w:line="252" w:lineRule="auto"/>
        <w:ind w:left="880" w:right="1318"/>
        <w:jc w:val="both"/>
      </w:pPr>
      <w:r>
        <w:t xml:space="preserve">In dit hoofdstuk wordt de stand van zaken besproken. Dit </w:t>
      </w:r>
      <w:r>
        <w:rPr>
          <w:spacing w:val="-3"/>
        </w:rPr>
        <w:t xml:space="preserve">bevat </w:t>
      </w:r>
      <w:r>
        <w:t xml:space="preserve">wat er al onderzocht is </w:t>
      </w:r>
      <w:del w:id="64" w:author="Vercleyen Frank" w:date="2019-05-18T22:08:00Z">
        <w:r w:rsidDel="00A71595">
          <w:delText>rondom</w:delText>
        </w:r>
        <w:r w:rsidDel="00A71595">
          <w:rPr>
            <w:spacing w:val="-10"/>
          </w:rPr>
          <w:delText xml:space="preserve"> </w:delText>
        </w:r>
        <w:r w:rsidDel="00A71595">
          <w:delText>het</w:delText>
        </w:r>
        <w:r w:rsidDel="00A71595">
          <w:rPr>
            <w:spacing w:val="-9"/>
          </w:rPr>
          <w:delText xml:space="preserve"> </w:delText>
        </w:r>
        <w:r w:rsidDel="00A71595">
          <w:delText>gene</w:delText>
        </w:r>
        <w:r w:rsidDel="00A71595">
          <w:rPr>
            <w:spacing w:val="-9"/>
          </w:rPr>
          <w:delText xml:space="preserve"> </w:delText>
        </w:r>
        <w:r w:rsidDel="00A71595">
          <w:delText>wat</w:delText>
        </w:r>
        <w:r w:rsidDel="00A71595">
          <w:rPr>
            <w:spacing w:val="-9"/>
          </w:rPr>
          <w:delText xml:space="preserve"> </w:delText>
        </w:r>
        <w:r w:rsidDel="00A71595">
          <w:delText>er</w:delText>
        </w:r>
      </w:del>
      <w:ins w:id="65" w:author="Vercleyen Frank" w:date="2019-05-18T22:08:00Z">
        <w:r w:rsidR="00A71595">
          <w:t>over het onderwerp dat</w:t>
        </w:r>
      </w:ins>
      <w:r>
        <w:rPr>
          <w:spacing w:val="-10"/>
        </w:rPr>
        <w:t xml:space="preserve"> </w:t>
      </w:r>
      <w:r>
        <w:t>in</w:t>
      </w:r>
      <w:r>
        <w:rPr>
          <w:spacing w:val="-9"/>
        </w:rPr>
        <w:t xml:space="preserve"> </w:t>
      </w:r>
      <w:r>
        <w:t>deze</w:t>
      </w:r>
      <w:r>
        <w:rPr>
          <w:spacing w:val="-9"/>
        </w:rPr>
        <w:t xml:space="preserve"> </w:t>
      </w:r>
      <w:r>
        <w:t>bachelorproef</w:t>
      </w:r>
      <w:r>
        <w:rPr>
          <w:spacing w:val="-9"/>
        </w:rPr>
        <w:t xml:space="preserve"> </w:t>
      </w:r>
      <w:r>
        <w:t>besproken</w:t>
      </w:r>
      <w:r>
        <w:rPr>
          <w:spacing w:val="-10"/>
        </w:rPr>
        <w:t xml:space="preserve"> </w:t>
      </w:r>
      <w:r>
        <w:t>wordt.</w:t>
      </w:r>
      <w:r>
        <w:rPr>
          <w:spacing w:val="4"/>
        </w:rPr>
        <w:t xml:space="preserve"> </w:t>
      </w:r>
      <w:r>
        <w:t>De</w:t>
      </w:r>
      <w:r>
        <w:rPr>
          <w:spacing w:val="-9"/>
        </w:rPr>
        <w:t xml:space="preserve"> </w:t>
      </w:r>
      <w:r>
        <w:t>stand</w:t>
      </w:r>
      <w:r>
        <w:rPr>
          <w:spacing w:val="-9"/>
        </w:rPr>
        <w:t xml:space="preserve"> </w:t>
      </w:r>
      <w:r>
        <w:rPr>
          <w:spacing w:val="-3"/>
        </w:rPr>
        <w:t>van</w:t>
      </w:r>
      <w:r>
        <w:rPr>
          <w:spacing w:val="-10"/>
        </w:rPr>
        <w:t xml:space="preserve"> </w:t>
      </w:r>
      <w:r>
        <w:t>zaken</w:t>
      </w:r>
      <w:r>
        <w:rPr>
          <w:spacing w:val="-9"/>
        </w:rPr>
        <w:t xml:space="preserve"> </w:t>
      </w:r>
      <w:r>
        <w:t>zorgt ervoor</w:t>
      </w:r>
      <w:r>
        <w:rPr>
          <w:spacing w:val="-8"/>
        </w:rPr>
        <w:t xml:space="preserve"> </w:t>
      </w:r>
      <w:r>
        <w:t>dat</w:t>
      </w:r>
      <w:r>
        <w:rPr>
          <w:spacing w:val="-8"/>
        </w:rPr>
        <w:t xml:space="preserve"> </w:t>
      </w:r>
      <w:r>
        <w:t>een</w:t>
      </w:r>
      <w:r>
        <w:rPr>
          <w:spacing w:val="-7"/>
        </w:rPr>
        <w:t xml:space="preserve"> </w:t>
      </w:r>
      <w:r>
        <w:t>lezer</w:t>
      </w:r>
      <w:r>
        <w:rPr>
          <w:spacing w:val="-8"/>
        </w:rPr>
        <w:t xml:space="preserve"> </w:t>
      </w:r>
      <w:r>
        <w:t>die</w:t>
      </w:r>
      <w:r>
        <w:rPr>
          <w:spacing w:val="-7"/>
        </w:rPr>
        <w:t xml:space="preserve"> </w:t>
      </w:r>
      <w:r>
        <w:t>niet</w:t>
      </w:r>
      <w:r>
        <w:rPr>
          <w:spacing w:val="-8"/>
        </w:rPr>
        <w:t xml:space="preserve"> </w:t>
      </w:r>
      <w:r>
        <w:t>op</w:t>
      </w:r>
      <w:r>
        <w:rPr>
          <w:spacing w:val="-7"/>
        </w:rPr>
        <w:t xml:space="preserve"> </w:t>
      </w:r>
      <w:r>
        <w:t>de</w:t>
      </w:r>
      <w:r>
        <w:rPr>
          <w:spacing w:val="-8"/>
        </w:rPr>
        <w:t xml:space="preserve"> </w:t>
      </w:r>
      <w:r>
        <w:t>hoogte</w:t>
      </w:r>
      <w:r>
        <w:rPr>
          <w:spacing w:val="-8"/>
        </w:rPr>
        <w:t xml:space="preserve"> </w:t>
      </w:r>
      <w:r>
        <w:t>is</w:t>
      </w:r>
      <w:r>
        <w:rPr>
          <w:spacing w:val="-7"/>
        </w:rPr>
        <w:t xml:space="preserve"> </w:t>
      </w:r>
      <w:r>
        <w:rPr>
          <w:spacing w:val="-3"/>
        </w:rPr>
        <w:t>van</w:t>
      </w:r>
      <w:r>
        <w:rPr>
          <w:spacing w:val="-8"/>
        </w:rPr>
        <w:t xml:space="preserve"> </w:t>
      </w:r>
      <w:r>
        <w:t>het</w:t>
      </w:r>
      <w:r>
        <w:rPr>
          <w:spacing w:val="-7"/>
        </w:rPr>
        <w:t xml:space="preserve"> </w:t>
      </w:r>
      <w:r>
        <w:t>besproken</w:t>
      </w:r>
      <w:r>
        <w:rPr>
          <w:spacing w:val="-8"/>
        </w:rPr>
        <w:t xml:space="preserve"> </w:t>
      </w:r>
      <w:r>
        <w:t>onderwerp</w:t>
      </w:r>
      <w:ins w:id="66" w:author="Vercleyen Frank" w:date="2019-05-18T22:08:00Z">
        <w:r w:rsidR="00A71595">
          <w:t>,</w:t>
        </w:r>
      </w:ins>
      <w:r>
        <w:rPr>
          <w:spacing w:val="-7"/>
        </w:rPr>
        <w:t xml:space="preserve"> </w:t>
      </w:r>
      <w:r>
        <w:t>kan</w:t>
      </w:r>
      <w:r>
        <w:rPr>
          <w:spacing w:val="-8"/>
        </w:rPr>
        <w:t xml:space="preserve"> </w:t>
      </w:r>
      <w:r>
        <w:t>volgen</w:t>
      </w:r>
      <w:r>
        <w:rPr>
          <w:spacing w:val="-7"/>
        </w:rPr>
        <w:t xml:space="preserve"> </w:t>
      </w:r>
      <w:r>
        <w:t xml:space="preserve">met </w:t>
      </w:r>
      <w:del w:id="67" w:author="Vercleyen Frank" w:date="2019-05-18T22:08:00Z">
        <w:r w:rsidDel="00A71595">
          <w:delText xml:space="preserve">na </w:delText>
        </w:r>
      </w:del>
      <w:r>
        <w:t>het lezen</w:t>
      </w:r>
      <w:r>
        <w:rPr>
          <w:spacing w:val="-4"/>
        </w:rPr>
        <w:t xml:space="preserve"> </w:t>
      </w:r>
      <w:r>
        <w:t>hiervan.</w:t>
      </w:r>
    </w:p>
    <w:p w:rsidR="00BB27DF" w:rsidRDefault="00BB27DF">
      <w:pPr>
        <w:pStyle w:val="Plattetekst"/>
        <w:rPr>
          <w:sz w:val="28"/>
        </w:rPr>
      </w:pPr>
    </w:p>
    <w:p w:rsidR="00BB27DF" w:rsidRDefault="00BB27DF">
      <w:pPr>
        <w:pStyle w:val="Plattetekst"/>
        <w:rPr>
          <w:sz w:val="28"/>
        </w:rPr>
      </w:pPr>
    </w:p>
    <w:p w:rsidR="00BB27DF" w:rsidRDefault="00D92645">
      <w:pPr>
        <w:pStyle w:val="Kop2"/>
        <w:numPr>
          <w:ilvl w:val="1"/>
          <w:numId w:val="6"/>
        </w:numPr>
        <w:tabs>
          <w:tab w:val="left" w:pos="595"/>
        </w:tabs>
        <w:spacing w:before="201"/>
        <w:ind w:hanging="402"/>
        <w:jc w:val="left"/>
        <w:rPr>
          <w:color w:val="0093D0"/>
          <w:sz w:val="26"/>
        </w:rPr>
      </w:pPr>
      <w:bookmarkStart w:id="68" w:name="2.1_Schriftsystemen_en_hun_groepen"/>
      <w:bookmarkStart w:id="69" w:name="_bookmark6"/>
      <w:bookmarkEnd w:id="68"/>
      <w:bookmarkEnd w:id="69"/>
      <w:r>
        <w:rPr>
          <w:w w:val="95"/>
        </w:rPr>
        <w:t>Schriftsystemen en hun</w:t>
      </w:r>
      <w:r>
        <w:rPr>
          <w:spacing w:val="-49"/>
          <w:w w:val="95"/>
        </w:rPr>
        <w:t xml:space="preserve"> </w:t>
      </w:r>
      <w:r>
        <w:rPr>
          <w:w w:val="95"/>
        </w:rPr>
        <w:t>groepen</w:t>
      </w:r>
    </w:p>
    <w:p w:rsidR="00BB27DF" w:rsidRDefault="00BB27DF">
      <w:pPr>
        <w:pStyle w:val="Plattetekst"/>
        <w:spacing w:before="5"/>
        <w:rPr>
          <w:rFonts w:ascii="Verdana"/>
          <w:b/>
          <w:sz w:val="31"/>
        </w:rPr>
      </w:pPr>
    </w:p>
    <w:p w:rsidR="00BB27DF" w:rsidRDefault="00D92645">
      <w:pPr>
        <w:pStyle w:val="Plattetekst"/>
        <w:spacing w:line="252" w:lineRule="auto"/>
        <w:ind w:left="874" w:right="1312" w:firstLine="5"/>
        <w:jc w:val="both"/>
      </w:pPr>
      <w:r>
        <w:t>Onderzoek</w:t>
      </w:r>
      <w:r>
        <w:rPr>
          <w:spacing w:val="-14"/>
        </w:rPr>
        <w:t xml:space="preserve"> </w:t>
      </w:r>
      <w:r>
        <w:t>naar</w:t>
      </w:r>
      <w:r>
        <w:rPr>
          <w:spacing w:val="-13"/>
        </w:rPr>
        <w:t xml:space="preserve"> </w:t>
      </w:r>
      <w:r>
        <w:t>verschillende</w:t>
      </w:r>
      <w:r>
        <w:rPr>
          <w:spacing w:val="-14"/>
        </w:rPr>
        <w:t xml:space="preserve"> </w:t>
      </w:r>
      <w:r>
        <w:t>soorten</w:t>
      </w:r>
      <w:r>
        <w:rPr>
          <w:spacing w:val="-13"/>
        </w:rPr>
        <w:t xml:space="preserve"> </w:t>
      </w:r>
      <w:r>
        <w:t>schriftsystemen</w:t>
      </w:r>
      <w:r>
        <w:rPr>
          <w:spacing w:val="-14"/>
        </w:rPr>
        <w:t xml:space="preserve"> </w:t>
      </w:r>
      <w:r>
        <w:t>is</w:t>
      </w:r>
      <w:r>
        <w:rPr>
          <w:spacing w:val="-13"/>
        </w:rPr>
        <w:t xml:space="preserve"> </w:t>
      </w:r>
      <w:r>
        <w:t>simpel</w:t>
      </w:r>
      <w:r>
        <w:rPr>
          <w:spacing w:val="-14"/>
        </w:rPr>
        <w:t xml:space="preserve"> </w:t>
      </w:r>
      <w:r>
        <w:t>terug</w:t>
      </w:r>
      <w:r>
        <w:rPr>
          <w:spacing w:val="-13"/>
        </w:rPr>
        <w:t xml:space="preserve"> </w:t>
      </w:r>
      <w:r>
        <w:t>te</w:t>
      </w:r>
      <w:r>
        <w:rPr>
          <w:spacing w:val="-14"/>
        </w:rPr>
        <w:t xml:space="preserve"> </w:t>
      </w:r>
      <w:r>
        <w:t>vinden</w:t>
      </w:r>
      <w:ins w:id="70" w:author="Vercleyen Frank" w:date="2019-05-18T22:09:00Z">
        <w:r w:rsidR="00A71595">
          <w:t>,</w:t>
        </w:r>
      </w:ins>
      <w:r>
        <w:rPr>
          <w:spacing w:val="-13"/>
        </w:rPr>
        <w:t xml:space="preserve"> </w:t>
      </w:r>
      <w:r>
        <w:t>aangezien het</w:t>
      </w:r>
      <w:r>
        <w:rPr>
          <w:spacing w:val="-23"/>
        </w:rPr>
        <w:t xml:space="preserve"> </w:t>
      </w:r>
      <w:r>
        <w:t>beschouwd</w:t>
      </w:r>
      <w:r>
        <w:rPr>
          <w:spacing w:val="-22"/>
        </w:rPr>
        <w:t xml:space="preserve"> </w:t>
      </w:r>
      <w:r>
        <w:t>wordt</w:t>
      </w:r>
      <w:r>
        <w:rPr>
          <w:spacing w:val="-22"/>
        </w:rPr>
        <w:t xml:space="preserve"> </w:t>
      </w:r>
      <w:r>
        <w:t>als</w:t>
      </w:r>
      <w:r>
        <w:rPr>
          <w:spacing w:val="-22"/>
        </w:rPr>
        <w:t xml:space="preserve"> </w:t>
      </w:r>
      <w:r>
        <w:t>een</w:t>
      </w:r>
      <w:r>
        <w:rPr>
          <w:spacing w:val="-22"/>
        </w:rPr>
        <w:t xml:space="preserve"> </w:t>
      </w:r>
      <w:r>
        <w:t>echte</w:t>
      </w:r>
      <w:r>
        <w:rPr>
          <w:spacing w:val="-22"/>
        </w:rPr>
        <w:t xml:space="preserve"> </w:t>
      </w:r>
      <w:r>
        <w:t>wetenschap</w:t>
      </w:r>
      <w:r>
        <w:rPr>
          <w:spacing w:val="-22"/>
        </w:rPr>
        <w:t xml:space="preserve"> </w:t>
      </w:r>
      <w:r>
        <w:t>sinds</w:t>
      </w:r>
      <w:r>
        <w:rPr>
          <w:spacing w:val="-22"/>
        </w:rPr>
        <w:t xml:space="preserve"> </w:t>
      </w:r>
      <w:r>
        <w:t>de</w:t>
      </w:r>
      <w:r>
        <w:rPr>
          <w:spacing w:val="-22"/>
        </w:rPr>
        <w:t xml:space="preserve"> </w:t>
      </w:r>
      <w:r>
        <w:t>20e</w:t>
      </w:r>
      <w:r>
        <w:rPr>
          <w:spacing w:val="-22"/>
        </w:rPr>
        <w:t xml:space="preserve"> </w:t>
      </w:r>
      <w:r>
        <w:rPr>
          <w:spacing w:val="-4"/>
        </w:rPr>
        <w:t>eeuw.</w:t>
      </w:r>
      <w:r>
        <w:rPr>
          <w:spacing w:val="-9"/>
        </w:rPr>
        <w:t xml:space="preserve"> </w:t>
      </w:r>
      <w:r>
        <w:t>Alhoewel</w:t>
      </w:r>
      <w:r>
        <w:rPr>
          <w:spacing w:val="-22"/>
        </w:rPr>
        <w:t xml:space="preserve"> </w:t>
      </w:r>
      <w:r>
        <w:t>het</w:t>
      </w:r>
      <w:r>
        <w:rPr>
          <w:spacing w:val="-22"/>
        </w:rPr>
        <w:t xml:space="preserve"> </w:t>
      </w:r>
      <w:r>
        <w:t>onderzoek vooral</w:t>
      </w:r>
      <w:r>
        <w:rPr>
          <w:spacing w:val="-14"/>
        </w:rPr>
        <w:t xml:space="preserve"> </w:t>
      </w:r>
      <w:r>
        <w:t>aanwezig</w:t>
      </w:r>
      <w:r>
        <w:rPr>
          <w:spacing w:val="-13"/>
        </w:rPr>
        <w:t xml:space="preserve"> </w:t>
      </w:r>
      <w:r>
        <w:t>was</w:t>
      </w:r>
      <w:r>
        <w:rPr>
          <w:spacing w:val="-14"/>
        </w:rPr>
        <w:t xml:space="preserve"> </w:t>
      </w:r>
      <w:r>
        <w:t>in</w:t>
      </w:r>
      <w:r>
        <w:rPr>
          <w:spacing w:val="-13"/>
        </w:rPr>
        <w:t xml:space="preserve"> </w:t>
      </w:r>
      <w:r>
        <w:t>de</w:t>
      </w:r>
      <w:r>
        <w:rPr>
          <w:spacing w:val="-13"/>
        </w:rPr>
        <w:t xml:space="preserve"> </w:t>
      </w:r>
      <w:r>
        <w:t>westerse</w:t>
      </w:r>
      <w:r>
        <w:rPr>
          <w:spacing w:val="-14"/>
        </w:rPr>
        <w:t xml:space="preserve"> </w:t>
      </w:r>
      <w:r>
        <w:t>wereld</w:t>
      </w:r>
      <w:r>
        <w:rPr>
          <w:spacing w:val="-13"/>
        </w:rPr>
        <w:t xml:space="preserve"> </w:t>
      </w:r>
      <w:r>
        <w:t>was</w:t>
      </w:r>
      <w:r>
        <w:rPr>
          <w:spacing w:val="-13"/>
        </w:rPr>
        <w:t xml:space="preserve"> </w:t>
      </w:r>
      <w:r>
        <w:t>er</w:t>
      </w:r>
      <w:r>
        <w:rPr>
          <w:spacing w:val="-14"/>
        </w:rPr>
        <w:t xml:space="preserve"> </w:t>
      </w:r>
      <w:r>
        <w:t>een</w:t>
      </w:r>
      <w:r>
        <w:rPr>
          <w:spacing w:val="-13"/>
        </w:rPr>
        <w:t xml:space="preserve"> </w:t>
      </w:r>
      <w:r>
        <w:t>soort</w:t>
      </w:r>
      <w:r>
        <w:rPr>
          <w:spacing w:val="-13"/>
        </w:rPr>
        <w:t xml:space="preserve"> </w:t>
      </w:r>
      <w:r>
        <w:t>van</w:t>
      </w:r>
      <w:r>
        <w:rPr>
          <w:spacing w:val="-14"/>
        </w:rPr>
        <w:t xml:space="preserve"> </w:t>
      </w:r>
      <w:r>
        <w:t>discriminatie</w:t>
      </w:r>
      <w:r>
        <w:rPr>
          <w:spacing w:val="-13"/>
        </w:rPr>
        <w:t xml:space="preserve"> </w:t>
      </w:r>
      <w:r>
        <w:t>aanwezig</w:t>
      </w:r>
      <w:r>
        <w:rPr>
          <w:spacing w:val="-13"/>
        </w:rPr>
        <w:t xml:space="preserve"> </w:t>
      </w:r>
      <w:r>
        <w:t>in dit</w:t>
      </w:r>
      <w:r>
        <w:rPr>
          <w:spacing w:val="-2"/>
        </w:rPr>
        <w:t xml:space="preserve"> </w:t>
      </w:r>
      <w:r>
        <w:t>vak.</w:t>
      </w:r>
    </w:p>
    <w:p w:rsidR="00A71595" w:rsidRDefault="00D92645" w:rsidP="00A71595">
      <w:pPr>
        <w:pStyle w:val="Plattetekst"/>
        <w:spacing w:before="175"/>
        <w:jc w:val="both"/>
        <w:rPr>
          <w:moveTo w:id="71" w:author="Vercleyen Frank" w:date="2019-05-18T22:11:00Z"/>
        </w:rPr>
      </w:pPr>
      <w:r>
        <w:t>Een</w:t>
      </w:r>
      <w:r>
        <w:rPr>
          <w:spacing w:val="-14"/>
        </w:rPr>
        <w:t xml:space="preserve"> </w:t>
      </w:r>
      <w:r>
        <w:t>van</w:t>
      </w:r>
      <w:r>
        <w:rPr>
          <w:spacing w:val="-13"/>
        </w:rPr>
        <w:t xml:space="preserve"> </w:t>
      </w:r>
      <w:r>
        <w:t>de</w:t>
      </w:r>
      <w:r>
        <w:rPr>
          <w:spacing w:val="-14"/>
        </w:rPr>
        <w:t xml:space="preserve"> </w:t>
      </w:r>
      <w:r>
        <w:t>eerste</w:t>
      </w:r>
      <w:r>
        <w:rPr>
          <w:spacing w:val="-12"/>
        </w:rPr>
        <w:t xml:space="preserve"> </w:t>
      </w:r>
      <w:r>
        <w:t>boeken</w:t>
      </w:r>
      <w:r>
        <w:rPr>
          <w:spacing w:val="-13"/>
        </w:rPr>
        <w:t xml:space="preserve"> </w:t>
      </w:r>
      <w:r>
        <w:t>over</w:t>
      </w:r>
      <w:r>
        <w:rPr>
          <w:spacing w:val="-13"/>
        </w:rPr>
        <w:t xml:space="preserve"> </w:t>
      </w:r>
      <w:r>
        <w:t>de</w:t>
      </w:r>
      <w:r>
        <w:rPr>
          <w:spacing w:val="-13"/>
        </w:rPr>
        <w:t xml:space="preserve"> </w:t>
      </w:r>
      <w:r>
        <w:t>verschillen</w:t>
      </w:r>
      <w:r>
        <w:rPr>
          <w:spacing w:val="-12"/>
        </w:rPr>
        <w:t xml:space="preserve"> </w:t>
      </w:r>
      <w:r>
        <w:t>in</w:t>
      </w:r>
      <w:r>
        <w:rPr>
          <w:spacing w:val="-13"/>
        </w:rPr>
        <w:t xml:space="preserve"> </w:t>
      </w:r>
      <w:r>
        <w:t>schriftsystemen</w:t>
      </w:r>
      <w:r>
        <w:rPr>
          <w:spacing w:val="-14"/>
        </w:rPr>
        <w:t xml:space="preserve"> </w:t>
      </w:r>
      <w:r>
        <w:t>was</w:t>
      </w:r>
      <w:r>
        <w:rPr>
          <w:spacing w:val="-13"/>
        </w:rPr>
        <w:t xml:space="preserve"> </w:t>
      </w:r>
      <w:r>
        <w:t>het</w:t>
      </w:r>
      <w:r>
        <w:rPr>
          <w:spacing w:val="-13"/>
        </w:rPr>
        <w:t xml:space="preserve"> </w:t>
      </w:r>
      <w:r>
        <w:t>boek</w:t>
      </w:r>
      <w:r>
        <w:rPr>
          <w:spacing w:val="-13"/>
        </w:rPr>
        <w:t xml:space="preserve"> </w:t>
      </w:r>
      <w:r>
        <w:t>genaamd</w:t>
      </w:r>
      <w:r>
        <w:rPr>
          <w:spacing w:val="-13"/>
        </w:rPr>
        <w:t xml:space="preserve"> </w:t>
      </w:r>
      <w:r>
        <w:t xml:space="preserve">’A Study of Writing’, geschreven door I. J. Gelb in 1952. </w:t>
      </w:r>
      <w:commentRangeStart w:id="72"/>
      <w:r>
        <w:t xml:space="preserve">(Gelb, </w:t>
      </w:r>
      <w:hyperlink w:anchor="_bookmark46" w:history="1">
        <w:r>
          <w:t xml:space="preserve">1952) </w:t>
        </w:r>
      </w:hyperlink>
      <w:commentRangeEnd w:id="72"/>
      <w:r w:rsidR="00A71595">
        <w:rPr>
          <w:rStyle w:val="Verwijzingopmerking"/>
        </w:rPr>
        <w:commentReference w:id="72"/>
      </w:r>
      <w:r>
        <w:t xml:space="preserve">De schrijver trachtte een basis neer te leggen voor de ontwikkeling </w:t>
      </w:r>
      <w:r>
        <w:rPr>
          <w:spacing w:val="-3"/>
        </w:rPr>
        <w:t xml:space="preserve">van </w:t>
      </w:r>
      <w:r>
        <w:t>een nieuwe wetenschap d</w:t>
      </w:r>
      <w:ins w:id="73" w:author="Vercleyen Frank" w:date="2019-05-18T22:10:00Z">
        <w:r w:rsidR="00A71595">
          <w:t>ie</w:t>
        </w:r>
      </w:ins>
      <w:del w:id="74" w:author="Vercleyen Frank" w:date="2019-05-18T22:10:00Z">
        <w:r w:rsidDel="00A71595">
          <w:delText>at</w:delText>
        </w:r>
      </w:del>
      <w:r>
        <w:t xml:space="preserve"> de naam ’grammatologie’ zou gekregen hebben. Deze nieuwe wetenschap probeerde standaar</w:t>
      </w:r>
      <w:ins w:id="75" w:author="Vercleyen Frank" w:date="2019-05-18T22:10:00Z">
        <w:r w:rsidR="00A71595">
          <w:t>d</w:t>
        </w:r>
      </w:ins>
      <w:del w:id="76" w:author="Vercleyen Frank" w:date="2019-05-18T22:10:00Z">
        <w:r w:rsidDel="00A71595">
          <w:delText xml:space="preserve">d </w:delText>
        </w:r>
      </w:del>
      <w:r>
        <w:t>principes</w:t>
      </w:r>
      <w:r>
        <w:rPr>
          <w:spacing w:val="-19"/>
        </w:rPr>
        <w:t xml:space="preserve"> </w:t>
      </w:r>
      <w:r>
        <w:t>vast</w:t>
      </w:r>
      <w:r>
        <w:rPr>
          <w:spacing w:val="-18"/>
        </w:rPr>
        <w:t xml:space="preserve"> </w:t>
      </w:r>
      <w:r>
        <w:t>te</w:t>
      </w:r>
      <w:r>
        <w:rPr>
          <w:spacing w:val="-18"/>
        </w:rPr>
        <w:t xml:space="preserve"> </w:t>
      </w:r>
      <w:r>
        <w:t>leggen</w:t>
      </w:r>
      <w:r>
        <w:rPr>
          <w:spacing w:val="-18"/>
        </w:rPr>
        <w:t xml:space="preserve"> </w:t>
      </w:r>
      <w:r>
        <w:t>over</w:t>
      </w:r>
      <w:r>
        <w:rPr>
          <w:spacing w:val="-19"/>
        </w:rPr>
        <w:t xml:space="preserve"> </w:t>
      </w:r>
      <w:r>
        <w:t>het</w:t>
      </w:r>
      <w:r>
        <w:rPr>
          <w:spacing w:val="-18"/>
        </w:rPr>
        <w:t xml:space="preserve"> </w:t>
      </w:r>
      <w:r>
        <w:t>gebruik</w:t>
      </w:r>
      <w:r>
        <w:rPr>
          <w:spacing w:val="-18"/>
        </w:rPr>
        <w:t xml:space="preserve"> </w:t>
      </w:r>
      <w:r>
        <w:t>en</w:t>
      </w:r>
      <w:r>
        <w:rPr>
          <w:spacing w:val="-18"/>
        </w:rPr>
        <w:t xml:space="preserve"> </w:t>
      </w:r>
      <w:r>
        <w:t>de</w:t>
      </w:r>
      <w:r>
        <w:rPr>
          <w:spacing w:val="-18"/>
        </w:rPr>
        <w:t xml:space="preserve"> </w:t>
      </w:r>
      <w:r>
        <w:t>evolutie</w:t>
      </w:r>
      <w:r>
        <w:rPr>
          <w:spacing w:val="-19"/>
        </w:rPr>
        <w:t xml:space="preserve"> </w:t>
      </w:r>
      <w:r>
        <w:rPr>
          <w:spacing w:val="-3"/>
        </w:rPr>
        <w:t>van</w:t>
      </w:r>
      <w:r>
        <w:rPr>
          <w:spacing w:val="-18"/>
        </w:rPr>
        <w:t xml:space="preserve"> </w:t>
      </w:r>
      <w:r>
        <w:t>het</w:t>
      </w:r>
      <w:r>
        <w:rPr>
          <w:spacing w:val="-18"/>
        </w:rPr>
        <w:t xml:space="preserve"> </w:t>
      </w:r>
      <w:r>
        <w:t>schrift</w:t>
      </w:r>
      <w:r>
        <w:rPr>
          <w:spacing w:val="-18"/>
        </w:rPr>
        <w:t xml:space="preserve"> </w:t>
      </w:r>
      <w:r>
        <w:t>op</w:t>
      </w:r>
      <w:r>
        <w:rPr>
          <w:spacing w:val="-18"/>
        </w:rPr>
        <w:t xml:space="preserve"> </w:t>
      </w:r>
      <w:r>
        <w:t>een</w:t>
      </w:r>
      <w:r>
        <w:rPr>
          <w:spacing w:val="-19"/>
        </w:rPr>
        <w:t xml:space="preserve"> </w:t>
      </w:r>
      <w:r>
        <w:t>vergelijkende wijze.</w:t>
      </w:r>
      <w:r>
        <w:rPr>
          <w:spacing w:val="-1"/>
        </w:rPr>
        <w:t xml:space="preserve"> </w:t>
      </w:r>
      <w:r>
        <w:t>Dit</w:t>
      </w:r>
      <w:r>
        <w:rPr>
          <w:spacing w:val="-13"/>
        </w:rPr>
        <w:t xml:space="preserve"> </w:t>
      </w:r>
      <w:r>
        <w:t>was</w:t>
      </w:r>
      <w:r>
        <w:rPr>
          <w:spacing w:val="-13"/>
        </w:rPr>
        <w:t xml:space="preserve"> </w:t>
      </w:r>
      <w:r>
        <w:t>anders</w:t>
      </w:r>
      <w:r>
        <w:rPr>
          <w:spacing w:val="-13"/>
        </w:rPr>
        <w:t xml:space="preserve"> </w:t>
      </w:r>
      <w:r>
        <w:t>dan</w:t>
      </w:r>
      <w:r>
        <w:rPr>
          <w:spacing w:val="-13"/>
        </w:rPr>
        <w:t xml:space="preserve"> </w:t>
      </w:r>
      <w:r>
        <w:t>de</w:t>
      </w:r>
      <w:r>
        <w:rPr>
          <w:spacing w:val="-12"/>
        </w:rPr>
        <w:t xml:space="preserve"> </w:t>
      </w:r>
      <w:r>
        <w:t>voorgaande</w:t>
      </w:r>
      <w:r>
        <w:rPr>
          <w:spacing w:val="-13"/>
        </w:rPr>
        <w:t xml:space="preserve"> </w:t>
      </w:r>
      <w:r>
        <w:t>studies</w:t>
      </w:r>
      <w:r>
        <w:rPr>
          <w:spacing w:val="-13"/>
        </w:rPr>
        <w:t xml:space="preserve"> </w:t>
      </w:r>
      <w:r>
        <w:t>in</w:t>
      </w:r>
      <w:r>
        <w:rPr>
          <w:spacing w:val="-13"/>
        </w:rPr>
        <w:t xml:space="preserve"> </w:t>
      </w:r>
      <w:r>
        <w:t>het</w:t>
      </w:r>
      <w:r>
        <w:rPr>
          <w:spacing w:val="-13"/>
        </w:rPr>
        <w:t xml:space="preserve"> </w:t>
      </w:r>
      <w:r>
        <w:t>vak</w:t>
      </w:r>
      <w:r>
        <w:rPr>
          <w:spacing w:val="-13"/>
        </w:rPr>
        <w:t xml:space="preserve"> </w:t>
      </w:r>
      <w:r>
        <w:t>van</w:t>
      </w:r>
      <w:r>
        <w:rPr>
          <w:spacing w:val="-12"/>
        </w:rPr>
        <w:t xml:space="preserve"> </w:t>
      </w:r>
      <w:r>
        <w:t>schriftsystemen</w:t>
      </w:r>
      <w:r>
        <w:rPr>
          <w:spacing w:val="-13"/>
        </w:rPr>
        <w:t xml:space="preserve"> </w:t>
      </w:r>
      <w:r>
        <w:t xml:space="preserve">aangezien het een aantal systemen vergeleek met andere en niet enkel keek naar </w:t>
      </w:r>
      <w:del w:id="77" w:author="Vercleyen Frank" w:date="2019-05-18T22:10:00Z">
        <w:r w:rsidDel="00A71595">
          <w:delText xml:space="preserve">een systeem zijn </w:delText>
        </w:r>
      </w:del>
      <w:ins w:id="78" w:author="Vercleyen Frank" w:date="2019-05-18T22:10:00Z">
        <w:r w:rsidR="00A71595">
          <w:t xml:space="preserve">de </w:t>
        </w:r>
      </w:ins>
      <w:r>
        <w:t>geschiedenis</w:t>
      </w:r>
      <w:r>
        <w:rPr>
          <w:spacing w:val="-7"/>
        </w:rPr>
        <w:t xml:space="preserve"> </w:t>
      </w:r>
      <w:r>
        <w:t>en</w:t>
      </w:r>
      <w:r>
        <w:rPr>
          <w:spacing w:val="-6"/>
        </w:rPr>
        <w:t xml:space="preserve"> </w:t>
      </w:r>
      <w:r>
        <w:t>evolutie</w:t>
      </w:r>
      <w:ins w:id="79" w:author="Vercleyen Frank" w:date="2019-05-18T22:10:00Z">
        <w:r w:rsidR="00A71595">
          <w:t xml:space="preserve"> van een systeem</w:t>
        </w:r>
      </w:ins>
      <w:r>
        <w:t>.</w:t>
      </w:r>
      <w:r>
        <w:rPr>
          <w:spacing w:val="8"/>
        </w:rPr>
        <w:t xml:space="preserve"> </w:t>
      </w:r>
      <w:r>
        <w:t>Dit</w:t>
      </w:r>
      <w:r>
        <w:rPr>
          <w:spacing w:val="-7"/>
        </w:rPr>
        <w:t xml:space="preserve"> </w:t>
      </w:r>
      <w:r>
        <w:t>boek</w:t>
      </w:r>
      <w:r>
        <w:rPr>
          <w:spacing w:val="-6"/>
        </w:rPr>
        <w:t xml:space="preserve"> </w:t>
      </w:r>
      <w:r>
        <w:t>bracht</w:t>
      </w:r>
      <w:r>
        <w:rPr>
          <w:spacing w:val="-6"/>
        </w:rPr>
        <w:t xml:space="preserve"> </w:t>
      </w:r>
      <w:r>
        <w:t>duidelijkheid</w:t>
      </w:r>
      <w:r>
        <w:rPr>
          <w:spacing w:val="-6"/>
        </w:rPr>
        <w:t xml:space="preserve"> </w:t>
      </w:r>
      <w:r>
        <w:t>in</w:t>
      </w:r>
      <w:r>
        <w:rPr>
          <w:spacing w:val="-7"/>
        </w:rPr>
        <w:t xml:space="preserve"> </w:t>
      </w:r>
      <w:r>
        <w:t>andere</w:t>
      </w:r>
      <w:r>
        <w:rPr>
          <w:spacing w:val="-6"/>
        </w:rPr>
        <w:t xml:space="preserve"> </w:t>
      </w:r>
      <w:r>
        <w:t>schriftsystemen</w:t>
      </w:r>
      <w:r>
        <w:rPr>
          <w:spacing w:val="-6"/>
        </w:rPr>
        <w:t xml:space="preserve"> </w:t>
      </w:r>
      <w:r>
        <w:t>dan</w:t>
      </w:r>
      <w:r>
        <w:rPr>
          <w:spacing w:val="-6"/>
        </w:rPr>
        <w:t xml:space="preserve"> </w:t>
      </w:r>
      <w:r>
        <w:t>dat de westerse bewoner gewoon was. In dit boek legde de schrijver uit hoe taalkundigen de gesproken</w:t>
      </w:r>
      <w:r>
        <w:rPr>
          <w:spacing w:val="-6"/>
        </w:rPr>
        <w:t xml:space="preserve"> </w:t>
      </w:r>
      <w:r>
        <w:t>taal</w:t>
      </w:r>
      <w:r>
        <w:rPr>
          <w:spacing w:val="-6"/>
        </w:rPr>
        <w:t xml:space="preserve"> </w:t>
      </w:r>
      <w:r>
        <w:t>zagen</w:t>
      </w:r>
      <w:r>
        <w:rPr>
          <w:spacing w:val="-5"/>
        </w:rPr>
        <w:t xml:space="preserve"> </w:t>
      </w:r>
      <w:r>
        <w:t>als</w:t>
      </w:r>
      <w:r>
        <w:rPr>
          <w:spacing w:val="-6"/>
        </w:rPr>
        <w:t xml:space="preserve"> </w:t>
      </w:r>
      <w:r>
        <w:t>iets</w:t>
      </w:r>
      <w:r>
        <w:rPr>
          <w:spacing w:val="-5"/>
        </w:rPr>
        <w:t xml:space="preserve"> </w:t>
      </w:r>
      <w:r>
        <w:t>dat</w:t>
      </w:r>
      <w:r>
        <w:rPr>
          <w:spacing w:val="-6"/>
        </w:rPr>
        <w:t xml:space="preserve"> </w:t>
      </w:r>
      <w:r>
        <w:t>meer</w:t>
      </w:r>
      <w:r>
        <w:rPr>
          <w:spacing w:val="-5"/>
        </w:rPr>
        <w:t xml:space="preserve"> </w:t>
      </w:r>
      <w:r>
        <w:t>biologisch</w:t>
      </w:r>
      <w:r>
        <w:rPr>
          <w:spacing w:val="-6"/>
        </w:rPr>
        <w:t xml:space="preserve"> </w:t>
      </w:r>
      <w:r>
        <w:t>is</w:t>
      </w:r>
      <w:r>
        <w:rPr>
          <w:spacing w:val="-5"/>
        </w:rPr>
        <w:t xml:space="preserve"> </w:t>
      </w:r>
      <w:r>
        <w:t>ontwikkeld</w:t>
      </w:r>
      <w:r>
        <w:rPr>
          <w:spacing w:val="-6"/>
        </w:rPr>
        <w:t xml:space="preserve"> </w:t>
      </w:r>
      <w:r>
        <w:t>en</w:t>
      </w:r>
      <w:r>
        <w:rPr>
          <w:spacing w:val="-5"/>
        </w:rPr>
        <w:t xml:space="preserve"> </w:t>
      </w:r>
      <w:r>
        <w:t>dit</w:t>
      </w:r>
      <w:r>
        <w:rPr>
          <w:spacing w:val="-6"/>
        </w:rPr>
        <w:t xml:space="preserve"> </w:t>
      </w:r>
      <w:r>
        <w:t>al</w:t>
      </w:r>
      <w:r>
        <w:rPr>
          <w:spacing w:val="-5"/>
        </w:rPr>
        <w:t xml:space="preserve"> </w:t>
      </w:r>
      <w:r>
        <w:t>doorheen</w:t>
      </w:r>
      <w:r>
        <w:rPr>
          <w:spacing w:val="-6"/>
        </w:rPr>
        <w:t xml:space="preserve"> </w:t>
      </w:r>
      <w:r>
        <w:t>de</w:t>
      </w:r>
      <w:r>
        <w:rPr>
          <w:spacing w:val="-5"/>
        </w:rPr>
        <w:t xml:space="preserve"> </w:t>
      </w:r>
      <w:r>
        <w:t>hele evolutie van de mens. Daarentegen vermeld</w:t>
      </w:r>
      <w:ins w:id="80" w:author="Vercleyen Frank" w:date="2019-05-18T22:11:00Z">
        <w:r w:rsidR="00A71595">
          <w:t>d</w:t>
        </w:r>
      </w:ins>
      <w:r>
        <w:t>e hij dat schriftsystemen zijn ontwikkeld als een</w:t>
      </w:r>
      <w:r>
        <w:rPr>
          <w:spacing w:val="-14"/>
        </w:rPr>
        <w:t xml:space="preserve"> </w:t>
      </w:r>
      <w:r>
        <w:t>technologie</w:t>
      </w:r>
      <w:r>
        <w:rPr>
          <w:spacing w:val="-14"/>
        </w:rPr>
        <w:t xml:space="preserve"> </w:t>
      </w:r>
      <w:r>
        <w:t>en</w:t>
      </w:r>
      <w:r>
        <w:rPr>
          <w:spacing w:val="-14"/>
        </w:rPr>
        <w:t xml:space="preserve"> </w:t>
      </w:r>
      <w:r>
        <w:t>dit</w:t>
      </w:r>
      <w:r>
        <w:rPr>
          <w:spacing w:val="-14"/>
        </w:rPr>
        <w:t xml:space="preserve"> </w:t>
      </w:r>
      <w:r>
        <w:t>enkel</w:t>
      </w:r>
      <w:r>
        <w:rPr>
          <w:spacing w:val="-14"/>
        </w:rPr>
        <w:t xml:space="preserve"> </w:t>
      </w:r>
      <w:r>
        <w:t>in</w:t>
      </w:r>
      <w:r>
        <w:rPr>
          <w:spacing w:val="-14"/>
        </w:rPr>
        <w:t xml:space="preserve"> </w:t>
      </w:r>
      <w:r>
        <w:t>de</w:t>
      </w:r>
      <w:r>
        <w:rPr>
          <w:spacing w:val="-14"/>
        </w:rPr>
        <w:t xml:space="preserve"> </w:t>
      </w:r>
      <w:r>
        <w:t>voorbije</w:t>
      </w:r>
      <w:r>
        <w:rPr>
          <w:spacing w:val="-14"/>
        </w:rPr>
        <w:t xml:space="preserve"> </w:t>
      </w:r>
      <w:r>
        <w:t>duizenden</w:t>
      </w:r>
      <w:r>
        <w:rPr>
          <w:spacing w:val="-14"/>
        </w:rPr>
        <w:t xml:space="preserve"> </w:t>
      </w:r>
      <w:r>
        <w:t>jaren</w:t>
      </w:r>
      <w:r>
        <w:rPr>
          <w:spacing w:val="-15"/>
        </w:rPr>
        <w:t xml:space="preserve"> </w:t>
      </w:r>
      <w:r>
        <w:t>en</w:t>
      </w:r>
      <w:r>
        <w:rPr>
          <w:spacing w:val="-14"/>
        </w:rPr>
        <w:t xml:space="preserve"> </w:t>
      </w:r>
      <w:r>
        <w:t>duidelijk</w:t>
      </w:r>
      <w:r>
        <w:rPr>
          <w:spacing w:val="-14"/>
        </w:rPr>
        <w:t xml:space="preserve"> </w:t>
      </w:r>
      <w:r>
        <w:t>meer</w:t>
      </w:r>
      <w:r>
        <w:rPr>
          <w:spacing w:val="-14"/>
        </w:rPr>
        <w:t xml:space="preserve"> </w:t>
      </w:r>
      <w:r>
        <w:t>een</w:t>
      </w:r>
      <w:r>
        <w:rPr>
          <w:spacing w:val="-14"/>
        </w:rPr>
        <w:t xml:space="preserve"> </w:t>
      </w:r>
      <w:r>
        <w:t>culturele</w:t>
      </w:r>
      <w:ins w:id="81" w:author="Vercleyen Frank" w:date="2019-05-18T22:11:00Z">
        <w:r w:rsidR="00A71595">
          <w:t xml:space="preserve"> </w:t>
        </w:r>
      </w:ins>
      <w:moveToRangeStart w:id="82" w:author="Vercleyen Frank" w:date="2019-05-18T22:11:00Z" w:name="move9109922"/>
      <w:moveTo w:id="83" w:author="Vercleyen Frank" w:date="2019-05-18T22:11:00Z">
        <w:r w:rsidR="00A71595">
          <w:t xml:space="preserve">dan een biologische schenking </w:t>
        </w:r>
        <w:del w:id="84" w:author="Vercleyen Frank" w:date="2019-05-18T22:12:00Z">
          <w:r w:rsidR="00A71595" w:rsidDel="00A71595">
            <w:delText>i</w:delText>
          </w:r>
        </w:del>
      </w:moveTo>
      <w:ins w:id="85" w:author="Vercleyen Frank" w:date="2019-05-18T22:12:00Z">
        <w:r w:rsidR="00A71595">
          <w:t>zijn</w:t>
        </w:r>
      </w:ins>
      <w:moveTo w:id="86" w:author="Vercleyen Frank" w:date="2019-05-18T22:11:00Z">
        <w:r w:rsidR="00A71595">
          <w:t>s.</w:t>
        </w:r>
      </w:moveTo>
    </w:p>
    <w:moveToRangeEnd w:id="82"/>
    <w:p w:rsidR="00BB27DF" w:rsidRDefault="00BB27DF">
      <w:pPr>
        <w:pStyle w:val="Plattetekst"/>
        <w:spacing w:before="231" w:line="252" w:lineRule="auto"/>
        <w:ind w:left="856" w:right="1310" w:firstLine="23"/>
        <w:jc w:val="both"/>
      </w:pPr>
    </w:p>
    <w:p w:rsidR="00BB27DF" w:rsidDel="00A71595" w:rsidRDefault="00BB27DF">
      <w:pPr>
        <w:spacing w:line="252" w:lineRule="auto"/>
        <w:jc w:val="both"/>
        <w:rPr>
          <w:del w:id="87" w:author="Vercleyen Frank" w:date="2019-05-18T22:11:00Z"/>
        </w:rPr>
        <w:sectPr w:rsidR="00BB27DF" w:rsidDel="00A71595">
          <w:pgSz w:w="11910" w:h="16840"/>
          <w:pgMar w:top="1580" w:right="380" w:bottom="280" w:left="820" w:header="708" w:footer="708" w:gutter="0"/>
          <w:cols w:space="708"/>
        </w:sectPr>
      </w:pPr>
    </w:p>
    <w:p w:rsidR="00BB27DF" w:rsidRDefault="008E32D9">
      <w:pPr>
        <w:pStyle w:val="Kop3"/>
        <w:tabs>
          <w:tab w:val="left" w:pos="5987"/>
        </w:tabs>
        <w:ind w:left="874" w:firstLine="0"/>
        <w:jc w:val="both"/>
      </w:pPr>
      <w:r>
        <w:rPr>
          <w:noProof/>
          <w:lang w:val="nl-BE" w:eastAsia="nl-BE"/>
        </w:rPr>
        <mc:AlternateContent>
          <mc:Choice Requires="wps">
            <w:drawing>
              <wp:anchor distT="0" distB="0" distL="0" distR="0" simplePos="0" relativeHeight="251658752" behindDoc="1" locked="0" layoutInCell="1" allowOverlap="1" wp14:anchorId="2A0EE84A" wp14:editId="18F224A5">
                <wp:simplePos x="0" y="0"/>
                <wp:positionH relativeFrom="page">
                  <wp:posOffset>1080135</wp:posOffset>
                </wp:positionH>
                <wp:positionV relativeFrom="paragraph">
                  <wp:posOffset>265430</wp:posOffset>
                </wp:positionV>
                <wp:extent cx="5400040" cy="0"/>
                <wp:effectExtent l="13335" t="8255" r="6350" b="10795"/>
                <wp:wrapTopAndBottom/>
                <wp:docPr id="4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cS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1xd3Eh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18</w:t>
      </w:r>
      <w:r w:rsidR="00D92645">
        <w:rPr>
          <w:b w:val="0"/>
          <w:w w:val="95"/>
        </w:rPr>
        <w:tab/>
      </w:r>
      <w:r w:rsidR="00D92645">
        <w:rPr>
          <w:w w:val="95"/>
        </w:rPr>
        <w:t>Hoofdstuk</w:t>
      </w:r>
      <w:r w:rsidR="00D92645">
        <w:rPr>
          <w:spacing w:val="-28"/>
          <w:w w:val="95"/>
        </w:rPr>
        <w:t xml:space="preserve"> </w:t>
      </w:r>
      <w:r w:rsidR="00D92645">
        <w:rPr>
          <w:w w:val="95"/>
        </w:rPr>
        <w:t>2.</w:t>
      </w:r>
      <w:r w:rsidR="00D92645">
        <w:rPr>
          <w:spacing w:val="-28"/>
          <w:w w:val="95"/>
        </w:rPr>
        <w:t xml:space="preserve"> </w:t>
      </w:r>
      <w:r w:rsidR="00D92645">
        <w:rPr>
          <w:w w:val="95"/>
        </w:rPr>
        <w:t>Stand</w:t>
      </w:r>
      <w:r w:rsidR="00D92645">
        <w:rPr>
          <w:spacing w:val="-27"/>
          <w:w w:val="95"/>
        </w:rPr>
        <w:t xml:space="preserve"> </w:t>
      </w:r>
      <w:r w:rsidR="00D92645">
        <w:rPr>
          <w:spacing w:val="-3"/>
          <w:w w:val="95"/>
        </w:rPr>
        <w:t>van</w:t>
      </w:r>
      <w:r w:rsidR="00D92645">
        <w:rPr>
          <w:spacing w:val="-28"/>
          <w:w w:val="95"/>
        </w:rPr>
        <w:t xml:space="preserve"> </w:t>
      </w:r>
      <w:r w:rsidR="00D92645">
        <w:rPr>
          <w:w w:val="95"/>
        </w:rPr>
        <w:t>zaken</w:t>
      </w:r>
    </w:p>
    <w:p w:rsidR="00BB27DF" w:rsidDel="00A71595" w:rsidRDefault="00D92645" w:rsidP="00A71595">
      <w:pPr>
        <w:pStyle w:val="Plattetekst"/>
        <w:spacing w:before="175"/>
        <w:jc w:val="both"/>
        <w:rPr>
          <w:moveFrom w:id="88" w:author="Vercleyen Frank" w:date="2019-05-18T22:11:00Z"/>
        </w:rPr>
        <w:pPrChange w:id="89" w:author="Vercleyen Frank" w:date="2019-05-18T22:11:00Z">
          <w:pPr>
            <w:pStyle w:val="Plattetekst"/>
            <w:spacing w:before="175"/>
            <w:ind w:left="880"/>
            <w:jc w:val="both"/>
          </w:pPr>
        </w:pPrChange>
      </w:pPr>
      <w:moveFromRangeStart w:id="90" w:author="Vercleyen Frank" w:date="2019-05-18T22:11:00Z" w:name="move9109922"/>
      <w:moveFrom w:id="91" w:author="Vercleyen Frank" w:date="2019-05-18T22:11:00Z">
        <w:r w:rsidDel="00A71595">
          <w:t>dan een biologische schenking is.</w:t>
        </w:r>
      </w:moveFrom>
    </w:p>
    <w:moveFromRangeEnd w:id="90"/>
    <w:p w:rsidR="00BB27DF" w:rsidRDefault="00D92645">
      <w:pPr>
        <w:pStyle w:val="Plattetekst"/>
        <w:spacing w:before="247" w:line="252" w:lineRule="auto"/>
        <w:ind w:left="880" w:right="1279"/>
        <w:jc w:val="both"/>
      </w:pPr>
      <w:r>
        <w:t xml:space="preserve">In de jaren 60 waren er nog grote misopvattingen aanwezig bij de taalkundigen. Bijvoor- beeld beschouwde Jack </w:t>
      </w:r>
      <w:r>
        <w:rPr>
          <w:spacing w:val="-3"/>
        </w:rPr>
        <w:t xml:space="preserve">Goody, </w:t>
      </w:r>
      <w:r>
        <w:t>een toenmalig taalkundige, het Chinese schrift als een gelimiteerd</w:t>
      </w:r>
      <w:r>
        <w:rPr>
          <w:spacing w:val="-23"/>
        </w:rPr>
        <w:t xml:space="preserve"> </w:t>
      </w:r>
      <w:r>
        <w:t>systeem</w:t>
      </w:r>
      <w:r>
        <w:rPr>
          <w:spacing w:val="-22"/>
        </w:rPr>
        <w:t xml:space="preserve"> </w:t>
      </w:r>
      <w:r>
        <w:t>aangezien</w:t>
      </w:r>
      <w:r>
        <w:rPr>
          <w:spacing w:val="-23"/>
        </w:rPr>
        <w:t xml:space="preserve"> </w:t>
      </w:r>
      <w:r>
        <w:t>hij</w:t>
      </w:r>
      <w:r>
        <w:rPr>
          <w:spacing w:val="-22"/>
        </w:rPr>
        <w:t xml:space="preserve"> </w:t>
      </w:r>
      <w:r>
        <w:t>vond</w:t>
      </w:r>
      <w:r>
        <w:rPr>
          <w:spacing w:val="-23"/>
        </w:rPr>
        <w:t xml:space="preserve"> </w:t>
      </w:r>
      <w:r>
        <w:t>dat</w:t>
      </w:r>
      <w:r>
        <w:rPr>
          <w:spacing w:val="-22"/>
        </w:rPr>
        <w:t xml:space="preserve"> </w:t>
      </w:r>
      <w:r>
        <w:t>het</w:t>
      </w:r>
      <w:r>
        <w:rPr>
          <w:spacing w:val="-22"/>
        </w:rPr>
        <w:t xml:space="preserve"> </w:t>
      </w:r>
      <w:r>
        <w:t>incapabel</w:t>
      </w:r>
      <w:r>
        <w:rPr>
          <w:spacing w:val="-23"/>
        </w:rPr>
        <w:t xml:space="preserve"> </w:t>
      </w:r>
      <w:r>
        <w:t>was</w:t>
      </w:r>
      <w:r>
        <w:rPr>
          <w:spacing w:val="-22"/>
        </w:rPr>
        <w:t xml:space="preserve"> </w:t>
      </w:r>
      <w:r>
        <w:t>om</w:t>
      </w:r>
      <w:r>
        <w:rPr>
          <w:spacing w:val="-23"/>
        </w:rPr>
        <w:t xml:space="preserve"> </w:t>
      </w:r>
      <w:r>
        <w:t>vele</w:t>
      </w:r>
      <w:r>
        <w:rPr>
          <w:spacing w:val="-22"/>
        </w:rPr>
        <w:t xml:space="preserve"> </w:t>
      </w:r>
      <w:r>
        <w:t>ideeën</w:t>
      </w:r>
      <w:r>
        <w:rPr>
          <w:spacing w:val="-22"/>
        </w:rPr>
        <w:t xml:space="preserve"> </w:t>
      </w:r>
      <w:r>
        <w:t>uit</w:t>
      </w:r>
      <w:r>
        <w:rPr>
          <w:spacing w:val="-23"/>
        </w:rPr>
        <w:t xml:space="preserve"> </w:t>
      </w:r>
      <w:r>
        <w:t>te</w:t>
      </w:r>
      <w:r>
        <w:rPr>
          <w:spacing w:val="-22"/>
        </w:rPr>
        <w:t xml:space="preserve"> </w:t>
      </w:r>
      <w:r>
        <w:t xml:space="preserve">drukken en </w:t>
      </w:r>
      <w:del w:id="92" w:author="Vercleyen Frank" w:date="2019-05-18T22:12:00Z">
        <w:r w:rsidDel="00A71595">
          <w:delText xml:space="preserve">hinderde </w:delText>
        </w:r>
      </w:del>
      <w:r>
        <w:t>de adoptie van westerse talen in deze</w:t>
      </w:r>
      <w:r>
        <w:rPr>
          <w:spacing w:val="-15"/>
        </w:rPr>
        <w:t xml:space="preserve"> </w:t>
      </w:r>
      <w:r>
        <w:t>cultuur</w:t>
      </w:r>
      <w:ins w:id="93" w:author="Vercleyen Frank" w:date="2019-05-18T22:12:00Z">
        <w:r w:rsidR="00A71595" w:rsidRPr="00A71595">
          <w:t xml:space="preserve"> </w:t>
        </w:r>
        <w:r w:rsidR="00A71595">
          <w:t>hinderde</w:t>
        </w:r>
      </w:ins>
      <w:r>
        <w:t>.</w:t>
      </w:r>
    </w:p>
    <w:p w:rsidR="00BB27DF" w:rsidRDefault="00D92645">
      <w:pPr>
        <w:pStyle w:val="Plattetekst"/>
        <w:spacing w:before="231" w:line="252" w:lineRule="auto"/>
        <w:ind w:left="880" w:right="1276"/>
        <w:jc w:val="both"/>
      </w:pPr>
      <w:r>
        <w:t>Gelukkig is in de laatste jaren alles veranderd, de studie naar schriftsystemen is een gerespecteerde wetenschap in de taalkunde en is daarbij ook een beoefende wetenschap. Met dank aan de globalisatie is er een groter begrip gevormd voor andere talen dan die in de westerse wereld. Aangezien het duidelijk is dat schriftsystemen ontwikkeld zijn uit de</w:t>
      </w:r>
      <w:r>
        <w:rPr>
          <w:spacing w:val="-6"/>
        </w:rPr>
        <w:t xml:space="preserve"> </w:t>
      </w:r>
      <w:r>
        <w:t>cultuur</w:t>
      </w:r>
      <w:r>
        <w:rPr>
          <w:spacing w:val="-6"/>
        </w:rPr>
        <w:t xml:space="preserve"> </w:t>
      </w:r>
      <w:r>
        <w:t>en</w:t>
      </w:r>
      <w:r>
        <w:rPr>
          <w:spacing w:val="-6"/>
        </w:rPr>
        <w:t xml:space="preserve"> </w:t>
      </w:r>
      <w:r>
        <w:t>niet</w:t>
      </w:r>
      <w:r>
        <w:rPr>
          <w:spacing w:val="-6"/>
        </w:rPr>
        <w:t xml:space="preserve"> </w:t>
      </w:r>
      <w:r>
        <w:t>uit</w:t>
      </w:r>
      <w:r>
        <w:rPr>
          <w:spacing w:val="-6"/>
        </w:rPr>
        <w:t xml:space="preserve"> </w:t>
      </w:r>
      <w:r>
        <w:t>de</w:t>
      </w:r>
      <w:r>
        <w:rPr>
          <w:spacing w:val="-6"/>
        </w:rPr>
        <w:t xml:space="preserve"> </w:t>
      </w:r>
      <w:r>
        <w:t>biologische</w:t>
      </w:r>
      <w:r>
        <w:rPr>
          <w:spacing w:val="-6"/>
        </w:rPr>
        <w:t xml:space="preserve"> </w:t>
      </w:r>
      <w:r>
        <w:t>geschiedenis</w:t>
      </w:r>
      <w:r>
        <w:rPr>
          <w:spacing w:val="-6"/>
        </w:rPr>
        <w:t xml:space="preserve"> </w:t>
      </w:r>
      <w:r>
        <w:t>is</w:t>
      </w:r>
      <w:r>
        <w:rPr>
          <w:spacing w:val="-6"/>
        </w:rPr>
        <w:t xml:space="preserve"> </w:t>
      </w:r>
      <w:r>
        <w:t>het</w:t>
      </w:r>
      <w:r>
        <w:rPr>
          <w:spacing w:val="-6"/>
        </w:rPr>
        <w:t xml:space="preserve"> </w:t>
      </w:r>
      <w:r>
        <w:t>interessanter</w:t>
      </w:r>
      <w:r>
        <w:rPr>
          <w:spacing w:val="-6"/>
        </w:rPr>
        <w:t xml:space="preserve"> </w:t>
      </w:r>
      <w:r>
        <w:t>om</w:t>
      </w:r>
      <w:r>
        <w:rPr>
          <w:spacing w:val="-6"/>
        </w:rPr>
        <w:t xml:space="preserve"> </w:t>
      </w:r>
      <w:r>
        <w:t>dit</w:t>
      </w:r>
      <w:r>
        <w:rPr>
          <w:spacing w:val="-6"/>
        </w:rPr>
        <w:t xml:space="preserve"> </w:t>
      </w:r>
      <w:r>
        <w:t>te</w:t>
      </w:r>
      <w:r>
        <w:rPr>
          <w:spacing w:val="-6"/>
        </w:rPr>
        <w:t xml:space="preserve"> </w:t>
      </w:r>
      <w:r>
        <w:t>bestuderen aangezien het nieuwer en flexibeler</w:t>
      </w:r>
      <w:r>
        <w:rPr>
          <w:spacing w:val="-7"/>
        </w:rPr>
        <w:t xml:space="preserve"> </w:t>
      </w:r>
      <w:r>
        <w:t>is.</w:t>
      </w:r>
    </w:p>
    <w:p w:rsidR="00BB27DF" w:rsidRDefault="00D92645">
      <w:pPr>
        <w:pStyle w:val="Plattetekst"/>
        <w:spacing w:before="229" w:line="252" w:lineRule="auto"/>
        <w:ind w:left="872" w:right="1314" w:firstLine="8"/>
        <w:jc w:val="both"/>
      </w:pPr>
      <w:r>
        <w:t>Een</w:t>
      </w:r>
      <w:r>
        <w:rPr>
          <w:spacing w:val="-16"/>
        </w:rPr>
        <w:t xml:space="preserve"> </w:t>
      </w:r>
      <w:r>
        <w:t>schriftsysteem,</w:t>
      </w:r>
      <w:r>
        <w:rPr>
          <w:spacing w:val="-15"/>
        </w:rPr>
        <w:t xml:space="preserve"> </w:t>
      </w:r>
      <w:r>
        <w:t>technisch</w:t>
      </w:r>
      <w:r>
        <w:rPr>
          <w:spacing w:val="-15"/>
        </w:rPr>
        <w:t xml:space="preserve"> </w:t>
      </w:r>
      <w:r>
        <w:t>beschreven</w:t>
      </w:r>
      <w:r>
        <w:rPr>
          <w:spacing w:val="-15"/>
        </w:rPr>
        <w:t xml:space="preserve"> </w:t>
      </w:r>
      <w:r>
        <w:t>als</w:t>
      </w:r>
      <w:r>
        <w:rPr>
          <w:spacing w:val="-15"/>
        </w:rPr>
        <w:t xml:space="preserve"> </w:t>
      </w:r>
      <w:r>
        <w:t>een</w:t>
      </w:r>
      <w:r>
        <w:rPr>
          <w:spacing w:val="-15"/>
        </w:rPr>
        <w:t xml:space="preserve"> </w:t>
      </w:r>
      <w:r>
        <w:t>schrift</w:t>
      </w:r>
      <w:r>
        <w:rPr>
          <w:spacing w:val="-15"/>
        </w:rPr>
        <w:t xml:space="preserve"> </w:t>
      </w:r>
      <w:r>
        <w:t>of</w:t>
      </w:r>
      <w:r>
        <w:rPr>
          <w:spacing w:val="-15"/>
        </w:rPr>
        <w:t xml:space="preserve"> </w:t>
      </w:r>
      <w:r>
        <w:t>orthografie</w:t>
      </w:r>
      <w:r>
        <w:rPr>
          <w:spacing w:val="-15"/>
        </w:rPr>
        <w:t xml:space="preserve"> </w:t>
      </w:r>
      <w:r>
        <w:t>kan</w:t>
      </w:r>
      <w:r>
        <w:rPr>
          <w:spacing w:val="-15"/>
        </w:rPr>
        <w:t xml:space="preserve"> </w:t>
      </w:r>
      <w:r>
        <w:t>geclassificeerd worden</w:t>
      </w:r>
      <w:r>
        <w:rPr>
          <w:spacing w:val="-17"/>
        </w:rPr>
        <w:t xml:space="preserve"> </w:t>
      </w:r>
      <w:r>
        <w:t>onder</w:t>
      </w:r>
      <w:r>
        <w:rPr>
          <w:spacing w:val="-17"/>
        </w:rPr>
        <w:t xml:space="preserve"> </w:t>
      </w:r>
      <w:r>
        <w:t>verschillende</w:t>
      </w:r>
      <w:r>
        <w:rPr>
          <w:spacing w:val="-17"/>
        </w:rPr>
        <w:t xml:space="preserve"> </w:t>
      </w:r>
      <w:r>
        <w:t>groepen.</w:t>
      </w:r>
      <w:r>
        <w:rPr>
          <w:spacing w:val="-6"/>
        </w:rPr>
        <w:t xml:space="preserve"> </w:t>
      </w:r>
      <w:r>
        <w:t>(David,</w:t>
      </w:r>
      <w:r>
        <w:rPr>
          <w:spacing w:val="-16"/>
        </w:rPr>
        <w:t xml:space="preserve"> </w:t>
      </w:r>
      <w:hyperlink w:anchor="_bookmark45" w:history="1">
        <w:r>
          <w:t>g.d.)</w:t>
        </w:r>
        <w:r>
          <w:rPr>
            <w:spacing w:val="-17"/>
          </w:rPr>
          <w:t xml:space="preserve"> </w:t>
        </w:r>
      </w:hyperlink>
      <w:r>
        <w:t>(Allan,</w:t>
      </w:r>
      <w:r>
        <w:rPr>
          <w:spacing w:val="-17"/>
        </w:rPr>
        <w:t xml:space="preserve"> </w:t>
      </w:r>
      <w:hyperlink w:anchor="_bookmark41" w:history="1">
        <w:r>
          <w:t>2015)</w:t>
        </w:r>
        <w:r>
          <w:rPr>
            <w:spacing w:val="-17"/>
          </w:rPr>
          <w:t xml:space="preserve"> </w:t>
        </w:r>
      </w:hyperlink>
      <w:r>
        <w:t>Er</w:t>
      </w:r>
      <w:r>
        <w:rPr>
          <w:spacing w:val="-17"/>
        </w:rPr>
        <w:t xml:space="preserve"> </w:t>
      </w:r>
      <w:r>
        <w:t>zijn</w:t>
      </w:r>
      <w:r>
        <w:rPr>
          <w:spacing w:val="-16"/>
        </w:rPr>
        <w:t xml:space="preserve"> </w:t>
      </w:r>
      <w:r>
        <w:t>een</w:t>
      </w:r>
      <w:r>
        <w:rPr>
          <w:spacing w:val="-17"/>
        </w:rPr>
        <w:t xml:space="preserve"> </w:t>
      </w:r>
      <w:r>
        <w:t>aantal</w:t>
      </w:r>
      <w:r>
        <w:rPr>
          <w:spacing w:val="-17"/>
        </w:rPr>
        <w:t xml:space="preserve"> </w:t>
      </w:r>
      <w:r>
        <w:t xml:space="preserve">soorten groepen en allen zijn simpel </w:t>
      </w:r>
      <w:r>
        <w:rPr>
          <w:spacing w:val="-3"/>
        </w:rPr>
        <w:t xml:space="preserve">van </w:t>
      </w:r>
      <w:r>
        <w:t xml:space="preserve">elkaar te onderscheiden maar in dit onderzoek wordt er gefocust op de </w:t>
      </w:r>
      <w:ins w:id="94" w:author="Vercleyen Frank" w:date="2019-05-18T22:13:00Z">
        <w:r w:rsidR="00A71595">
          <w:t>drie</w:t>
        </w:r>
      </w:ins>
      <w:del w:id="95" w:author="Vercleyen Frank" w:date="2019-05-18T22:13:00Z">
        <w:r w:rsidDel="00A71595">
          <w:delText>3</w:delText>
        </w:r>
      </w:del>
      <w:r>
        <w:t xml:space="preserve"> meest</w:t>
      </w:r>
      <w:r>
        <w:rPr>
          <w:spacing w:val="-7"/>
        </w:rPr>
        <w:t xml:space="preserve"> </w:t>
      </w:r>
      <w:r>
        <w:t>voorkomende.</w:t>
      </w:r>
    </w:p>
    <w:p w:rsidR="00BB27DF" w:rsidRDefault="00D92645">
      <w:pPr>
        <w:pStyle w:val="Plattetekst"/>
        <w:spacing w:before="230" w:line="252" w:lineRule="auto"/>
        <w:ind w:left="880" w:right="1318"/>
        <w:jc w:val="both"/>
      </w:pPr>
      <w:r>
        <w:t xml:space="preserve">Eén daarvan is het logografische schrift of anders verwoord, het beeldschrift. Bij deze groep zijn volledige woorden uitgeschreven als een volledig teken dat compleet op zijn eigen staat en geen hulp nodig heeft </w:t>
      </w:r>
      <w:r>
        <w:rPr>
          <w:spacing w:val="-3"/>
        </w:rPr>
        <w:t xml:space="preserve">van </w:t>
      </w:r>
      <w:r>
        <w:t>andere tekens om het te kunnen lezen. Zoals hierboven</w:t>
      </w:r>
      <w:r>
        <w:rPr>
          <w:spacing w:val="-21"/>
        </w:rPr>
        <w:t xml:space="preserve"> </w:t>
      </w:r>
      <w:r>
        <w:t>reeds</w:t>
      </w:r>
      <w:r>
        <w:rPr>
          <w:spacing w:val="-20"/>
        </w:rPr>
        <w:t xml:space="preserve"> </w:t>
      </w:r>
      <w:r>
        <w:t>vermeld</w:t>
      </w:r>
      <w:r>
        <w:rPr>
          <w:spacing w:val="-20"/>
        </w:rPr>
        <w:t xml:space="preserve"> </w:t>
      </w:r>
      <w:r>
        <w:t>werd</w:t>
      </w:r>
      <w:r>
        <w:rPr>
          <w:spacing w:val="-20"/>
        </w:rPr>
        <w:t xml:space="preserve"> </w:t>
      </w:r>
      <w:r>
        <w:t>dit</w:t>
      </w:r>
      <w:r>
        <w:rPr>
          <w:spacing w:val="-21"/>
        </w:rPr>
        <w:t xml:space="preserve"> </w:t>
      </w:r>
      <w:r>
        <w:t>vroeger</w:t>
      </w:r>
      <w:r>
        <w:rPr>
          <w:spacing w:val="-20"/>
        </w:rPr>
        <w:t xml:space="preserve"> </w:t>
      </w:r>
      <w:r>
        <w:t>als</w:t>
      </w:r>
      <w:r>
        <w:rPr>
          <w:spacing w:val="-20"/>
        </w:rPr>
        <w:t xml:space="preserve"> </w:t>
      </w:r>
      <w:r>
        <w:t>een</w:t>
      </w:r>
      <w:r>
        <w:rPr>
          <w:spacing w:val="-20"/>
        </w:rPr>
        <w:t xml:space="preserve"> </w:t>
      </w:r>
      <w:r>
        <w:t>gelimiteerd</w:t>
      </w:r>
      <w:r>
        <w:rPr>
          <w:spacing w:val="-20"/>
        </w:rPr>
        <w:t xml:space="preserve"> </w:t>
      </w:r>
      <w:r>
        <w:t>schrift</w:t>
      </w:r>
      <w:r>
        <w:rPr>
          <w:spacing w:val="-21"/>
        </w:rPr>
        <w:t xml:space="preserve"> </w:t>
      </w:r>
      <w:r>
        <w:t>beschouwd</w:t>
      </w:r>
      <w:r>
        <w:rPr>
          <w:spacing w:val="-20"/>
        </w:rPr>
        <w:t xml:space="preserve"> </w:t>
      </w:r>
      <w:r>
        <w:t xml:space="preserve">aangezien het niet mogelijk is om </w:t>
      </w:r>
      <w:del w:id="96" w:author="Vercleyen Frank" w:date="2019-05-18T22:18:00Z">
        <w:r w:rsidDel="00661C4C">
          <w:delText xml:space="preserve">een </w:delText>
        </w:r>
      </w:del>
      <w:r>
        <w:t xml:space="preserve">andere talen uit te drukken in dit schrift. Dit is niet correct aangezien alle logografische schriften nooit puur logografisch zijn. Bij deze schriften zijn er naast woord-gebaseerde tekens ook klank-gebaseerde tekens aanwezig voor het representeren </w:t>
      </w:r>
      <w:r>
        <w:rPr>
          <w:spacing w:val="-3"/>
        </w:rPr>
        <w:t xml:space="preserve">van </w:t>
      </w:r>
      <w:r>
        <w:t>woorden die niet eigen zijn aan de taal of het schrift. Het logografisch schrift</w:t>
      </w:r>
      <w:r>
        <w:rPr>
          <w:spacing w:val="-23"/>
        </w:rPr>
        <w:t xml:space="preserve"> </w:t>
      </w:r>
      <w:r>
        <w:t>wordt</w:t>
      </w:r>
      <w:r>
        <w:rPr>
          <w:spacing w:val="-23"/>
        </w:rPr>
        <w:t xml:space="preserve"> </w:t>
      </w:r>
      <w:r>
        <w:t>bekeken</w:t>
      </w:r>
      <w:r>
        <w:rPr>
          <w:spacing w:val="-22"/>
        </w:rPr>
        <w:t xml:space="preserve"> </w:t>
      </w:r>
      <w:r>
        <w:t>als</w:t>
      </w:r>
      <w:r>
        <w:rPr>
          <w:spacing w:val="-23"/>
        </w:rPr>
        <w:t xml:space="preserve"> </w:t>
      </w:r>
      <w:r>
        <w:t>een</w:t>
      </w:r>
      <w:r>
        <w:rPr>
          <w:spacing w:val="-22"/>
        </w:rPr>
        <w:t xml:space="preserve"> </w:t>
      </w:r>
      <w:r>
        <w:t>van</w:t>
      </w:r>
      <w:r>
        <w:rPr>
          <w:spacing w:val="-23"/>
        </w:rPr>
        <w:t xml:space="preserve"> </w:t>
      </w:r>
      <w:r>
        <w:t>de</w:t>
      </w:r>
      <w:r>
        <w:rPr>
          <w:spacing w:val="-22"/>
        </w:rPr>
        <w:t xml:space="preserve"> </w:t>
      </w:r>
      <w:r>
        <w:t>oudste</w:t>
      </w:r>
      <w:r>
        <w:rPr>
          <w:spacing w:val="-23"/>
        </w:rPr>
        <w:t xml:space="preserve"> </w:t>
      </w:r>
      <w:r>
        <w:t>groepen,</w:t>
      </w:r>
      <w:r>
        <w:rPr>
          <w:spacing w:val="-21"/>
        </w:rPr>
        <w:t xml:space="preserve"> </w:t>
      </w:r>
      <w:r>
        <w:t>de</w:t>
      </w:r>
      <w:r>
        <w:rPr>
          <w:spacing w:val="-23"/>
        </w:rPr>
        <w:t xml:space="preserve"> </w:t>
      </w:r>
      <w:r>
        <w:t>talen</w:t>
      </w:r>
      <w:r>
        <w:rPr>
          <w:spacing w:val="-22"/>
        </w:rPr>
        <w:t xml:space="preserve"> </w:t>
      </w:r>
      <w:r>
        <w:t>die</w:t>
      </w:r>
      <w:r>
        <w:rPr>
          <w:spacing w:val="-23"/>
        </w:rPr>
        <w:t xml:space="preserve"> </w:t>
      </w:r>
      <w:r>
        <w:t>onder</w:t>
      </w:r>
      <w:r>
        <w:rPr>
          <w:spacing w:val="-22"/>
        </w:rPr>
        <w:t xml:space="preserve"> </w:t>
      </w:r>
      <w:r>
        <w:t>deze</w:t>
      </w:r>
      <w:r>
        <w:rPr>
          <w:spacing w:val="-23"/>
        </w:rPr>
        <w:t xml:space="preserve"> </w:t>
      </w:r>
      <w:r>
        <w:t>groepen</w:t>
      </w:r>
      <w:r>
        <w:rPr>
          <w:spacing w:val="-23"/>
        </w:rPr>
        <w:t xml:space="preserve"> </w:t>
      </w:r>
      <w:r>
        <w:t>vallen zijn vaak ook oude schriften waardoor ze tijd hadden om zich volledig te ontwikkelen</w:t>
      </w:r>
      <w:r>
        <w:rPr>
          <w:spacing w:val="-36"/>
        </w:rPr>
        <w:t xml:space="preserve"> </w:t>
      </w:r>
      <w:r>
        <w:t>en zijn daardoor interessant in het</w:t>
      </w:r>
      <w:r>
        <w:rPr>
          <w:spacing w:val="-6"/>
        </w:rPr>
        <w:t xml:space="preserve"> </w:t>
      </w:r>
      <w:r>
        <w:t>heden.</w:t>
      </w:r>
    </w:p>
    <w:p w:rsidR="00BB27DF" w:rsidRDefault="00D92645">
      <w:pPr>
        <w:pStyle w:val="Plattetekst"/>
        <w:spacing w:before="225" w:line="252" w:lineRule="auto"/>
        <w:ind w:left="874" w:right="1312" w:firstLine="5"/>
        <w:jc w:val="both"/>
      </w:pPr>
      <w:r>
        <w:t xml:space="preserve">Een andere groep is het syllabisch of lettergrepenschrift. Bij deze schriften stellen de symbolen een klinker of een combinatie van medeklinkers en klinkers </w:t>
      </w:r>
      <w:r>
        <w:rPr>
          <w:spacing w:val="-3"/>
        </w:rPr>
        <w:t xml:space="preserve">voor, </w:t>
      </w:r>
      <w:r>
        <w:t>simpeler gezegd</w:t>
      </w:r>
      <w:r>
        <w:rPr>
          <w:spacing w:val="-7"/>
        </w:rPr>
        <w:t xml:space="preserve"> </w:t>
      </w:r>
      <w:r>
        <w:t>stelt</w:t>
      </w:r>
      <w:r>
        <w:rPr>
          <w:spacing w:val="-7"/>
        </w:rPr>
        <w:t xml:space="preserve"> </w:t>
      </w:r>
      <w:r>
        <w:t>elk</w:t>
      </w:r>
      <w:r>
        <w:rPr>
          <w:spacing w:val="-8"/>
        </w:rPr>
        <w:t xml:space="preserve"> </w:t>
      </w:r>
      <w:r>
        <w:t>symbool</w:t>
      </w:r>
      <w:r>
        <w:rPr>
          <w:spacing w:val="-7"/>
        </w:rPr>
        <w:t xml:space="preserve"> </w:t>
      </w:r>
      <w:r>
        <w:t>simpelweg</w:t>
      </w:r>
      <w:r>
        <w:rPr>
          <w:spacing w:val="-7"/>
        </w:rPr>
        <w:t xml:space="preserve"> </w:t>
      </w:r>
      <w:r>
        <w:t>een</w:t>
      </w:r>
      <w:r>
        <w:rPr>
          <w:spacing w:val="-7"/>
        </w:rPr>
        <w:t xml:space="preserve"> </w:t>
      </w:r>
      <w:r>
        <w:t>lettergreep</w:t>
      </w:r>
      <w:r>
        <w:rPr>
          <w:spacing w:val="-7"/>
        </w:rPr>
        <w:t xml:space="preserve"> </w:t>
      </w:r>
      <w:r>
        <w:rPr>
          <w:spacing w:val="-4"/>
        </w:rPr>
        <w:t>voor.</w:t>
      </w:r>
      <w:r>
        <w:rPr>
          <w:spacing w:val="7"/>
        </w:rPr>
        <w:t xml:space="preserve"> </w:t>
      </w:r>
      <w:r>
        <w:t>Lettergrepenschriften</w:t>
      </w:r>
      <w:r>
        <w:rPr>
          <w:spacing w:val="-7"/>
        </w:rPr>
        <w:t xml:space="preserve"> </w:t>
      </w:r>
      <w:r>
        <w:t>zijn</w:t>
      </w:r>
      <w:r>
        <w:rPr>
          <w:spacing w:val="-7"/>
        </w:rPr>
        <w:t xml:space="preserve"> </w:t>
      </w:r>
      <w:r>
        <w:t xml:space="preserve">vaak schriften die vroeger vooral werden gebruikt, in </w:t>
      </w:r>
      <w:ins w:id="97" w:author="Vercleyen Frank" w:date="2019-05-18T22:18:00Z">
        <w:r w:rsidR="00661C4C">
          <w:t>on</w:t>
        </w:r>
      </w:ins>
      <w:del w:id="98" w:author="Vercleyen Frank" w:date="2019-05-18T22:18:00Z">
        <w:r w:rsidDel="00661C4C">
          <w:delText>de</w:delText>
        </w:r>
      </w:del>
      <w:r>
        <w:t xml:space="preserve">ze tijd komen deze schriften zelden </w:t>
      </w:r>
      <w:r>
        <w:rPr>
          <w:spacing w:val="-4"/>
        </w:rPr>
        <w:t>voor.</w:t>
      </w:r>
      <w:r>
        <w:rPr>
          <w:spacing w:val="3"/>
        </w:rPr>
        <w:t xml:space="preserve"> </w:t>
      </w:r>
      <w:commentRangeStart w:id="99"/>
      <w:del w:id="100" w:author="Vercleyen Frank" w:date="2019-05-18T22:18:00Z">
        <w:r w:rsidDel="00661C4C">
          <w:delText>een</w:delText>
        </w:r>
      </w:del>
      <w:commentRangeEnd w:id="99"/>
      <w:r w:rsidR="00661C4C">
        <w:rPr>
          <w:rStyle w:val="Verwijzingopmerking"/>
        </w:rPr>
        <w:commentReference w:id="99"/>
      </w:r>
      <w:del w:id="101" w:author="Vercleyen Frank" w:date="2019-05-18T22:18:00Z">
        <w:r w:rsidDel="00661C4C">
          <w:rPr>
            <w:spacing w:val="-8"/>
          </w:rPr>
          <w:delText xml:space="preserve"> </w:delText>
        </w:r>
        <w:r w:rsidDel="00661C4C">
          <w:delText>lettergrepenschrift</w:delText>
        </w:r>
        <w:r w:rsidDel="00661C4C">
          <w:rPr>
            <w:spacing w:val="-9"/>
          </w:rPr>
          <w:delText xml:space="preserve"> </w:delText>
        </w:r>
        <w:r w:rsidDel="00661C4C">
          <w:delText>komt</w:delText>
        </w:r>
        <w:r w:rsidDel="00661C4C">
          <w:rPr>
            <w:spacing w:val="-8"/>
          </w:rPr>
          <w:delText xml:space="preserve"> </w:delText>
        </w:r>
        <w:r w:rsidDel="00661C4C">
          <w:delText>deze</w:delText>
        </w:r>
        <w:r w:rsidDel="00661C4C">
          <w:rPr>
            <w:spacing w:val="-8"/>
          </w:rPr>
          <w:delText xml:space="preserve"> </w:delText>
        </w:r>
        <w:r w:rsidDel="00661C4C">
          <w:delText>tijd</w:delText>
        </w:r>
        <w:r w:rsidDel="00661C4C">
          <w:rPr>
            <w:spacing w:val="-9"/>
          </w:rPr>
          <w:delText xml:space="preserve"> </w:delText>
        </w:r>
        <w:r w:rsidDel="00661C4C">
          <w:delText>meer</w:delText>
        </w:r>
        <w:r w:rsidDel="00661C4C">
          <w:rPr>
            <w:spacing w:val="-8"/>
          </w:rPr>
          <w:delText xml:space="preserve"> </w:delText>
        </w:r>
        <w:r w:rsidDel="00661C4C">
          <w:delText>voor</w:delText>
        </w:r>
        <w:r w:rsidDel="00661C4C">
          <w:rPr>
            <w:spacing w:val="-9"/>
          </w:rPr>
          <w:delText xml:space="preserve"> </w:delText>
        </w:r>
        <w:r w:rsidDel="00661C4C">
          <w:delText>bij</w:delText>
        </w:r>
        <w:r w:rsidDel="00661C4C">
          <w:rPr>
            <w:spacing w:val="-8"/>
          </w:rPr>
          <w:delText xml:space="preserve"> </w:delText>
        </w:r>
        <w:r w:rsidDel="00661C4C">
          <w:delText>een</w:delText>
        </w:r>
        <w:r w:rsidDel="00661C4C">
          <w:rPr>
            <w:spacing w:val="-9"/>
          </w:rPr>
          <w:delText xml:space="preserve"> </w:delText>
        </w:r>
        <w:r w:rsidDel="00661C4C">
          <w:delText>logografisch</w:delText>
        </w:r>
        <w:r w:rsidDel="00661C4C">
          <w:rPr>
            <w:spacing w:val="-8"/>
          </w:rPr>
          <w:delText xml:space="preserve"> </w:delText>
        </w:r>
        <w:r w:rsidDel="00661C4C">
          <w:delText>schrift,</w:delText>
        </w:r>
        <w:r w:rsidDel="00661C4C">
          <w:rPr>
            <w:spacing w:val="-8"/>
          </w:rPr>
          <w:delText xml:space="preserve"> </w:delText>
        </w:r>
        <w:r w:rsidDel="00661C4C">
          <w:delText>dit</w:delText>
        </w:r>
        <w:r w:rsidDel="00661C4C">
          <w:rPr>
            <w:spacing w:val="-9"/>
          </w:rPr>
          <w:delText xml:space="preserve"> </w:delText>
        </w:r>
        <w:r w:rsidDel="00661C4C">
          <w:delText>zijn de klank-gebaseerde tekens zoals hierboven</w:delText>
        </w:r>
        <w:r w:rsidDel="00661C4C">
          <w:rPr>
            <w:spacing w:val="-8"/>
          </w:rPr>
          <w:delText xml:space="preserve"> </w:delText>
        </w:r>
        <w:r w:rsidDel="00661C4C">
          <w:delText>vermeld.</w:delText>
        </w:r>
      </w:del>
    </w:p>
    <w:p w:rsidR="00BB27DF" w:rsidRDefault="00D92645">
      <w:pPr>
        <w:pStyle w:val="Plattetekst"/>
        <w:spacing w:before="229" w:line="252" w:lineRule="auto"/>
        <w:ind w:left="872" w:right="1318" w:firstLine="8"/>
        <w:jc w:val="both"/>
      </w:pPr>
      <w:r>
        <w:t xml:space="preserve">Onder </w:t>
      </w:r>
      <w:ins w:id="102" w:author="Vercleyen Frank" w:date="2019-05-18T22:19:00Z">
        <w:r w:rsidR="00661C4C">
          <w:t>het syllabisch schrift</w:t>
        </w:r>
      </w:ins>
      <w:del w:id="103" w:author="Vercleyen Frank" w:date="2019-05-18T22:19:00Z">
        <w:r w:rsidDel="00661C4C">
          <w:delText>deze groep</w:delText>
        </w:r>
      </w:del>
      <w:r>
        <w:t xml:space="preserve"> valt een andere groep die nog vaak voorkomt en niet mag weggelaten worden. Deze groep is gekend als een consonantenschrift, deze schriften bestaan enkel uit medeklinkers waarbij de klinkers compleet worden genegeerd, hierdoor komt er bij het uitspreken van deze schriften wat gokken bij te pas en ervaring om de juiste klank te vinden.</w:t>
      </w:r>
    </w:p>
    <w:p w:rsidR="00BB27DF" w:rsidRDefault="00D92645">
      <w:pPr>
        <w:pStyle w:val="Plattetekst"/>
        <w:spacing w:before="230" w:line="252" w:lineRule="auto"/>
        <w:ind w:left="880" w:right="1318"/>
        <w:jc w:val="both"/>
      </w:pPr>
      <w:r>
        <w:t>De</w:t>
      </w:r>
      <w:r>
        <w:rPr>
          <w:spacing w:val="-25"/>
        </w:rPr>
        <w:t xml:space="preserve"> </w:t>
      </w:r>
      <w:r>
        <w:t>laatste</w:t>
      </w:r>
      <w:r>
        <w:rPr>
          <w:spacing w:val="-24"/>
        </w:rPr>
        <w:t xml:space="preserve"> </w:t>
      </w:r>
      <w:r>
        <w:t>en</w:t>
      </w:r>
      <w:r>
        <w:rPr>
          <w:spacing w:val="-24"/>
        </w:rPr>
        <w:t xml:space="preserve"> </w:t>
      </w:r>
      <w:r>
        <w:t>grootste</w:t>
      </w:r>
      <w:ins w:id="104" w:author="Vercleyen Frank" w:date="2019-05-18T22:19:00Z">
        <w:r w:rsidR="00661C4C">
          <w:t xml:space="preserve"> groep</w:t>
        </w:r>
      </w:ins>
      <w:r>
        <w:rPr>
          <w:spacing w:val="-24"/>
        </w:rPr>
        <w:t xml:space="preserve"> </w:t>
      </w:r>
      <w:r>
        <w:t>is</w:t>
      </w:r>
      <w:r>
        <w:rPr>
          <w:spacing w:val="-24"/>
        </w:rPr>
        <w:t xml:space="preserve"> </w:t>
      </w:r>
      <w:r>
        <w:t>een</w:t>
      </w:r>
      <w:r>
        <w:rPr>
          <w:spacing w:val="-24"/>
        </w:rPr>
        <w:t xml:space="preserve"> </w:t>
      </w:r>
      <w:r>
        <w:t>groep</w:t>
      </w:r>
      <w:r>
        <w:rPr>
          <w:spacing w:val="-24"/>
        </w:rPr>
        <w:t xml:space="preserve"> </w:t>
      </w:r>
      <w:r>
        <w:t>d</w:t>
      </w:r>
      <w:ins w:id="105" w:author="Vercleyen Frank" w:date="2019-05-18T22:20:00Z">
        <w:r w:rsidR="00661C4C">
          <w:t>ie</w:t>
        </w:r>
      </w:ins>
      <w:del w:id="106" w:author="Vercleyen Frank" w:date="2019-05-18T22:20:00Z">
        <w:r w:rsidDel="00661C4C">
          <w:delText>at</w:delText>
        </w:r>
      </w:del>
      <w:r>
        <w:rPr>
          <w:spacing w:val="-24"/>
        </w:rPr>
        <w:t xml:space="preserve"> </w:t>
      </w:r>
      <w:r>
        <w:t>vooral</w:t>
      </w:r>
      <w:r>
        <w:rPr>
          <w:spacing w:val="-24"/>
        </w:rPr>
        <w:t xml:space="preserve"> </w:t>
      </w:r>
      <w:r>
        <w:t>voorkomt</w:t>
      </w:r>
      <w:r>
        <w:rPr>
          <w:spacing w:val="-24"/>
        </w:rPr>
        <w:t xml:space="preserve"> </w:t>
      </w:r>
      <w:r>
        <w:t>in</w:t>
      </w:r>
      <w:r>
        <w:rPr>
          <w:spacing w:val="-24"/>
        </w:rPr>
        <w:t xml:space="preserve"> </w:t>
      </w:r>
      <w:r>
        <w:t>de</w:t>
      </w:r>
      <w:r>
        <w:rPr>
          <w:spacing w:val="-24"/>
        </w:rPr>
        <w:t xml:space="preserve"> </w:t>
      </w:r>
      <w:r>
        <w:t>westerse</w:t>
      </w:r>
      <w:r>
        <w:rPr>
          <w:spacing w:val="-24"/>
        </w:rPr>
        <w:t xml:space="preserve"> </w:t>
      </w:r>
      <w:r>
        <w:t>wereld</w:t>
      </w:r>
      <w:r>
        <w:rPr>
          <w:spacing w:val="-24"/>
        </w:rPr>
        <w:t xml:space="preserve"> </w:t>
      </w:r>
      <w:r>
        <w:t>en</w:t>
      </w:r>
      <w:r>
        <w:rPr>
          <w:spacing w:val="-24"/>
        </w:rPr>
        <w:t xml:space="preserve"> </w:t>
      </w:r>
      <w:r>
        <w:t>momenteel ook</w:t>
      </w:r>
      <w:r>
        <w:rPr>
          <w:spacing w:val="-28"/>
        </w:rPr>
        <w:t xml:space="preserve"> </w:t>
      </w:r>
      <w:r>
        <w:t>de</w:t>
      </w:r>
      <w:r>
        <w:rPr>
          <w:spacing w:val="-28"/>
        </w:rPr>
        <w:t xml:space="preserve"> </w:t>
      </w:r>
      <w:r>
        <w:t>meest</w:t>
      </w:r>
      <w:r>
        <w:rPr>
          <w:spacing w:val="-28"/>
        </w:rPr>
        <w:t xml:space="preserve"> </w:t>
      </w:r>
      <w:r>
        <w:t>gebruikte,</w:t>
      </w:r>
      <w:r>
        <w:rPr>
          <w:spacing w:val="-26"/>
        </w:rPr>
        <w:t xml:space="preserve"> </w:t>
      </w:r>
      <w:r>
        <w:t>het</w:t>
      </w:r>
      <w:r>
        <w:rPr>
          <w:spacing w:val="-28"/>
        </w:rPr>
        <w:t xml:space="preserve"> </w:t>
      </w:r>
      <w:r>
        <w:t>alfabetisch</w:t>
      </w:r>
      <w:r>
        <w:rPr>
          <w:spacing w:val="-27"/>
        </w:rPr>
        <w:t xml:space="preserve"> </w:t>
      </w:r>
      <w:r>
        <w:t>schrift.</w:t>
      </w:r>
      <w:r>
        <w:rPr>
          <w:spacing w:val="-12"/>
        </w:rPr>
        <w:t xml:space="preserve"> </w:t>
      </w:r>
      <w:r>
        <w:t>De</w:t>
      </w:r>
      <w:r>
        <w:rPr>
          <w:spacing w:val="-28"/>
        </w:rPr>
        <w:t xml:space="preserve"> </w:t>
      </w:r>
      <w:r>
        <w:t>reden</w:t>
      </w:r>
      <w:r>
        <w:rPr>
          <w:spacing w:val="-28"/>
        </w:rPr>
        <w:t xml:space="preserve"> </w:t>
      </w:r>
      <w:r>
        <w:t>waarom</w:t>
      </w:r>
      <w:r>
        <w:rPr>
          <w:spacing w:val="-28"/>
        </w:rPr>
        <w:t xml:space="preserve"> </w:t>
      </w:r>
      <w:r>
        <w:t>dit</w:t>
      </w:r>
      <w:r>
        <w:rPr>
          <w:spacing w:val="-27"/>
        </w:rPr>
        <w:t xml:space="preserve"> </w:t>
      </w:r>
      <w:r>
        <w:t>de</w:t>
      </w:r>
      <w:r>
        <w:rPr>
          <w:spacing w:val="-28"/>
        </w:rPr>
        <w:t xml:space="preserve"> </w:t>
      </w:r>
      <w:r>
        <w:t>meest</w:t>
      </w:r>
      <w:r>
        <w:rPr>
          <w:spacing w:val="-28"/>
        </w:rPr>
        <w:t xml:space="preserve"> </w:t>
      </w:r>
      <w:r>
        <w:t>voorkomende groep is</w:t>
      </w:r>
      <w:ins w:id="107" w:author="Vercleyen Frank" w:date="2019-05-18T22:21:00Z">
        <w:r w:rsidR="00661C4C">
          <w:t>,</w:t>
        </w:r>
      </w:ins>
      <w:r>
        <w:t xml:space="preserve"> is omdat het een van de simpelste groepen is in vergelijking met de andere. Het alfabetisch</w:t>
      </w:r>
      <w:r>
        <w:rPr>
          <w:spacing w:val="16"/>
        </w:rPr>
        <w:t xml:space="preserve"> </w:t>
      </w:r>
      <w:r>
        <w:t>schrift</w:t>
      </w:r>
      <w:r>
        <w:rPr>
          <w:spacing w:val="16"/>
        </w:rPr>
        <w:t xml:space="preserve"> </w:t>
      </w:r>
      <w:r>
        <w:t>representeert</w:t>
      </w:r>
      <w:r>
        <w:rPr>
          <w:spacing w:val="16"/>
        </w:rPr>
        <w:t xml:space="preserve"> </w:t>
      </w:r>
      <w:r>
        <w:t>de</w:t>
      </w:r>
      <w:r>
        <w:rPr>
          <w:spacing w:val="17"/>
        </w:rPr>
        <w:t xml:space="preserve"> </w:t>
      </w:r>
      <w:r>
        <w:t>fonologische</w:t>
      </w:r>
      <w:r>
        <w:rPr>
          <w:spacing w:val="17"/>
        </w:rPr>
        <w:t xml:space="preserve"> </w:t>
      </w:r>
      <w:r>
        <w:t>structuur</w:t>
      </w:r>
      <w:r>
        <w:rPr>
          <w:spacing w:val="16"/>
        </w:rPr>
        <w:t xml:space="preserve"> </w:t>
      </w:r>
      <w:r>
        <w:rPr>
          <w:spacing w:val="-3"/>
        </w:rPr>
        <w:t>van</w:t>
      </w:r>
      <w:r>
        <w:rPr>
          <w:spacing w:val="17"/>
        </w:rPr>
        <w:t xml:space="preserve"> </w:t>
      </w:r>
      <w:r>
        <w:t>de</w:t>
      </w:r>
      <w:r>
        <w:rPr>
          <w:spacing w:val="15"/>
        </w:rPr>
        <w:t xml:space="preserve"> </w:t>
      </w:r>
      <w:r>
        <w:t>gesproken</w:t>
      </w:r>
      <w:r>
        <w:rPr>
          <w:spacing w:val="16"/>
        </w:rPr>
        <w:t xml:space="preserve"> </w:t>
      </w:r>
      <w:r>
        <w:t>taal</w:t>
      </w:r>
      <w:r>
        <w:rPr>
          <w:spacing w:val="17"/>
        </w:rPr>
        <w:t xml:space="preserve"> </w:t>
      </w:r>
      <w:r>
        <w:t>die</w:t>
      </w:r>
      <w:r>
        <w:rPr>
          <w:spacing w:val="16"/>
        </w:rPr>
        <w:t xml:space="preserve"> </w:t>
      </w:r>
      <w:commentRangeStart w:id="108"/>
      <w:r>
        <w:t>dit</w:t>
      </w:r>
      <w:commentRangeEnd w:id="108"/>
      <w:r w:rsidR="00661C4C">
        <w:rPr>
          <w:rStyle w:val="Verwijzingopmerking"/>
        </w:rPr>
        <w:commentReference w:id="108"/>
      </w:r>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Lijstalinea"/>
        <w:numPr>
          <w:ilvl w:val="1"/>
          <w:numId w:val="6"/>
        </w:numPr>
        <w:tabs>
          <w:tab w:val="left" w:pos="1312"/>
          <w:tab w:val="right" w:pos="9384"/>
        </w:tabs>
        <w:spacing w:before="65"/>
        <w:ind w:left="1311" w:hanging="431"/>
        <w:jc w:val="both"/>
        <w:rPr>
          <w:sz w:val="24"/>
        </w:rPr>
      </w:pPr>
      <w:commentRangeStart w:id="109"/>
      <w:r>
        <w:rPr>
          <w:noProof/>
          <w:lang w:val="nl-BE" w:eastAsia="nl-BE"/>
        </w:rPr>
        <mc:AlternateContent>
          <mc:Choice Requires="wps">
            <w:drawing>
              <wp:anchor distT="0" distB="0" distL="0" distR="0" simplePos="0" relativeHeight="251659776" behindDoc="1" locked="0" layoutInCell="1" allowOverlap="1" wp14:anchorId="39432A64" wp14:editId="60BE04AF">
                <wp:simplePos x="0" y="0"/>
                <wp:positionH relativeFrom="page">
                  <wp:posOffset>1080135</wp:posOffset>
                </wp:positionH>
                <wp:positionV relativeFrom="paragraph">
                  <wp:posOffset>252730</wp:posOffset>
                </wp:positionV>
                <wp:extent cx="5400040" cy="0"/>
                <wp:effectExtent l="13335" t="5080" r="6350" b="13970"/>
                <wp:wrapTopAndBottom/>
                <wp:docPr id="4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vRHQ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" strokeweight=".17569mm">
                <w10:wrap type="topAndBottom" anchorx="page"/>
              </v:line>
            </w:pict>
          </mc:Fallback>
        </mc:AlternateContent>
      </w:r>
      <w:r w:rsidR="00D92645">
        <w:rPr>
          <w:sz w:val="24"/>
        </w:rPr>
        <w:t>Artificiële</w:t>
      </w:r>
      <w:r w:rsidR="00D92645">
        <w:rPr>
          <w:spacing w:val="-22"/>
          <w:sz w:val="24"/>
        </w:rPr>
        <w:t xml:space="preserve"> </w:t>
      </w:r>
      <w:r w:rsidR="00D92645">
        <w:rPr>
          <w:sz w:val="24"/>
        </w:rPr>
        <w:t>i</w:t>
      </w:r>
      <w:commentRangeEnd w:id="109"/>
      <w:r w:rsidR="00661C4C">
        <w:rPr>
          <w:rStyle w:val="Verwijzingopmerking"/>
          <w:rFonts w:ascii="Times New Roman" w:eastAsia="Times New Roman" w:hAnsi="Times New Roman" w:cs="Times New Roman"/>
        </w:rPr>
        <w:commentReference w:id="109"/>
      </w:r>
      <w:r w:rsidR="00D92645">
        <w:rPr>
          <w:sz w:val="24"/>
        </w:rPr>
        <w:t>ntelligentie</w:t>
      </w:r>
      <w:r w:rsidR="00D92645">
        <w:rPr>
          <w:sz w:val="24"/>
        </w:rPr>
        <w:tab/>
        <w:t>19</w:t>
      </w:r>
    </w:p>
    <w:p w:rsidR="00BB27DF" w:rsidRDefault="00D92645">
      <w:pPr>
        <w:pStyle w:val="Plattetekst"/>
        <w:spacing w:before="175"/>
        <w:ind w:left="880"/>
        <w:jc w:val="both"/>
      </w:pPr>
      <w:r>
        <w:t>schrift gebruikt, de geschreven taal representeert de uitgesproken klank.</w:t>
      </w:r>
    </w:p>
    <w:p w:rsidR="00BB27DF" w:rsidRDefault="00D92645">
      <w:pPr>
        <w:pStyle w:val="Plattetekst"/>
        <w:spacing w:before="247" w:line="252" w:lineRule="auto"/>
        <w:ind w:left="880" w:right="1276"/>
        <w:jc w:val="both"/>
      </w:pPr>
      <w:r>
        <w:t>Hier zijn verschillen aanwezig in de klank tussen de talen die dit schrift gebruiken</w:t>
      </w:r>
      <w:ins w:id="110" w:author="Vercleyen Frank" w:date="2019-05-18T22:22:00Z">
        <w:r w:rsidR="00661C4C">
          <w:t>.</w:t>
        </w:r>
      </w:ins>
      <w:del w:id="111" w:author="Vercleyen Frank" w:date="2019-05-18T22:22:00Z">
        <w:r w:rsidDel="00661C4C">
          <w:delText>,</w:delText>
        </w:r>
      </w:del>
      <w:r>
        <w:t xml:space="preserve"> De Engelse</w:t>
      </w:r>
      <w:r>
        <w:rPr>
          <w:spacing w:val="-11"/>
        </w:rPr>
        <w:t xml:space="preserve"> </w:t>
      </w:r>
      <w:r>
        <w:t>uitspraak</w:t>
      </w:r>
      <w:r>
        <w:rPr>
          <w:spacing w:val="-11"/>
        </w:rPr>
        <w:t xml:space="preserve"> </w:t>
      </w:r>
      <w:r>
        <w:t>voor</w:t>
      </w:r>
      <w:r>
        <w:rPr>
          <w:spacing w:val="-11"/>
        </w:rPr>
        <w:t xml:space="preserve"> </w:t>
      </w:r>
      <w:r>
        <w:t>het</w:t>
      </w:r>
      <w:r>
        <w:rPr>
          <w:spacing w:val="-11"/>
        </w:rPr>
        <w:t xml:space="preserve"> </w:t>
      </w:r>
      <w:r>
        <w:t>woord</w:t>
      </w:r>
      <w:r>
        <w:rPr>
          <w:spacing w:val="-10"/>
        </w:rPr>
        <w:t xml:space="preserve"> </w:t>
      </w:r>
      <w:r>
        <w:t>’hand’</w:t>
      </w:r>
      <w:r>
        <w:rPr>
          <w:spacing w:val="-11"/>
        </w:rPr>
        <w:t xml:space="preserve"> </w:t>
      </w:r>
      <w:r>
        <w:t>is</w:t>
      </w:r>
      <w:r>
        <w:rPr>
          <w:spacing w:val="-11"/>
        </w:rPr>
        <w:t xml:space="preserve"> </w:t>
      </w:r>
      <w:r>
        <w:t>bijvoorbeeld</w:t>
      </w:r>
      <w:r>
        <w:rPr>
          <w:spacing w:val="-11"/>
        </w:rPr>
        <w:t xml:space="preserve"> </w:t>
      </w:r>
      <w:r>
        <w:t>verschillend</w:t>
      </w:r>
      <w:r>
        <w:rPr>
          <w:spacing w:val="-11"/>
        </w:rPr>
        <w:t xml:space="preserve"> </w:t>
      </w:r>
      <w:r>
        <w:t>tegenover</w:t>
      </w:r>
      <w:r>
        <w:rPr>
          <w:spacing w:val="-10"/>
        </w:rPr>
        <w:t xml:space="preserve"> </w:t>
      </w:r>
      <w:r>
        <w:t>de</w:t>
      </w:r>
      <w:r>
        <w:rPr>
          <w:spacing w:val="-11"/>
        </w:rPr>
        <w:t xml:space="preserve"> </w:t>
      </w:r>
      <w:r>
        <w:t>Neder- landse</w:t>
      </w:r>
      <w:r>
        <w:rPr>
          <w:spacing w:val="-18"/>
        </w:rPr>
        <w:t xml:space="preserve"> </w:t>
      </w:r>
      <w:r>
        <w:t>uitspraak</w:t>
      </w:r>
      <w:r>
        <w:rPr>
          <w:spacing w:val="-18"/>
        </w:rPr>
        <w:t xml:space="preserve"> </w:t>
      </w:r>
      <w:r>
        <w:rPr>
          <w:spacing w:val="-3"/>
        </w:rPr>
        <w:t>van</w:t>
      </w:r>
      <w:r>
        <w:rPr>
          <w:spacing w:val="-17"/>
        </w:rPr>
        <w:t xml:space="preserve"> </w:t>
      </w:r>
      <w:r>
        <w:t>dit</w:t>
      </w:r>
      <w:r>
        <w:rPr>
          <w:spacing w:val="-18"/>
        </w:rPr>
        <w:t xml:space="preserve"> </w:t>
      </w:r>
      <w:r>
        <w:t>zelfde</w:t>
      </w:r>
      <w:r>
        <w:rPr>
          <w:spacing w:val="-17"/>
        </w:rPr>
        <w:t xml:space="preserve"> </w:t>
      </w:r>
      <w:r>
        <w:t>woord.</w:t>
      </w:r>
      <w:r>
        <w:rPr>
          <w:spacing w:val="-6"/>
        </w:rPr>
        <w:t xml:space="preserve"> </w:t>
      </w:r>
      <w:r>
        <w:t>Deze</w:t>
      </w:r>
      <w:r>
        <w:rPr>
          <w:spacing w:val="-17"/>
        </w:rPr>
        <w:t xml:space="preserve"> </w:t>
      </w:r>
      <w:r>
        <w:t>verschillen</w:t>
      </w:r>
      <w:r>
        <w:rPr>
          <w:spacing w:val="-18"/>
        </w:rPr>
        <w:t xml:space="preserve"> </w:t>
      </w:r>
      <w:r>
        <w:t>komen</w:t>
      </w:r>
      <w:r>
        <w:rPr>
          <w:spacing w:val="-18"/>
        </w:rPr>
        <w:t xml:space="preserve"> </w:t>
      </w:r>
      <w:r>
        <w:t>voort</w:t>
      </w:r>
      <w:r>
        <w:rPr>
          <w:spacing w:val="-17"/>
        </w:rPr>
        <w:t xml:space="preserve"> </w:t>
      </w:r>
      <w:r>
        <w:t>uit</w:t>
      </w:r>
      <w:r>
        <w:rPr>
          <w:spacing w:val="-18"/>
        </w:rPr>
        <w:t xml:space="preserve"> </w:t>
      </w:r>
      <w:r>
        <w:t>het</w:t>
      </w:r>
      <w:r>
        <w:rPr>
          <w:spacing w:val="-17"/>
        </w:rPr>
        <w:t xml:space="preserve"> </w:t>
      </w:r>
      <w:r>
        <w:t>uitspreken</w:t>
      </w:r>
      <w:r>
        <w:rPr>
          <w:spacing w:val="-18"/>
        </w:rPr>
        <w:t xml:space="preserve"> </w:t>
      </w:r>
      <w:r>
        <w:t>van dit</w:t>
      </w:r>
      <w:r>
        <w:rPr>
          <w:spacing w:val="-9"/>
        </w:rPr>
        <w:t xml:space="preserve"> </w:t>
      </w:r>
      <w:r>
        <w:t>schrift,</w:t>
      </w:r>
      <w:r>
        <w:rPr>
          <w:spacing w:val="-8"/>
        </w:rPr>
        <w:t xml:space="preserve"> </w:t>
      </w:r>
      <w:r>
        <w:t>vaak</w:t>
      </w:r>
      <w:r>
        <w:rPr>
          <w:spacing w:val="-8"/>
        </w:rPr>
        <w:t xml:space="preserve"> </w:t>
      </w:r>
      <w:r>
        <w:t>zijn</w:t>
      </w:r>
      <w:r>
        <w:rPr>
          <w:spacing w:val="-9"/>
        </w:rPr>
        <w:t xml:space="preserve"> </w:t>
      </w:r>
      <w:r>
        <w:t>ze</w:t>
      </w:r>
      <w:r>
        <w:rPr>
          <w:spacing w:val="-9"/>
        </w:rPr>
        <w:t xml:space="preserve"> </w:t>
      </w:r>
      <w:r>
        <w:t>te</w:t>
      </w:r>
      <w:r>
        <w:rPr>
          <w:spacing w:val="-8"/>
        </w:rPr>
        <w:t xml:space="preserve"> </w:t>
      </w:r>
      <w:r>
        <w:t>vinden</w:t>
      </w:r>
      <w:r>
        <w:rPr>
          <w:spacing w:val="-8"/>
        </w:rPr>
        <w:t xml:space="preserve"> </w:t>
      </w:r>
      <w:r>
        <w:t>in</w:t>
      </w:r>
      <w:r>
        <w:rPr>
          <w:spacing w:val="-9"/>
        </w:rPr>
        <w:t xml:space="preserve"> </w:t>
      </w:r>
      <w:r>
        <w:t>hoe</w:t>
      </w:r>
      <w:r>
        <w:rPr>
          <w:spacing w:val="-9"/>
        </w:rPr>
        <w:t xml:space="preserve"> </w:t>
      </w:r>
      <w:r>
        <w:t>de</w:t>
      </w:r>
      <w:r>
        <w:rPr>
          <w:spacing w:val="-8"/>
        </w:rPr>
        <w:t xml:space="preserve"> </w:t>
      </w:r>
      <w:r>
        <w:t>lippen,</w:t>
      </w:r>
      <w:r>
        <w:rPr>
          <w:spacing w:val="-8"/>
        </w:rPr>
        <w:t xml:space="preserve"> </w:t>
      </w:r>
      <w:r>
        <w:t>tong,</w:t>
      </w:r>
      <w:r>
        <w:rPr>
          <w:spacing w:val="-8"/>
        </w:rPr>
        <w:t xml:space="preserve"> </w:t>
      </w:r>
      <w:r>
        <w:t>gehemelte</w:t>
      </w:r>
      <w:r>
        <w:rPr>
          <w:spacing w:val="-9"/>
        </w:rPr>
        <w:t xml:space="preserve"> </w:t>
      </w:r>
      <w:r>
        <w:t>en</w:t>
      </w:r>
      <w:r>
        <w:rPr>
          <w:spacing w:val="-8"/>
        </w:rPr>
        <w:t xml:space="preserve"> </w:t>
      </w:r>
      <w:r>
        <w:t>keel</w:t>
      </w:r>
      <w:r>
        <w:rPr>
          <w:spacing w:val="-9"/>
        </w:rPr>
        <w:t xml:space="preserve"> </w:t>
      </w:r>
      <w:r>
        <w:t>word</w:t>
      </w:r>
      <w:ins w:id="112" w:author="Vercleyen Frank" w:date="2019-05-18T22:23:00Z">
        <w:r w:rsidR="00661C4C">
          <w:t>en</w:t>
        </w:r>
      </w:ins>
      <w:del w:id="113" w:author="Vercleyen Frank" w:date="2019-05-18T22:23:00Z">
        <w:r w:rsidDel="00661C4C">
          <w:delText>t</w:delText>
        </w:r>
      </w:del>
      <w:r>
        <w:rPr>
          <w:spacing w:val="-8"/>
        </w:rPr>
        <w:t xml:space="preserve"> </w:t>
      </w:r>
      <w:r>
        <w:t>gebruikt. Bij alle uitgesproken talen worden deze verschillend gebruikt en vormen daardoor steeds een andere soort</w:t>
      </w:r>
      <w:r>
        <w:rPr>
          <w:spacing w:val="-4"/>
        </w:rPr>
        <w:t xml:space="preserve"> </w:t>
      </w:r>
      <w:r>
        <w:t>klank.</w:t>
      </w:r>
    </w:p>
    <w:p w:rsidR="00BB27DF" w:rsidRDefault="00D92645">
      <w:pPr>
        <w:pStyle w:val="Plattetekst"/>
        <w:spacing w:before="229" w:line="252" w:lineRule="auto"/>
        <w:ind w:left="874" w:right="1318" w:firstLine="5"/>
        <w:jc w:val="both"/>
      </w:pPr>
      <w:r>
        <w:t>Het</w:t>
      </w:r>
      <w:r>
        <w:rPr>
          <w:spacing w:val="-14"/>
        </w:rPr>
        <w:t xml:space="preserve"> </w:t>
      </w:r>
      <w:r>
        <w:t>alfabetisch</w:t>
      </w:r>
      <w:r>
        <w:rPr>
          <w:spacing w:val="-12"/>
        </w:rPr>
        <w:t xml:space="preserve"> </w:t>
      </w:r>
      <w:r>
        <w:t>schrift</w:t>
      </w:r>
      <w:r>
        <w:rPr>
          <w:spacing w:val="-14"/>
        </w:rPr>
        <w:t xml:space="preserve"> </w:t>
      </w:r>
      <w:r>
        <w:t>is</w:t>
      </w:r>
      <w:r>
        <w:rPr>
          <w:spacing w:val="-13"/>
        </w:rPr>
        <w:t xml:space="preserve"> </w:t>
      </w:r>
      <w:r>
        <w:t>er</w:t>
      </w:r>
      <w:r>
        <w:rPr>
          <w:spacing w:val="-13"/>
        </w:rPr>
        <w:t xml:space="preserve"> </w:t>
      </w:r>
      <w:r>
        <w:t>een</w:t>
      </w:r>
      <w:r>
        <w:rPr>
          <w:spacing w:val="-13"/>
        </w:rPr>
        <w:t xml:space="preserve"> </w:t>
      </w:r>
      <w:r>
        <w:t>die</w:t>
      </w:r>
      <w:r>
        <w:rPr>
          <w:spacing w:val="-13"/>
        </w:rPr>
        <w:t xml:space="preserve"> </w:t>
      </w:r>
      <w:r>
        <w:t>de</w:t>
      </w:r>
      <w:r>
        <w:rPr>
          <w:spacing w:val="-13"/>
        </w:rPr>
        <w:t xml:space="preserve"> </w:t>
      </w:r>
      <w:r>
        <w:t>andere</w:t>
      </w:r>
      <w:r>
        <w:rPr>
          <w:spacing w:val="-13"/>
        </w:rPr>
        <w:t xml:space="preserve"> </w:t>
      </w:r>
      <w:r>
        <w:t>schriften</w:t>
      </w:r>
      <w:r>
        <w:rPr>
          <w:spacing w:val="-13"/>
        </w:rPr>
        <w:t xml:space="preserve"> </w:t>
      </w:r>
      <w:r>
        <w:t>overtreft</w:t>
      </w:r>
      <w:r>
        <w:rPr>
          <w:spacing w:val="-13"/>
        </w:rPr>
        <w:t xml:space="preserve"> </w:t>
      </w:r>
      <w:r>
        <w:t>aangezien</w:t>
      </w:r>
      <w:r>
        <w:rPr>
          <w:spacing w:val="-13"/>
        </w:rPr>
        <w:t xml:space="preserve"> </w:t>
      </w:r>
      <w:r>
        <w:t>het</w:t>
      </w:r>
      <w:r>
        <w:rPr>
          <w:spacing w:val="-13"/>
        </w:rPr>
        <w:t xml:space="preserve"> </w:t>
      </w:r>
      <w:r>
        <w:t>fonologisch is</w:t>
      </w:r>
      <w:ins w:id="114" w:author="Vercleyen Frank" w:date="2019-05-18T22:23:00Z">
        <w:r w:rsidR="00661C4C">
          <w:t>.</w:t>
        </w:r>
      </w:ins>
      <w:del w:id="115" w:author="Vercleyen Frank" w:date="2019-05-18T22:23:00Z">
        <w:r w:rsidDel="00661C4C">
          <w:delText>,</w:delText>
        </w:r>
        <w:r w:rsidDel="00661C4C">
          <w:rPr>
            <w:spacing w:val="-12"/>
          </w:rPr>
          <w:delText xml:space="preserve"> </w:delText>
        </w:r>
        <w:r w:rsidDel="00661C4C">
          <w:delText>h</w:delText>
        </w:r>
      </w:del>
      <w:ins w:id="116" w:author="Vercleyen Frank" w:date="2019-05-18T22:23:00Z">
        <w:r w:rsidR="00661C4C">
          <w:t>H</w:t>
        </w:r>
      </w:ins>
      <w:r>
        <w:t>iermee</w:t>
      </w:r>
      <w:r>
        <w:rPr>
          <w:spacing w:val="-11"/>
        </w:rPr>
        <w:t xml:space="preserve"> </w:t>
      </w:r>
      <w:r>
        <w:t>kunnen</w:t>
      </w:r>
      <w:r>
        <w:rPr>
          <w:spacing w:val="-12"/>
        </w:rPr>
        <w:t xml:space="preserve"> </w:t>
      </w:r>
      <w:r>
        <w:t>een</w:t>
      </w:r>
      <w:r>
        <w:rPr>
          <w:spacing w:val="-11"/>
        </w:rPr>
        <w:t xml:space="preserve"> </w:t>
      </w:r>
      <w:r>
        <w:t>groot</w:t>
      </w:r>
      <w:r>
        <w:rPr>
          <w:spacing w:val="-12"/>
        </w:rPr>
        <w:t xml:space="preserve"> </w:t>
      </w:r>
      <w:r>
        <w:t>deel</w:t>
      </w:r>
      <w:r>
        <w:rPr>
          <w:spacing w:val="-11"/>
        </w:rPr>
        <w:t xml:space="preserve"> </w:t>
      </w:r>
      <w:r>
        <w:rPr>
          <w:spacing w:val="-3"/>
        </w:rPr>
        <w:t>van</w:t>
      </w:r>
      <w:r>
        <w:rPr>
          <w:spacing w:val="-12"/>
        </w:rPr>
        <w:t xml:space="preserve"> </w:t>
      </w:r>
      <w:r>
        <w:t>de</w:t>
      </w:r>
      <w:r>
        <w:rPr>
          <w:spacing w:val="-11"/>
        </w:rPr>
        <w:t xml:space="preserve"> </w:t>
      </w:r>
      <w:r>
        <w:t>reeds</w:t>
      </w:r>
      <w:r>
        <w:rPr>
          <w:spacing w:val="-12"/>
        </w:rPr>
        <w:t xml:space="preserve"> </w:t>
      </w:r>
      <w:r>
        <w:t>bestaande</w:t>
      </w:r>
      <w:r>
        <w:rPr>
          <w:spacing w:val="-11"/>
        </w:rPr>
        <w:t xml:space="preserve"> </w:t>
      </w:r>
      <w:r>
        <w:t>klanken</w:t>
      </w:r>
      <w:r>
        <w:rPr>
          <w:spacing w:val="-12"/>
        </w:rPr>
        <w:t xml:space="preserve"> </w:t>
      </w:r>
      <w:r>
        <w:t>worden</w:t>
      </w:r>
      <w:r>
        <w:rPr>
          <w:spacing w:val="-11"/>
        </w:rPr>
        <w:t xml:space="preserve"> </w:t>
      </w:r>
      <w:r>
        <w:t>uitgedrukt.</w:t>
      </w:r>
      <w:r>
        <w:rPr>
          <w:spacing w:val="1"/>
        </w:rPr>
        <w:t xml:space="preserve"> </w:t>
      </w:r>
      <w:r>
        <w:t>Een voorbeeld</w:t>
      </w:r>
      <w:r>
        <w:rPr>
          <w:spacing w:val="-21"/>
        </w:rPr>
        <w:t xml:space="preserve"> </w:t>
      </w:r>
      <w:r>
        <w:t>hiervan</w:t>
      </w:r>
      <w:r>
        <w:rPr>
          <w:spacing w:val="-20"/>
        </w:rPr>
        <w:t xml:space="preserve"> </w:t>
      </w:r>
      <w:r>
        <w:t>is</w:t>
      </w:r>
      <w:r>
        <w:rPr>
          <w:spacing w:val="-19"/>
        </w:rPr>
        <w:t xml:space="preserve"> </w:t>
      </w:r>
      <w:r>
        <w:t>het</w:t>
      </w:r>
      <w:r>
        <w:rPr>
          <w:spacing w:val="-20"/>
        </w:rPr>
        <w:t xml:space="preserve"> </w:t>
      </w:r>
      <w:r>
        <w:t>universele</w:t>
      </w:r>
      <w:r>
        <w:rPr>
          <w:spacing w:val="-20"/>
        </w:rPr>
        <w:t xml:space="preserve"> </w:t>
      </w:r>
      <w:r>
        <w:t>fonologische</w:t>
      </w:r>
      <w:r>
        <w:rPr>
          <w:spacing w:val="-20"/>
        </w:rPr>
        <w:t xml:space="preserve"> </w:t>
      </w:r>
      <w:r>
        <w:t>schrift</w:t>
      </w:r>
      <w:r>
        <w:rPr>
          <w:spacing w:val="-20"/>
        </w:rPr>
        <w:t xml:space="preserve"> </w:t>
      </w:r>
      <w:r>
        <w:t>dat</w:t>
      </w:r>
      <w:r>
        <w:rPr>
          <w:spacing w:val="-20"/>
        </w:rPr>
        <w:t xml:space="preserve"> </w:t>
      </w:r>
      <w:r>
        <w:t>bestaat</w:t>
      </w:r>
      <w:r>
        <w:rPr>
          <w:spacing w:val="-20"/>
        </w:rPr>
        <w:t xml:space="preserve"> </w:t>
      </w:r>
      <w:r>
        <w:t>uit</w:t>
      </w:r>
      <w:r>
        <w:rPr>
          <w:spacing w:val="-20"/>
        </w:rPr>
        <w:t xml:space="preserve"> </w:t>
      </w:r>
      <w:r>
        <w:t>een</w:t>
      </w:r>
      <w:r>
        <w:rPr>
          <w:spacing w:val="-20"/>
        </w:rPr>
        <w:t xml:space="preserve"> </w:t>
      </w:r>
      <w:r>
        <w:t>aantal</w:t>
      </w:r>
      <w:r>
        <w:rPr>
          <w:spacing w:val="-20"/>
        </w:rPr>
        <w:t xml:space="preserve"> </w:t>
      </w:r>
      <w:r>
        <w:t>symbolen die</w:t>
      </w:r>
      <w:r>
        <w:rPr>
          <w:spacing w:val="-18"/>
        </w:rPr>
        <w:t xml:space="preserve"> </w:t>
      </w:r>
      <w:r>
        <w:t>weergeven</w:t>
      </w:r>
      <w:r>
        <w:rPr>
          <w:spacing w:val="-18"/>
        </w:rPr>
        <w:t xml:space="preserve"> </w:t>
      </w:r>
      <w:r>
        <w:t>hoe</w:t>
      </w:r>
      <w:r>
        <w:rPr>
          <w:spacing w:val="-16"/>
        </w:rPr>
        <w:t xml:space="preserve"> </w:t>
      </w:r>
      <w:r>
        <w:t>een</w:t>
      </w:r>
      <w:r>
        <w:rPr>
          <w:spacing w:val="-18"/>
        </w:rPr>
        <w:t xml:space="preserve"> </w:t>
      </w:r>
      <w:r>
        <w:t>bepaald</w:t>
      </w:r>
      <w:r>
        <w:rPr>
          <w:spacing w:val="-18"/>
        </w:rPr>
        <w:t xml:space="preserve"> </w:t>
      </w:r>
      <w:r>
        <w:t>woord</w:t>
      </w:r>
      <w:r>
        <w:rPr>
          <w:spacing w:val="-17"/>
        </w:rPr>
        <w:t xml:space="preserve"> </w:t>
      </w:r>
      <w:r>
        <w:t>moet</w:t>
      </w:r>
      <w:r>
        <w:rPr>
          <w:spacing w:val="-18"/>
        </w:rPr>
        <w:t xml:space="preserve"> </w:t>
      </w:r>
      <w:r>
        <w:t>worden</w:t>
      </w:r>
      <w:r>
        <w:rPr>
          <w:spacing w:val="-17"/>
        </w:rPr>
        <w:t xml:space="preserve"> </w:t>
      </w:r>
      <w:r>
        <w:t>uitgesproken.</w:t>
      </w:r>
      <w:r>
        <w:rPr>
          <w:spacing w:val="-7"/>
        </w:rPr>
        <w:t xml:space="preserve"> </w:t>
      </w:r>
      <w:r>
        <w:t>De</w:t>
      </w:r>
      <w:r>
        <w:rPr>
          <w:spacing w:val="-17"/>
        </w:rPr>
        <w:t xml:space="preserve"> </w:t>
      </w:r>
      <w:r>
        <w:t>klanken</w:t>
      </w:r>
      <w:r>
        <w:rPr>
          <w:spacing w:val="-17"/>
        </w:rPr>
        <w:t xml:space="preserve"> </w:t>
      </w:r>
      <w:r>
        <w:t>worden</w:t>
      </w:r>
      <w:r>
        <w:rPr>
          <w:spacing w:val="-16"/>
        </w:rPr>
        <w:t xml:space="preserve"> </w:t>
      </w:r>
      <w:r>
        <w:t>dan letterlijk uitgeschreven op papier en dit enkel op basis van</w:t>
      </w:r>
      <w:r>
        <w:rPr>
          <w:spacing w:val="-22"/>
        </w:rPr>
        <w:t xml:space="preserve"> </w:t>
      </w:r>
      <w:r>
        <w:t>gehoor.</w:t>
      </w:r>
    </w:p>
    <w:p w:rsidR="00BB27DF" w:rsidRDefault="00D92645">
      <w:pPr>
        <w:pStyle w:val="Plattetekst"/>
        <w:spacing w:before="230" w:line="252" w:lineRule="auto"/>
        <w:ind w:left="874" w:right="1318" w:hanging="2"/>
        <w:jc w:val="both"/>
      </w:pPr>
      <w:commentRangeStart w:id="117"/>
      <w:r>
        <w:t>(</w:t>
      </w:r>
      <w:r>
        <w:rPr>
          <w:b/>
        </w:rPr>
        <w:t>Rickandie2016</w:t>
      </w:r>
      <w:r>
        <w:t xml:space="preserve">) </w:t>
      </w:r>
      <w:commentRangeEnd w:id="117"/>
      <w:r w:rsidR="00661C4C">
        <w:rPr>
          <w:rStyle w:val="Verwijzingopmerking"/>
        </w:rPr>
        <w:commentReference w:id="117"/>
      </w:r>
      <w:r>
        <w:t xml:space="preserve">Het schrift is in de eerste vorm uitgevonden door Semitische volkeren met als bekendste de Feniciërs. Het alfabetisch schrift werd door veelvuldige contacten met omringende volken overgenomen door de Grieken, Hebreeërs en Arabieren. </w:t>
      </w:r>
      <w:r>
        <w:rPr>
          <w:spacing w:val="-5"/>
        </w:rPr>
        <w:t xml:space="preserve">Via </w:t>
      </w:r>
      <w:r>
        <w:t>de Grieken</w:t>
      </w:r>
      <w:r>
        <w:rPr>
          <w:spacing w:val="-21"/>
        </w:rPr>
        <w:t xml:space="preserve"> </w:t>
      </w:r>
      <w:r>
        <w:t>namen</w:t>
      </w:r>
      <w:r>
        <w:rPr>
          <w:spacing w:val="-21"/>
        </w:rPr>
        <w:t xml:space="preserve"> </w:t>
      </w:r>
      <w:r>
        <w:t>ook</w:t>
      </w:r>
      <w:r>
        <w:rPr>
          <w:spacing w:val="-21"/>
        </w:rPr>
        <w:t xml:space="preserve"> </w:t>
      </w:r>
      <w:r>
        <w:t>de</w:t>
      </w:r>
      <w:r>
        <w:rPr>
          <w:spacing w:val="-21"/>
        </w:rPr>
        <w:t xml:space="preserve"> </w:t>
      </w:r>
      <w:r>
        <w:t>Romeinen</w:t>
      </w:r>
      <w:r>
        <w:rPr>
          <w:spacing w:val="-21"/>
        </w:rPr>
        <w:t xml:space="preserve"> </w:t>
      </w:r>
      <w:r>
        <w:t>het</w:t>
      </w:r>
      <w:r>
        <w:rPr>
          <w:spacing w:val="-21"/>
        </w:rPr>
        <w:t xml:space="preserve"> </w:t>
      </w:r>
      <w:r>
        <w:rPr>
          <w:spacing w:val="-5"/>
        </w:rPr>
        <w:t>over.</w:t>
      </w:r>
      <w:r>
        <w:rPr>
          <w:spacing w:val="-9"/>
        </w:rPr>
        <w:t xml:space="preserve"> </w:t>
      </w:r>
      <w:r>
        <w:t>Gaandeweg</w:t>
      </w:r>
      <w:r>
        <w:rPr>
          <w:spacing w:val="-21"/>
        </w:rPr>
        <w:t xml:space="preserve"> </w:t>
      </w:r>
      <w:r>
        <w:t>hebben</w:t>
      </w:r>
      <w:r>
        <w:rPr>
          <w:spacing w:val="-21"/>
        </w:rPr>
        <w:t xml:space="preserve"> </w:t>
      </w:r>
      <w:r>
        <w:t>er</w:t>
      </w:r>
      <w:r>
        <w:rPr>
          <w:spacing w:val="-20"/>
        </w:rPr>
        <w:t xml:space="preserve"> </w:t>
      </w:r>
      <w:r>
        <w:t>echter</w:t>
      </w:r>
      <w:r>
        <w:rPr>
          <w:spacing w:val="-21"/>
        </w:rPr>
        <w:t xml:space="preserve"> </w:t>
      </w:r>
      <w:r>
        <w:t>veel</w:t>
      </w:r>
      <w:r>
        <w:rPr>
          <w:spacing w:val="-21"/>
        </w:rPr>
        <w:t xml:space="preserve"> </w:t>
      </w:r>
      <w:r>
        <w:t>aanpassingen plaatsgevonden</w:t>
      </w:r>
      <w:r>
        <w:rPr>
          <w:spacing w:val="-19"/>
        </w:rPr>
        <w:t xml:space="preserve"> </w:t>
      </w:r>
      <w:r>
        <w:t>tot</w:t>
      </w:r>
      <w:r>
        <w:rPr>
          <w:spacing w:val="-19"/>
        </w:rPr>
        <w:t xml:space="preserve"> </w:t>
      </w:r>
      <w:r>
        <w:t>het</w:t>
      </w:r>
      <w:r>
        <w:rPr>
          <w:spacing w:val="-19"/>
        </w:rPr>
        <w:t xml:space="preserve"> </w:t>
      </w:r>
      <w:r>
        <w:t>uiteindelijke</w:t>
      </w:r>
      <w:r>
        <w:rPr>
          <w:spacing w:val="-19"/>
        </w:rPr>
        <w:t xml:space="preserve"> </w:t>
      </w:r>
      <w:r>
        <w:t>eenvoudige</w:t>
      </w:r>
      <w:r>
        <w:rPr>
          <w:spacing w:val="-19"/>
        </w:rPr>
        <w:t xml:space="preserve"> </w:t>
      </w:r>
      <w:r>
        <w:t>schrift.</w:t>
      </w:r>
      <w:r>
        <w:rPr>
          <w:spacing w:val="-8"/>
        </w:rPr>
        <w:t xml:space="preserve"> </w:t>
      </w:r>
      <w:r>
        <w:t>De</w:t>
      </w:r>
      <w:r>
        <w:rPr>
          <w:spacing w:val="-18"/>
        </w:rPr>
        <w:t xml:space="preserve"> </w:t>
      </w:r>
      <w:r>
        <w:t>naam</w:t>
      </w:r>
      <w:r>
        <w:rPr>
          <w:spacing w:val="-19"/>
        </w:rPr>
        <w:t xml:space="preserve"> </w:t>
      </w:r>
      <w:r>
        <w:rPr>
          <w:spacing w:val="-3"/>
        </w:rPr>
        <w:t>van</w:t>
      </w:r>
      <w:r>
        <w:rPr>
          <w:spacing w:val="-18"/>
        </w:rPr>
        <w:t xml:space="preserve"> </w:t>
      </w:r>
      <w:r>
        <w:t>het</w:t>
      </w:r>
      <w:r>
        <w:rPr>
          <w:spacing w:val="-19"/>
        </w:rPr>
        <w:t xml:space="preserve"> </w:t>
      </w:r>
      <w:ins w:id="118" w:author="Vercleyen Frank" w:date="2019-05-18T22:24:00Z">
        <w:r w:rsidR="00661C4C">
          <w:rPr>
            <w:spacing w:val="-19"/>
          </w:rPr>
          <w:t>alphabet-</w:t>
        </w:r>
      </w:ins>
      <w:r>
        <w:t>schrift</w:t>
      </w:r>
      <w:r>
        <w:rPr>
          <w:spacing w:val="-19"/>
        </w:rPr>
        <w:t xml:space="preserve"> </w:t>
      </w:r>
      <w:r>
        <w:t>is</w:t>
      </w:r>
      <w:r>
        <w:rPr>
          <w:spacing w:val="-18"/>
        </w:rPr>
        <w:t xml:space="preserve"> </w:t>
      </w:r>
      <w:r>
        <w:t>afgeleid van</w:t>
      </w:r>
      <w:r>
        <w:rPr>
          <w:spacing w:val="-4"/>
        </w:rPr>
        <w:t xml:space="preserve"> </w:t>
      </w:r>
      <w:r>
        <w:t>het</w:t>
      </w:r>
      <w:r>
        <w:rPr>
          <w:spacing w:val="-3"/>
        </w:rPr>
        <w:t xml:space="preserve"> </w:t>
      </w:r>
      <w:r>
        <w:t>Griekse</w:t>
      </w:r>
      <w:r>
        <w:rPr>
          <w:spacing w:val="-3"/>
        </w:rPr>
        <w:t xml:space="preserve"> </w:t>
      </w:r>
      <w:r>
        <w:t>alpha</w:t>
      </w:r>
      <w:r>
        <w:rPr>
          <w:spacing w:val="-3"/>
        </w:rPr>
        <w:t xml:space="preserve"> </w:t>
      </w:r>
      <w:r>
        <w:t>en</w:t>
      </w:r>
      <w:r>
        <w:rPr>
          <w:spacing w:val="-4"/>
        </w:rPr>
        <w:t xml:space="preserve"> </w:t>
      </w:r>
      <w:r>
        <w:t>bèta</w:t>
      </w:r>
      <w:r>
        <w:rPr>
          <w:spacing w:val="-3"/>
        </w:rPr>
        <w:t xml:space="preserve"> </w:t>
      </w:r>
      <w:r>
        <w:t>d</w:t>
      </w:r>
      <w:ins w:id="119" w:author="Vercleyen Frank" w:date="2019-05-18T22:24:00Z">
        <w:r w:rsidR="00661C4C">
          <w:t>ie</w:t>
        </w:r>
      </w:ins>
      <w:del w:id="120" w:author="Vercleyen Frank" w:date="2019-05-18T22:24:00Z">
        <w:r w:rsidDel="00661C4C">
          <w:delText>at</w:delText>
        </w:r>
      </w:del>
      <w:r>
        <w:rPr>
          <w:spacing w:val="-3"/>
        </w:rPr>
        <w:t xml:space="preserve"> </w:t>
      </w:r>
      <w:r>
        <w:t>de</w:t>
      </w:r>
      <w:r>
        <w:rPr>
          <w:spacing w:val="-3"/>
        </w:rPr>
        <w:t xml:space="preserve"> </w:t>
      </w:r>
      <w:r>
        <w:t>eerste</w:t>
      </w:r>
      <w:r>
        <w:rPr>
          <w:spacing w:val="-4"/>
        </w:rPr>
        <w:t xml:space="preserve"> </w:t>
      </w:r>
      <w:r>
        <w:t>twee</w:t>
      </w:r>
      <w:r>
        <w:rPr>
          <w:spacing w:val="-3"/>
        </w:rPr>
        <w:t xml:space="preserve"> </w:t>
      </w:r>
      <w:r>
        <w:t>symbolen</w:t>
      </w:r>
      <w:r>
        <w:rPr>
          <w:spacing w:val="-3"/>
        </w:rPr>
        <w:t xml:space="preserve"> </w:t>
      </w:r>
      <w:r>
        <w:t>zijn</w:t>
      </w:r>
      <w:r>
        <w:rPr>
          <w:spacing w:val="-3"/>
        </w:rPr>
        <w:t xml:space="preserve"> </w:t>
      </w:r>
      <w:r>
        <w:t>van</w:t>
      </w:r>
      <w:r>
        <w:rPr>
          <w:spacing w:val="-3"/>
        </w:rPr>
        <w:t xml:space="preserve"> </w:t>
      </w:r>
      <w:r>
        <w:t>het</w:t>
      </w:r>
      <w:r>
        <w:rPr>
          <w:spacing w:val="-4"/>
        </w:rPr>
        <w:t xml:space="preserve"> </w:t>
      </w:r>
      <w:r>
        <w:t>Griekse</w:t>
      </w:r>
      <w:r>
        <w:rPr>
          <w:spacing w:val="-3"/>
        </w:rPr>
        <w:t xml:space="preserve"> </w:t>
      </w:r>
      <w:r>
        <w:t>alfabet.</w:t>
      </w: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3"/>
        <w:rPr>
          <w:sz w:val="25"/>
        </w:rPr>
      </w:pPr>
    </w:p>
    <w:p w:rsidR="00BB27DF" w:rsidRDefault="00D92645">
      <w:pPr>
        <w:pStyle w:val="Kop2"/>
        <w:numPr>
          <w:ilvl w:val="1"/>
          <w:numId w:val="5"/>
        </w:numPr>
        <w:tabs>
          <w:tab w:val="left" w:pos="595"/>
        </w:tabs>
        <w:ind w:hanging="402"/>
      </w:pPr>
      <w:bookmarkStart w:id="121" w:name="2.2_Artificiële_intelligentie"/>
      <w:bookmarkStart w:id="122" w:name="_bookmark7"/>
      <w:bookmarkEnd w:id="121"/>
      <w:bookmarkEnd w:id="122"/>
      <w:r>
        <w:rPr>
          <w:w w:val="95"/>
        </w:rPr>
        <w:t>Artificiële</w:t>
      </w:r>
      <w:r>
        <w:rPr>
          <w:spacing w:val="-15"/>
          <w:w w:val="95"/>
        </w:rPr>
        <w:t xml:space="preserve"> </w:t>
      </w:r>
      <w:r>
        <w:rPr>
          <w:w w:val="95"/>
        </w:rPr>
        <w:t>intelligentie</w:t>
      </w:r>
    </w:p>
    <w:p w:rsidR="00BB27DF" w:rsidRDefault="00BB27DF">
      <w:pPr>
        <w:pStyle w:val="Plattetekst"/>
        <w:spacing w:before="11"/>
        <w:rPr>
          <w:rFonts w:ascii="Verdana"/>
          <w:b/>
          <w:sz w:val="32"/>
        </w:rPr>
      </w:pPr>
    </w:p>
    <w:p w:rsidR="00BB27DF" w:rsidRDefault="00D92645">
      <w:pPr>
        <w:pStyle w:val="Plattetekst"/>
        <w:spacing w:line="252" w:lineRule="auto"/>
        <w:ind w:left="880" w:right="1288" w:hanging="9"/>
        <w:jc w:val="both"/>
      </w:pPr>
      <w:r>
        <w:t>Aangezien</w:t>
      </w:r>
      <w:r>
        <w:rPr>
          <w:spacing w:val="-17"/>
        </w:rPr>
        <w:t xml:space="preserve"> </w:t>
      </w:r>
      <w:r>
        <w:t>het</w:t>
      </w:r>
      <w:r>
        <w:rPr>
          <w:spacing w:val="-17"/>
        </w:rPr>
        <w:t xml:space="preserve"> </w:t>
      </w:r>
      <w:r>
        <w:t>programma</w:t>
      </w:r>
      <w:r>
        <w:rPr>
          <w:spacing w:val="-17"/>
        </w:rPr>
        <w:t xml:space="preserve"> </w:t>
      </w:r>
      <w:r>
        <w:t>dat</w:t>
      </w:r>
      <w:r>
        <w:rPr>
          <w:spacing w:val="-17"/>
        </w:rPr>
        <w:t xml:space="preserve"> </w:t>
      </w:r>
      <w:r>
        <w:t>zal</w:t>
      </w:r>
      <w:r>
        <w:rPr>
          <w:spacing w:val="-17"/>
        </w:rPr>
        <w:t xml:space="preserve"> </w:t>
      </w:r>
      <w:r>
        <w:t>worden</w:t>
      </w:r>
      <w:r>
        <w:rPr>
          <w:spacing w:val="-17"/>
        </w:rPr>
        <w:t xml:space="preserve"> </w:t>
      </w:r>
      <w:r>
        <w:t>geschreven</w:t>
      </w:r>
      <w:r>
        <w:rPr>
          <w:spacing w:val="-17"/>
        </w:rPr>
        <w:t xml:space="preserve"> </w:t>
      </w:r>
      <w:r>
        <w:t>een</w:t>
      </w:r>
      <w:r>
        <w:rPr>
          <w:spacing w:val="-17"/>
        </w:rPr>
        <w:t xml:space="preserve"> </w:t>
      </w:r>
      <w:r>
        <w:t>aantal</w:t>
      </w:r>
      <w:r>
        <w:rPr>
          <w:spacing w:val="-17"/>
        </w:rPr>
        <w:t xml:space="preserve"> </w:t>
      </w:r>
      <w:r>
        <w:t>beslissing</w:t>
      </w:r>
      <w:ins w:id="123" w:author="Vercleyen Frank" w:date="2019-05-18T22:25:00Z">
        <w:r w:rsidR="00661C4C">
          <w:t>en</w:t>
        </w:r>
      </w:ins>
      <w:r>
        <w:rPr>
          <w:spacing w:val="-17"/>
        </w:rPr>
        <w:t xml:space="preserve"> </w:t>
      </w:r>
      <w:r>
        <w:t>moet</w:t>
      </w:r>
      <w:r>
        <w:rPr>
          <w:spacing w:val="-17"/>
        </w:rPr>
        <w:t xml:space="preserve"> </w:t>
      </w:r>
      <w:r>
        <w:t>maken</w:t>
      </w:r>
      <w:r>
        <w:rPr>
          <w:spacing w:val="-17"/>
        </w:rPr>
        <w:t xml:space="preserve"> </w:t>
      </w:r>
      <w:r>
        <w:t>en kunnen nadenken over deze beslissing</w:t>
      </w:r>
      <w:ins w:id="124" w:author="Vercleyen Frank" w:date="2019-05-18T22:25:00Z">
        <w:r w:rsidR="00661C4C">
          <w:t>en</w:t>
        </w:r>
      </w:ins>
      <w:r>
        <w:t xml:space="preserve"> wijst dit automatisch op een technologische term, namelijk artificiële intelligentie. Het mogelijk maken voor programma’s om te denken, doen en leren als een mens. Of een meer genuanceerde</w:t>
      </w:r>
      <w:r>
        <w:rPr>
          <w:spacing w:val="-2"/>
        </w:rPr>
        <w:t xml:space="preserve"> </w:t>
      </w:r>
      <w:r>
        <w:t>definitie.</w:t>
      </w:r>
    </w:p>
    <w:p w:rsidR="00BB27DF" w:rsidRDefault="00D92645">
      <w:pPr>
        <w:pStyle w:val="Plattetekst"/>
        <w:spacing w:before="231" w:line="252" w:lineRule="auto"/>
        <w:ind w:left="880" w:right="1318" w:hanging="9"/>
        <w:jc w:val="both"/>
      </w:pPr>
      <w:r>
        <w:t>Artificiële</w:t>
      </w:r>
      <w:r>
        <w:rPr>
          <w:spacing w:val="-14"/>
        </w:rPr>
        <w:t xml:space="preserve"> </w:t>
      </w:r>
      <w:r>
        <w:t>of</w:t>
      </w:r>
      <w:r>
        <w:rPr>
          <w:spacing w:val="-14"/>
        </w:rPr>
        <w:t xml:space="preserve"> </w:t>
      </w:r>
      <w:r>
        <w:t>kunstmatige</w:t>
      </w:r>
      <w:r>
        <w:rPr>
          <w:spacing w:val="-14"/>
        </w:rPr>
        <w:t xml:space="preserve"> </w:t>
      </w:r>
      <w:r>
        <w:t>intelligentie</w:t>
      </w:r>
      <w:r>
        <w:rPr>
          <w:spacing w:val="-14"/>
        </w:rPr>
        <w:t xml:space="preserve"> </w:t>
      </w:r>
      <w:r>
        <w:t>is</w:t>
      </w:r>
      <w:r>
        <w:rPr>
          <w:spacing w:val="-13"/>
        </w:rPr>
        <w:t xml:space="preserve"> </w:t>
      </w:r>
      <w:r>
        <w:t>een</w:t>
      </w:r>
      <w:r>
        <w:rPr>
          <w:spacing w:val="-14"/>
        </w:rPr>
        <w:t xml:space="preserve"> </w:t>
      </w:r>
      <w:r>
        <w:t>interdisciplinair</w:t>
      </w:r>
      <w:r>
        <w:rPr>
          <w:spacing w:val="-14"/>
        </w:rPr>
        <w:t xml:space="preserve"> </w:t>
      </w:r>
      <w:r>
        <w:t>concept</w:t>
      </w:r>
      <w:r>
        <w:rPr>
          <w:spacing w:val="-14"/>
        </w:rPr>
        <w:t xml:space="preserve"> </w:t>
      </w:r>
      <w:r>
        <w:t>dat</w:t>
      </w:r>
      <w:r>
        <w:rPr>
          <w:spacing w:val="-13"/>
        </w:rPr>
        <w:t xml:space="preserve"> </w:t>
      </w:r>
      <w:r>
        <w:t>de</w:t>
      </w:r>
      <w:r>
        <w:rPr>
          <w:spacing w:val="-15"/>
        </w:rPr>
        <w:t xml:space="preserve"> </w:t>
      </w:r>
      <w:r>
        <w:t>mogelijkheid bestudeer</w:t>
      </w:r>
      <w:ins w:id="125" w:author="Vercleyen Frank" w:date="2019-05-18T22:25:00Z">
        <w:r w:rsidR="00661C4C">
          <w:t>t</w:t>
        </w:r>
      </w:ins>
      <w:del w:id="126" w:author="Vercleyen Frank" w:date="2019-05-18T22:25:00Z">
        <w:r w:rsidDel="00661C4C">
          <w:delText>d</w:delText>
        </w:r>
      </w:del>
      <w:r>
        <w:t xml:space="preserve"> voor het ontwikkelen van machines capabel om interactie aan te gaan met hun omgeving en in te werken op de ontvangen data op een manier die als intelligent beschouwd kan</w:t>
      </w:r>
      <w:r>
        <w:rPr>
          <w:spacing w:val="-3"/>
        </w:rPr>
        <w:t xml:space="preserve"> </w:t>
      </w:r>
      <w:r>
        <w:t>worden.</w:t>
      </w:r>
    </w:p>
    <w:p w:rsidR="00BB27DF" w:rsidRDefault="00D92645">
      <w:pPr>
        <w:pStyle w:val="Plattetekst"/>
        <w:spacing w:before="231" w:line="252" w:lineRule="auto"/>
        <w:ind w:left="880" w:right="1288"/>
        <w:jc w:val="both"/>
      </w:pPr>
      <w:r>
        <w:t xml:space="preserve">De term artificiële intelligentie werd als eerst gebruikt door John McCarthy in 1956,  een Stanford onderzoeker. Hij bedacht de term en legde AI vast als een branche </w:t>
      </w:r>
      <w:r>
        <w:rPr>
          <w:spacing w:val="-3"/>
        </w:rPr>
        <w:t xml:space="preserve">van </w:t>
      </w:r>
      <w:r>
        <w:t>de computerwetenschap.</w:t>
      </w:r>
    </w:p>
    <w:p w:rsidR="00BB27DF" w:rsidRDefault="00D92645">
      <w:pPr>
        <w:pStyle w:val="Plattetekst"/>
        <w:spacing w:before="231" w:line="252" w:lineRule="auto"/>
        <w:ind w:left="874" w:right="1314" w:hanging="3"/>
        <w:jc w:val="both"/>
      </w:pPr>
      <w:r>
        <w:t xml:space="preserve">Artificiële intelligentie is in onze tijd al redelijk ontwikkeld en blijft maar groeien, het  is tegenwoordig overal te vinden in het leven </w:t>
      </w:r>
      <w:r>
        <w:rPr>
          <w:spacing w:val="-3"/>
        </w:rPr>
        <w:t xml:space="preserve">van </w:t>
      </w:r>
      <w:r>
        <w:t>de doodgewone mens. Een eenvoudig voorbeeld hiervan is Siri of Alexa, een persoonlijke assistent.  Deze en anderen zijn al  in staat om onze stem te herkennen, de toegankelijke informatie te analyseren en een zo compleet</w:t>
      </w:r>
      <w:r>
        <w:rPr>
          <w:spacing w:val="-18"/>
        </w:rPr>
        <w:t xml:space="preserve"> </w:t>
      </w:r>
      <w:r>
        <w:t>mogelijk</w:t>
      </w:r>
      <w:r>
        <w:rPr>
          <w:spacing w:val="-18"/>
        </w:rPr>
        <w:t xml:space="preserve"> </w:t>
      </w:r>
      <w:r>
        <w:t>antwoord</w:t>
      </w:r>
      <w:r>
        <w:rPr>
          <w:spacing w:val="-18"/>
        </w:rPr>
        <w:t xml:space="preserve"> </w:t>
      </w:r>
      <w:r>
        <w:t>terug</w:t>
      </w:r>
      <w:r>
        <w:rPr>
          <w:spacing w:val="-17"/>
        </w:rPr>
        <w:t xml:space="preserve"> </w:t>
      </w:r>
      <w:r>
        <w:t>te</w:t>
      </w:r>
      <w:r>
        <w:rPr>
          <w:spacing w:val="-18"/>
        </w:rPr>
        <w:t xml:space="preserve"> </w:t>
      </w:r>
      <w:r>
        <w:t>geven.</w:t>
      </w:r>
      <w:r>
        <w:rPr>
          <w:spacing w:val="-7"/>
        </w:rPr>
        <w:t xml:space="preserve"> </w:t>
      </w:r>
      <w:r>
        <w:t>Deze</w:t>
      </w:r>
      <w:r>
        <w:rPr>
          <w:spacing w:val="-18"/>
        </w:rPr>
        <w:t xml:space="preserve"> </w:t>
      </w:r>
      <w:r>
        <w:t>assistenten</w:t>
      </w:r>
      <w:r>
        <w:rPr>
          <w:spacing w:val="-18"/>
        </w:rPr>
        <w:t xml:space="preserve"> </w:t>
      </w:r>
      <w:r>
        <w:t>leren</w:t>
      </w:r>
      <w:r>
        <w:rPr>
          <w:spacing w:val="-18"/>
        </w:rPr>
        <w:t xml:space="preserve"> </w:t>
      </w:r>
      <w:r>
        <w:t>voortdurend</w:t>
      </w:r>
      <w:r>
        <w:rPr>
          <w:spacing w:val="-18"/>
        </w:rPr>
        <w:t xml:space="preserve"> </w:t>
      </w:r>
      <w:r>
        <w:t>meer</w:t>
      </w:r>
      <w:r>
        <w:rPr>
          <w:spacing w:val="-17"/>
        </w:rPr>
        <w:t xml:space="preserve"> </w:t>
      </w:r>
      <w:r>
        <w:t>over hun gebruiker waardoor ze beter en gemakkelijker kunnen voldoen aan de persoonlijke eisen van de</w:t>
      </w:r>
      <w:r>
        <w:rPr>
          <w:spacing w:val="-4"/>
        </w:rPr>
        <w:t xml:space="preserve"> </w:t>
      </w:r>
      <w:r>
        <w:t>gebruiker.</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5987"/>
        </w:tabs>
        <w:ind w:left="880" w:firstLine="0"/>
        <w:jc w:val="both"/>
      </w:pPr>
      <w:r>
        <w:rPr>
          <w:noProof/>
          <w:lang w:val="nl-BE" w:eastAsia="nl-BE"/>
        </w:rPr>
        <mc:AlternateContent>
          <mc:Choice Requires="wps">
            <w:drawing>
              <wp:anchor distT="0" distB="0" distL="0" distR="0" simplePos="0" relativeHeight="251660800"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7sHg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2UBu7B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20</w:t>
      </w:r>
      <w:r w:rsidR="00D92645">
        <w:rPr>
          <w:b w:val="0"/>
          <w:w w:val="95"/>
        </w:rPr>
        <w:tab/>
      </w:r>
      <w:r w:rsidR="00D92645">
        <w:rPr>
          <w:w w:val="95"/>
        </w:rPr>
        <w:t>Hoofdstuk</w:t>
      </w:r>
      <w:r w:rsidR="00D92645">
        <w:rPr>
          <w:spacing w:val="-28"/>
          <w:w w:val="95"/>
        </w:rPr>
        <w:t xml:space="preserve"> </w:t>
      </w:r>
      <w:r w:rsidR="00D92645">
        <w:rPr>
          <w:w w:val="95"/>
        </w:rPr>
        <w:t>2.</w:t>
      </w:r>
      <w:r w:rsidR="00D92645">
        <w:rPr>
          <w:spacing w:val="-28"/>
          <w:w w:val="95"/>
        </w:rPr>
        <w:t xml:space="preserve"> </w:t>
      </w:r>
      <w:r w:rsidR="00D92645">
        <w:rPr>
          <w:w w:val="95"/>
        </w:rPr>
        <w:t>Stand</w:t>
      </w:r>
      <w:r w:rsidR="00D92645">
        <w:rPr>
          <w:spacing w:val="-27"/>
          <w:w w:val="95"/>
        </w:rPr>
        <w:t xml:space="preserve"> </w:t>
      </w:r>
      <w:r w:rsidR="00D92645">
        <w:rPr>
          <w:spacing w:val="-3"/>
          <w:w w:val="95"/>
        </w:rPr>
        <w:t>van</w:t>
      </w:r>
      <w:r w:rsidR="00D92645">
        <w:rPr>
          <w:spacing w:val="-28"/>
          <w:w w:val="95"/>
        </w:rPr>
        <w:t xml:space="preserve"> </w:t>
      </w:r>
      <w:r w:rsidR="00D92645">
        <w:rPr>
          <w:w w:val="95"/>
        </w:rPr>
        <w:t>zaken</w:t>
      </w:r>
    </w:p>
    <w:p w:rsidR="00BB27DF" w:rsidRDefault="00D92645">
      <w:pPr>
        <w:pStyle w:val="Plattetekst"/>
        <w:spacing w:before="175" w:line="252" w:lineRule="auto"/>
        <w:ind w:left="880" w:right="1318"/>
        <w:jc w:val="both"/>
      </w:pPr>
      <w:r>
        <w:t>Experten</w:t>
      </w:r>
      <w:r>
        <w:rPr>
          <w:spacing w:val="-18"/>
        </w:rPr>
        <w:t xml:space="preserve"> </w:t>
      </w:r>
      <w:r>
        <w:t>voorspellen</w:t>
      </w:r>
      <w:r>
        <w:rPr>
          <w:spacing w:val="-18"/>
        </w:rPr>
        <w:t xml:space="preserve"> </w:t>
      </w:r>
      <w:r>
        <w:t>dat</w:t>
      </w:r>
      <w:r>
        <w:rPr>
          <w:spacing w:val="-18"/>
        </w:rPr>
        <w:t xml:space="preserve"> </w:t>
      </w:r>
      <w:r>
        <w:t>artificiële</w:t>
      </w:r>
      <w:r>
        <w:rPr>
          <w:spacing w:val="-17"/>
        </w:rPr>
        <w:t xml:space="preserve"> </w:t>
      </w:r>
      <w:r>
        <w:t>intelligentie</w:t>
      </w:r>
      <w:r>
        <w:rPr>
          <w:spacing w:val="-18"/>
        </w:rPr>
        <w:t xml:space="preserve"> </w:t>
      </w:r>
      <w:r>
        <w:t>binnen</w:t>
      </w:r>
      <w:r>
        <w:rPr>
          <w:spacing w:val="-18"/>
        </w:rPr>
        <w:t xml:space="preserve"> </w:t>
      </w:r>
      <w:r>
        <w:t>het</w:t>
      </w:r>
      <w:r>
        <w:rPr>
          <w:spacing w:val="-17"/>
        </w:rPr>
        <w:t xml:space="preserve"> </w:t>
      </w:r>
      <w:r>
        <w:t>volgende</w:t>
      </w:r>
      <w:r>
        <w:rPr>
          <w:spacing w:val="-18"/>
        </w:rPr>
        <w:t xml:space="preserve"> </w:t>
      </w:r>
      <w:r>
        <w:t>decenni</w:t>
      </w:r>
      <w:ins w:id="127" w:author="Vercleyen Frank" w:date="2019-05-18T22:26:00Z">
        <w:r w:rsidR="00661C4C">
          <w:t>um</w:t>
        </w:r>
      </w:ins>
      <w:del w:id="128" w:author="Vercleyen Frank" w:date="2019-05-18T22:26:00Z">
        <w:r w:rsidDel="00661C4C">
          <w:delText>a</w:delText>
        </w:r>
      </w:del>
      <w:r>
        <w:rPr>
          <w:spacing w:val="-18"/>
        </w:rPr>
        <w:t xml:space="preserve"> </w:t>
      </w:r>
      <w:r>
        <w:t>de</w:t>
      </w:r>
      <w:r>
        <w:rPr>
          <w:spacing w:val="-17"/>
        </w:rPr>
        <w:t xml:space="preserve"> </w:t>
      </w:r>
      <w:r>
        <w:t>mens</w:t>
      </w:r>
      <w:r>
        <w:rPr>
          <w:spacing w:val="-18"/>
        </w:rPr>
        <w:t xml:space="preserve"> </w:t>
      </w:r>
      <w:r>
        <w:t>zal overtreffen</w:t>
      </w:r>
      <w:r>
        <w:rPr>
          <w:spacing w:val="-28"/>
        </w:rPr>
        <w:t xml:space="preserve"> </w:t>
      </w:r>
      <w:r>
        <w:t>in</w:t>
      </w:r>
      <w:r>
        <w:rPr>
          <w:spacing w:val="-27"/>
        </w:rPr>
        <w:t xml:space="preserve"> </w:t>
      </w:r>
      <w:r>
        <w:t>het</w:t>
      </w:r>
      <w:r>
        <w:rPr>
          <w:spacing w:val="-28"/>
        </w:rPr>
        <w:t xml:space="preserve"> </w:t>
      </w:r>
      <w:r>
        <w:t>vervolledigen</w:t>
      </w:r>
      <w:r>
        <w:rPr>
          <w:spacing w:val="-27"/>
        </w:rPr>
        <w:t xml:space="preserve"> </w:t>
      </w:r>
      <w:r>
        <w:t>van</w:t>
      </w:r>
      <w:r>
        <w:rPr>
          <w:spacing w:val="-28"/>
        </w:rPr>
        <w:t xml:space="preserve"> </w:t>
      </w:r>
      <w:r>
        <w:t>simpele</w:t>
      </w:r>
      <w:r>
        <w:rPr>
          <w:spacing w:val="-28"/>
        </w:rPr>
        <w:t xml:space="preserve"> </w:t>
      </w:r>
      <w:r>
        <w:t>opdrachten</w:t>
      </w:r>
      <w:r>
        <w:rPr>
          <w:spacing w:val="-27"/>
        </w:rPr>
        <w:t xml:space="preserve"> </w:t>
      </w:r>
      <w:r>
        <w:t>zoals</w:t>
      </w:r>
      <w:r>
        <w:rPr>
          <w:spacing w:val="-27"/>
        </w:rPr>
        <w:t xml:space="preserve"> </w:t>
      </w:r>
      <w:r>
        <w:t>het</w:t>
      </w:r>
      <w:r>
        <w:rPr>
          <w:spacing w:val="-28"/>
        </w:rPr>
        <w:t xml:space="preserve"> </w:t>
      </w:r>
      <w:r>
        <w:t>vertalen</w:t>
      </w:r>
      <w:r>
        <w:rPr>
          <w:spacing w:val="-28"/>
        </w:rPr>
        <w:t xml:space="preserve"> </w:t>
      </w:r>
      <w:r>
        <w:t>van</w:t>
      </w:r>
      <w:r>
        <w:rPr>
          <w:spacing w:val="-27"/>
        </w:rPr>
        <w:t xml:space="preserve"> </w:t>
      </w:r>
      <w:r>
        <w:t xml:space="preserve">buitenlandse talen, het schrijven </w:t>
      </w:r>
      <w:r>
        <w:rPr>
          <w:spacing w:val="-3"/>
        </w:rPr>
        <w:t xml:space="preserve">van </w:t>
      </w:r>
      <w:r>
        <w:t xml:space="preserve">verslagen of het besturen </w:t>
      </w:r>
      <w:r>
        <w:rPr>
          <w:spacing w:val="-3"/>
        </w:rPr>
        <w:t xml:space="preserve">van </w:t>
      </w:r>
      <w:r>
        <w:t>een wagen. Maar het kunnen schrijven</w:t>
      </w:r>
      <w:r>
        <w:rPr>
          <w:spacing w:val="-8"/>
        </w:rPr>
        <w:t xml:space="preserve"> </w:t>
      </w:r>
      <w:r>
        <w:t>van</w:t>
      </w:r>
      <w:r>
        <w:rPr>
          <w:spacing w:val="-7"/>
        </w:rPr>
        <w:t xml:space="preserve"> </w:t>
      </w:r>
      <w:r>
        <w:t>een</w:t>
      </w:r>
      <w:r>
        <w:rPr>
          <w:spacing w:val="-8"/>
        </w:rPr>
        <w:t xml:space="preserve"> </w:t>
      </w:r>
      <w:r>
        <w:t>hooggewaardeerd</w:t>
      </w:r>
      <w:r>
        <w:rPr>
          <w:spacing w:val="-8"/>
        </w:rPr>
        <w:t xml:space="preserve"> </w:t>
      </w:r>
      <w:r>
        <w:t>boek</w:t>
      </w:r>
      <w:r>
        <w:rPr>
          <w:spacing w:val="-8"/>
        </w:rPr>
        <w:t xml:space="preserve"> </w:t>
      </w:r>
      <w:r>
        <w:t>of</w:t>
      </w:r>
      <w:r>
        <w:rPr>
          <w:spacing w:val="-7"/>
        </w:rPr>
        <w:t xml:space="preserve"> </w:t>
      </w:r>
      <w:r>
        <w:t>de</w:t>
      </w:r>
      <w:r>
        <w:rPr>
          <w:spacing w:val="-8"/>
        </w:rPr>
        <w:t xml:space="preserve"> </w:t>
      </w:r>
      <w:r>
        <w:t>taken</w:t>
      </w:r>
      <w:r>
        <w:rPr>
          <w:spacing w:val="-8"/>
        </w:rPr>
        <w:t xml:space="preserve"> </w:t>
      </w:r>
      <w:r>
        <w:t>overnemen</w:t>
      </w:r>
      <w:r>
        <w:rPr>
          <w:spacing w:val="-7"/>
        </w:rPr>
        <w:t xml:space="preserve"> </w:t>
      </w:r>
      <w:r>
        <w:rPr>
          <w:spacing w:val="-3"/>
        </w:rPr>
        <w:t>van</w:t>
      </w:r>
      <w:r>
        <w:rPr>
          <w:spacing w:val="-7"/>
        </w:rPr>
        <w:t xml:space="preserve"> </w:t>
      </w:r>
      <w:r>
        <w:t>een</w:t>
      </w:r>
      <w:r>
        <w:rPr>
          <w:spacing w:val="-8"/>
        </w:rPr>
        <w:t xml:space="preserve"> </w:t>
      </w:r>
      <w:r>
        <w:t>chirurg</w:t>
      </w:r>
      <w:r>
        <w:rPr>
          <w:spacing w:val="-8"/>
        </w:rPr>
        <w:t xml:space="preserve"> </w:t>
      </w:r>
      <w:r>
        <w:t>zou</w:t>
      </w:r>
      <w:r>
        <w:rPr>
          <w:spacing w:val="-7"/>
        </w:rPr>
        <w:t xml:space="preserve"> </w:t>
      </w:r>
      <w:r>
        <w:t xml:space="preserve">nog </w:t>
      </w:r>
      <w:del w:id="129" w:author="Vercleyen Frank" w:date="2019-05-18T22:26:00Z">
        <w:r w:rsidDel="00661C4C">
          <w:delText xml:space="preserve">iets </w:delText>
        </w:r>
      </w:del>
      <w:r>
        <w:t xml:space="preserve">wat langer kunnen duren. (Katja, John, Allan, BaoBao &amp; Owain, </w:t>
      </w:r>
      <w:hyperlink w:anchor="_bookmark50" w:history="1">
        <w:r>
          <w:t xml:space="preserve">2018) </w:t>
        </w:r>
      </w:hyperlink>
      <w:commentRangeStart w:id="130"/>
      <w:r>
        <w:rPr>
          <w:spacing w:val="-8"/>
        </w:rPr>
        <w:t xml:space="preserve">Voor </w:t>
      </w:r>
      <w:r>
        <w:t>deze twee vaardigheden wordt er verwacht dat ze mogelijk zullen zijn in respectievelijk 2049 en</w:t>
      </w:r>
      <w:r>
        <w:rPr>
          <w:spacing w:val="-2"/>
        </w:rPr>
        <w:t xml:space="preserve"> </w:t>
      </w:r>
      <w:r>
        <w:t>2053.</w:t>
      </w:r>
      <w:commentRangeEnd w:id="130"/>
      <w:r w:rsidR="00661C4C">
        <w:rPr>
          <w:rStyle w:val="Verwijzingopmerking"/>
        </w:rPr>
        <w:commentReference w:id="130"/>
      </w:r>
    </w:p>
    <w:p w:rsidR="00BB27DF" w:rsidRDefault="00BB27DF">
      <w:pPr>
        <w:pStyle w:val="Plattetekst"/>
        <w:rPr>
          <w:sz w:val="28"/>
        </w:rPr>
      </w:pPr>
    </w:p>
    <w:p w:rsidR="00BB27DF" w:rsidRDefault="00BB27DF">
      <w:pPr>
        <w:pStyle w:val="Plattetekst"/>
        <w:rPr>
          <w:sz w:val="28"/>
        </w:rPr>
      </w:pPr>
    </w:p>
    <w:p w:rsidR="00BB27DF" w:rsidRDefault="00D92645">
      <w:pPr>
        <w:pStyle w:val="Kop2"/>
        <w:numPr>
          <w:ilvl w:val="1"/>
          <w:numId w:val="5"/>
        </w:numPr>
        <w:tabs>
          <w:tab w:val="left" w:pos="595"/>
        </w:tabs>
        <w:spacing w:before="198"/>
        <w:ind w:hanging="402"/>
      </w:pPr>
      <w:bookmarkStart w:id="131" w:name="2.3_Machine_Learning_en_Deep_Learning"/>
      <w:bookmarkStart w:id="132" w:name="_bookmark8"/>
      <w:bookmarkEnd w:id="131"/>
      <w:bookmarkEnd w:id="132"/>
      <w:r>
        <w:t>Machine</w:t>
      </w:r>
      <w:r>
        <w:rPr>
          <w:spacing w:val="-24"/>
        </w:rPr>
        <w:t xml:space="preserve"> </w:t>
      </w:r>
      <w:r>
        <w:t>Learning</w:t>
      </w:r>
      <w:r>
        <w:rPr>
          <w:spacing w:val="-23"/>
        </w:rPr>
        <w:t xml:space="preserve"> </w:t>
      </w:r>
      <w:r>
        <w:t>en</w:t>
      </w:r>
      <w:r>
        <w:rPr>
          <w:spacing w:val="-24"/>
        </w:rPr>
        <w:t xml:space="preserve"> </w:t>
      </w:r>
      <w:r>
        <w:t>Deep</w:t>
      </w:r>
      <w:r>
        <w:rPr>
          <w:spacing w:val="-23"/>
        </w:rPr>
        <w:t xml:space="preserve"> </w:t>
      </w:r>
      <w:r>
        <w:t>Learning</w:t>
      </w:r>
    </w:p>
    <w:p w:rsidR="00BB27DF" w:rsidRDefault="00BB27DF">
      <w:pPr>
        <w:pStyle w:val="Plattetekst"/>
        <w:spacing w:before="6"/>
        <w:rPr>
          <w:rFonts w:ascii="Verdana"/>
          <w:b/>
          <w:sz w:val="31"/>
        </w:rPr>
      </w:pPr>
    </w:p>
    <w:p w:rsidR="00BB27DF" w:rsidRDefault="00D92645">
      <w:pPr>
        <w:pStyle w:val="Plattetekst"/>
        <w:spacing w:line="252" w:lineRule="auto"/>
        <w:ind w:left="872" w:right="1276" w:firstLine="1"/>
        <w:jc w:val="both"/>
      </w:pPr>
      <w:r>
        <w:rPr>
          <w:spacing w:val="-3"/>
        </w:rPr>
        <w:t xml:space="preserve">Terwijl </w:t>
      </w:r>
      <w:r>
        <w:t>artificiële intelligentie, Machine Learning en Deep Learning vaak door elkaar worden</w:t>
      </w:r>
      <w:r>
        <w:rPr>
          <w:spacing w:val="-14"/>
        </w:rPr>
        <w:t xml:space="preserve"> </w:t>
      </w:r>
      <w:r>
        <w:t>gebruikt</w:t>
      </w:r>
      <w:r>
        <w:rPr>
          <w:spacing w:val="-14"/>
        </w:rPr>
        <w:t xml:space="preserve"> </w:t>
      </w:r>
      <w:r>
        <w:t>zijn</w:t>
      </w:r>
      <w:r>
        <w:rPr>
          <w:spacing w:val="-12"/>
        </w:rPr>
        <w:t xml:space="preserve"> </w:t>
      </w:r>
      <w:r>
        <w:t>er</w:t>
      </w:r>
      <w:r>
        <w:rPr>
          <w:spacing w:val="-14"/>
        </w:rPr>
        <w:t xml:space="preserve"> </w:t>
      </w:r>
      <w:r>
        <w:t>een</w:t>
      </w:r>
      <w:r>
        <w:rPr>
          <w:spacing w:val="-13"/>
        </w:rPr>
        <w:t xml:space="preserve"> </w:t>
      </w:r>
      <w:r>
        <w:t>aantal</w:t>
      </w:r>
      <w:r>
        <w:rPr>
          <w:spacing w:val="-14"/>
        </w:rPr>
        <w:t xml:space="preserve"> </w:t>
      </w:r>
      <w:r>
        <w:t>verschillen</w:t>
      </w:r>
      <w:r>
        <w:rPr>
          <w:spacing w:val="-14"/>
        </w:rPr>
        <w:t xml:space="preserve"> </w:t>
      </w:r>
      <w:r>
        <w:t>d</w:t>
      </w:r>
      <w:ins w:id="133" w:author="Vercleyen Frank" w:date="2019-05-18T22:27:00Z">
        <w:r w:rsidR="00CA79A6">
          <w:t>ie</w:t>
        </w:r>
      </w:ins>
      <w:del w:id="134" w:author="Vercleyen Frank" w:date="2019-05-18T22:27:00Z">
        <w:r w:rsidDel="00CA79A6">
          <w:delText>at</w:delText>
        </w:r>
      </w:del>
      <w:r>
        <w:rPr>
          <w:spacing w:val="-12"/>
        </w:rPr>
        <w:t xml:space="preserve"> </w:t>
      </w:r>
      <w:r>
        <w:t>deze</w:t>
      </w:r>
      <w:r>
        <w:rPr>
          <w:spacing w:val="-14"/>
        </w:rPr>
        <w:t xml:space="preserve"> </w:t>
      </w:r>
      <w:r>
        <w:t>drie</w:t>
      </w:r>
      <w:r>
        <w:rPr>
          <w:spacing w:val="-13"/>
        </w:rPr>
        <w:t xml:space="preserve"> </w:t>
      </w:r>
      <w:r>
        <w:t>termen</w:t>
      </w:r>
      <w:r>
        <w:rPr>
          <w:spacing w:val="-13"/>
        </w:rPr>
        <w:t xml:space="preserve"> </w:t>
      </w:r>
      <w:r>
        <w:rPr>
          <w:spacing w:val="-3"/>
        </w:rPr>
        <w:t>van</w:t>
      </w:r>
      <w:r>
        <w:rPr>
          <w:spacing w:val="-14"/>
        </w:rPr>
        <w:t xml:space="preserve"> </w:t>
      </w:r>
      <w:r>
        <w:t>elkaar</w:t>
      </w:r>
      <w:r>
        <w:rPr>
          <w:spacing w:val="-12"/>
        </w:rPr>
        <w:t xml:space="preserve"> </w:t>
      </w:r>
      <w:r>
        <w:t>onderscheid</w:t>
      </w:r>
      <w:ins w:id="135" w:author="Vercleyen Frank" w:date="2019-05-18T22:27:00Z">
        <w:r w:rsidR="00CA79A6">
          <w:t>en</w:t>
        </w:r>
      </w:ins>
      <w:r>
        <w:t xml:space="preserve">. Een manier om de relatie tussen deze te visualiseren is door middel </w:t>
      </w:r>
      <w:r>
        <w:rPr>
          <w:spacing w:val="-3"/>
        </w:rPr>
        <w:t xml:space="preserve">van </w:t>
      </w:r>
      <w:r>
        <w:t xml:space="preserve">concentrische </w:t>
      </w:r>
      <w:commentRangeStart w:id="136"/>
      <w:r>
        <w:t>cirkels</w:t>
      </w:r>
      <w:commentRangeEnd w:id="136"/>
      <w:r w:rsidR="00CA79A6">
        <w:rPr>
          <w:rStyle w:val="Verwijzingopmerking"/>
        </w:rPr>
        <w:commentReference w:id="136"/>
      </w:r>
      <w:r>
        <w:t>.</w:t>
      </w:r>
      <w:r>
        <w:rPr>
          <w:spacing w:val="4"/>
        </w:rPr>
        <w:t xml:space="preserve"> </w:t>
      </w:r>
      <w:del w:id="137" w:author="Vercleyen Frank" w:date="2019-05-18T22:28:00Z">
        <w:r w:rsidDel="00CA79A6">
          <w:delText>a</w:delText>
        </w:r>
      </w:del>
      <w:ins w:id="138" w:author="Vercleyen Frank" w:date="2019-05-18T22:28:00Z">
        <w:r w:rsidR="00CA79A6">
          <w:t>A</w:t>
        </w:r>
      </w:ins>
      <w:r>
        <w:t>rtificiële</w:t>
      </w:r>
      <w:r>
        <w:rPr>
          <w:spacing w:val="-9"/>
        </w:rPr>
        <w:t xml:space="preserve"> </w:t>
      </w:r>
      <w:r>
        <w:t>intelligentie</w:t>
      </w:r>
      <w:r>
        <w:rPr>
          <w:spacing w:val="-8"/>
        </w:rPr>
        <w:t xml:space="preserve"> </w:t>
      </w:r>
      <w:r>
        <w:t>is</w:t>
      </w:r>
      <w:r>
        <w:rPr>
          <w:spacing w:val="-9"/>
        </w:rPr>
        <w:t xml:space="preserve"> </w:t>
      </w:r>
      <w:r>
        <w:t>hierbij</w:t>
      </w:r>
      <w:r>
        <w:rPr>
          <w:spacing w:val="-8"/>
        </w:rPr>
        <w:t xml:space="preserve"> </w:t>
      </w:r>
      <w:r>
        <w:t>de</w:t>
      </w:r>
      <w:r>
        <w:rPr>
          <w:spacing w:val="-9"/>
        </w:rPr>
        <w:t xml:space="preserve"> </w:t>
      </w:r>
      <w:r>
        <w:t>overkoepelende</w:t>
      </w:r>
      <w:r>
        <w:rPr>
          <w:spacing w:val="-9"/>
        </w:rPr>
        <w:t xml:space="preserve"> </w:t>
      </w:r>
      <w:r>
        <w:t>cirkel</w:t>
      </w:r>
      <w:r>
        <w:rPr>
          <w:spacing w:val="-8"/>
        </w:rPr>
        <w:t xml:space="preserve"> </w:t>
      </w:r>
      <w:r>
        <w:t>en</w:t>
      </w:r>
      <w:r>
        <w:rPr>
          <w:spacing w:val="-9"/>
        </w:rPr>
        <w:t xml:space="preserve"> </w:t>
      </w:r>
      <w:r>
        <w:t>dan</w:t>
      </w:r>
      <w:r>
        <w:rPr>
          <w:spacing w:val="-8"/>
        </w:rPr>
        <w:t xml:space="preserve"> </w:t>
      </w:r>
      <w:r>
        <w:t>ook</w:t>
      </w:r>
      <w:r>
        <w:rPr>
          <w:spacing w:val="-9"/>
        </w:rPr>
        <w:t xml:space="preserve"> </w:t>
      </w:r>
      <w:r>
        <w:t>de</w:t>
      </w:r>
      <w:r>
        <w:rPr>
          <w:spacing w:val="-8"/>
        </w:rPr>
        <w:t xml:space="preserve"> </w:t>
      </w:r>
      <w:r>
        <w:t>buitenste laag die het gehele domein van de studie voorstelt</w:t>
      </w:r>
      <w:ins w:id="139" w:author="Vercleyen Frank" w:date="2019-05-18T22:28:00Z">
        <w:r w:rsidR="00CA79A6">
          <w:t>.</w:t>
        </w:r>
      </w:ins>
      <w:del w:id="140" w:author="Vercleyen Frank" w:date="2019-05-18T22:28:00Z">
        <w:r w:rsidDel="00CA79A6">
          <w:delText>,</w:delText>
        </w:r>
      </w:del>
      <w:r>
        <w:t xml:space="preserve"> Machine Learning is dan een cirkel binnen</w:t>
      </w:r>
      <w:del w:id="141" w:author="Vercleyen Frank" w:date="2019-05-18T22:29:00Z">
        <w:r w:rsidDel="00CA79A6">
          <w:delText xml:space="preserve"> </w:delText>
        </w:r>
      </w:del>
      <w:r>
        <w:t>in artificiële intelligentie. Als laatste heb je Deep Learning, de kleinste cirkel, dat een</w:t>
      </w:r>
      <w:r>
        <w:rPr>
          <w:spacing w:val="-7"/>
        </w:rPr>
        <w:t xml:space="preserve"> </w:t>
      </w:r>
      <w:r>
        <w:t>verfijning</w:t>
      </w:r>
      <w:r>
        <w:rPr>
          <w:spacing w:val="-7"/>
        </w:rPr>
        <w:t xml:space="preserve"> </w:t>
      </w:r>
      <w:r>
        <w:t>is</w:t>
      </w:r>
      <w:r>
        <w:rPr>
          <w:spacing w:val="-7"/>
        </w:rPr>
        <w:t xml:space="preserve"> </w:t>
      </w:r>
      <w:r>
        <w:t>van</w:t>
      </w:r>
      <w:r>
        <w:rPr>
          <w:spacing w:val="-7"/>
        </w:rPr>
        <w:t xml:space="preserve"> </w:t>
      </w:r>
      <w:r>
        <w:t>Machine</w:t>
      </w:r>
      <w:r>
        <w:rPr>
          <w:spacing w:val="-7"/>
        </w:rPr>
        <w:t xml:space="preserve"> </w:t>
      </w:r>
      <w:r>
        <w:t>Learning</w:t>
      </w:r>
      <w:r>
        <w:rPr>
          <w:spacing w:val="-7"/>
        </w:rPr>
        <w:t xml:space="preserve"> </w:t>
      </w:r>
      <w:r>
        <w:t>en</w:t>
      </w:r>
      <w:r>
        <w:rPr>
          <w:spacing w:val="-7"/>
        </w:rPr>
        <w:t xml:space="preserve"> </w:t>
      </w:r>
      <w:del w:id="142" w:author="Vercleyen Frank" w:date="2019-05-18T22:29:00Z">
        <w:r w:rsidDel="00CA79A6">
          <w:delText>representeert</w:delText>
        </w:r>
        <w:r w:rsidDel="00CA79A6">
          <w:rPr>
            <w:spacing w:val="-7"/>
          </w:rPr>
          <w:delText xml:space="preserve"> </w:delText>
        </w:r>
      </w:del>
      <w:r>
        <w:t>de</w:t>
      </w:r>
      <w:r>
        <w:rPr>
          <w:spacing w:val="-7"/>
        </w:rPr>
        <w:t xml:space="preserve"> </w:t>
      </w:r>
      <w:r>
        <w:t>meeste</w:t>
      </w:r>
      <w:r>
        <w:rPr>
          <w:spacing w:val="-7"/>
        </w:rPr>
        <w:t xml:space="preserve"> </w:t>
      </w:r>
      <w:r>
        <w:t>artificiële</w:t>
      </w:r>
      <w:r>
        <w:rPr>
          <w:spacing w:val="-7"/>
        </w:rPr>
        <w:t xml:space="preserve"> </w:t>
      </w:r>
      <w:r>
        <w:t>intelligentie applicaties die vandaag worden</w:t>
      </w:r>
      <w:r>
        <w:rPr>
          <w:spacing w:val="-6"/>
        </w:rPr>
        <w:t xml:space="preserve"> </w:t>
      </w:r>
      <w:r>
        <w:t>gebruikt</w:t>
      </w:r>
      <w:ins w:id="143" w:author="Vercleyen Frank" w:date="2019-05-18T22:29:00Z">
        <w:r w:rsidR="00CA79A6">
          <w:t xml:space="preserve">, </w:t>
        </w:r>
        <w:r w:rsidR="00CA79A6">
          <w:t>representeert</w:t>
        </w:r>
      </w:ins>
      <w:r>
        <w:t>.</w:t>
      </w:r>
    </w:p>
    <w:p w:rsidR="00BB27DF" w:rsidRDefault="00D92645">
      <w:pPr>
        <w:pStyle w:val="Plattetekst"/>
        <w:spacing w:before="227" w:line="252" w:lineRule="auto"/>
        <w:ind w:left="880" w:right="1276"/>
        <w:jc w:val="both"/>
      </w:pPr>
      <w:r>
        <w:t xml:space="preserve">Machine Learning is simpel uitgelegd het proces van het ontwikkelen </w:t>
      </w:r>
      <w:r>
        <w:rPr>
          <w:spacing w:val="-3"/>
        </w:rPr>
        <w:t xml:space="preserve">van </w:t>
      </w:r>
      <w:r>
        <w:t>machines die in staat zijn datasets op te halen, algoritmes uit te voeren op deze data en vervolgens zichzelf</w:t>
      </w:r>
      <w:r>
        <w:rPr>
          <w:spacing w:val="-12"/>
        </w:rPr>
        <w:t xml:space="preserve"> </w:t>
      </w:r>
      <w:r>
        <w:t>te</w:t>
      </w:r>
      <w:r>
        <w:rPr>
          <w:spacing w:val="-11"/>
        </w:rPr>
        <w:t xml:space="preserve"> </w:t>
      </w:r>
      <w:r>
        <w:t>trainen</w:t>
      </w:r>
      <w:r>
        <w:rPr>
          <w:spacing w:val="-12"/>
        </w:rPr>
        <w:t xml:space="preserve"> </w:t>
      </w:r>
      <w:r>
        <w:t>en</w:t>
      </w:r>
      <w:r>
        <w:rPr>
          <w:spacing w:val="-11"/>
        </w:rPr>
        <w:t xml:space="preserve"> </w:t>
      </w:r>
      <w:r>
        <w:t>uiteindelijk</w:t>
      </w:r>
      <w:r>
        <w:rPr>
          <w:spacing w:val="-12"/>
        </w:rPr>
        <w:t xml:space="preserve"> </w:t>
      </w:r>
      <w:r>
        <w:t>waardevolle</w:t>
      </w:r>
      <w:r>
        <w:rPr>
          <w:spacing w:val="-11"/>
        </w:rPr>
        <w:t xml:space="preserve"> </w:t>
      </w:r>
      <w:r>
        <w:t>inzichten</w:t>
      </w:r>
      <w:r>
        <w:rPr>
          <w:spacing w:val="-12"/>
        </w:rPr>
        <w:t xml:space="preserve"> </w:t>
      </w:r>
      <w:r>
        <w:t>te</w:t>
      </w:r>
      <w:r>
        <w:rPr>
          <w:spacing w:val="-11"/>
        </w:rPr>
        <w:t xml:space="preserve"> </w:t>
      </w:r>
      <w:r>
        <w:t>ontwikkelen</w:t>
      </w:r>
      <w:r>
        <w:rPr>
          <w:spacing w:val="-12"/>
        </w:rPr>
        <w:t xml:space="preserve"> </w:t>
      </w:r>
      <w:r>
        <w:t>gebaseerd</w:t>
      </w:r>
      <w:r>
        <w:rPr>
          <w:spacing w:val="-11"/>
        </w:rPr>
        <w:t xml:space="preserve"> </w:t>
      </w:r>
      <w:r>
        <w:t>op</w:t>
      </w:r>
      <w:r>
        <w:rPr>
          <w:spacing w:val="-12"/>
        </w:rPr>
        <w:t xml:space="preserve"> </w:t>
      </w:r>
      <w:r>
        <w:t>deze datasets. Het grootste verschil tussen Machine Learning en artificiële intelligentie is dat Machine Learning niet expliciet afhangt van de geschreven code van zijn ontwikkelaar. Machine Learning gebruikt eerder geschreven code als een startpunt en ha</w:t>
      </w:r>
      <w:ins w:id="144" w:author="Vercleyen Frank" w:date="2019-05-18T22:30:00Z">
        <w:r w:rsidR="00CA79A6">
          <w:t>a</w:t>
        </w:r>
      </w:ins>
      <w:r>
        <w:t>l</w:t>
      </w:r>
      <w:ins w:id="145" w:author="Vercleyen Frank" w:date="2019-05-18T22:30:00Z">
        <w:r w:rsidR="00CA79A6">
          <w:t>t</w:t>
        </w:r>
      </w:ins>
      <w:del w:id="146" w:author="Vercleyen Frank" w:date="2019-05-18T22:30:00Z">
        <w:r w:rsidDel="00CA79A6">
          <w:delText>en</w:delText>
        </w:r>
      </w:del>
      <w:r>
        <w:t xml:space="preserve"> daarna data en informatie op waarop </w:t>
      </w:r>
      <w:del w:id="147" w:author="Vercleyen Frank" w:date="2019-05-18T22:30:00Z">
        <w:r w:rsidDel="00CA79A6">
          <w:delText>ze kunnen studeren</w:delText>
        </w:r>
      </w:del>
      <w:ins w:id="148" w:author="Vercleyen Frank" w:date="2019-05-18T22:30:00Z">
        <w:r w:rsidR="00CA79A6">
          <w:t>gestudeerd wordt</w:t>
        </w:r>
      </w:ins>
      <w:r>
        <w:t>, veel gelijkend op hoe een student zou studeren voor een</w:t>
      </w:r>
      <w:r>
        <w:rPr>
          <w:spacing w:val="-4"/>
        </w:rPr>
        <w:t xml:space="preserve"> </w:t>
      </w:r>
      <w:r>
        <w:t>examen.</w:t>
      </w:r>
    </w:p>
    <w:p w:rsidR="00BB27DF" w:rsidRDefault="00D92645">
      <w:pPr>
        <w:spacing w:before="227"/>
        <w:ind w:left="872"/>
        <w:jc w:val="both"/>
        <w:rPr>
          <w:sz w:val="24"/>
        </w:rPr>
      </w:pPr>
      <w:commentRangeStart w:id="149"/>
      <w:r>
        <w:rPr>
          <w:sz w:val="24"/>
        </w:rPr>
        <w:t>(</w:t>
      </w:r>
      <w:r>
        <w:rPr>
          <w:b/>
          <w:sz w:val="24"/>
        </w:rPr>
        <w:t>Arthur Samuel</w:t>
      </w:r>
      <w:r>
        <w:rPr>
          <w:sz w:val="24"/>
        </w:rPr>
        <w:t xml:space="preserve">; </w:t>
      </w:r>
      <w:r>
        <w:rPr>
          <w:b/>
          <w:sz w:val="24"/>
        </w:rPr>
        <w:t>1959</w:t>
      </w:r>
      <w:r>
        <w:rPr>
          <w:sz w:val="24"/>
        </w:rPr>
        <w:t>) "The ability to learn without being explicitly programmed."</w:t>
      </w:r>
      <w:commentRangeEnd w:id="149"/>
      <w:r w:rsidR="00CA79A6">
        <w:rPr>
          <w:rStyle w:val="Verwijzingopmerking"/>
        </w:rPr>
        <w:commentReference w:id="149"/>
      </w:r>
    </w:p>
    <w:p w:rsidR="00BB27DF" w:rsidRDefault="00D92645">
      <w:pPr>
        <w:pStyle w:val="Plattetekst"/>
        <w:spacing w:before="247" w:line="252" w:lineRule="auto"/>
        <w:ind w:left="872" w:right="1276" w:firstLine="7"/>
        <w:jc w:val="both"/>
      </w:pPr>
      <w:r>
        <w:t>De term</w:t>
      </w:r>
      <w:ins w:id="150" w:author="Vercleyen Frank" w:date="2019-05-18T22:30:00Z">
        <w:r w:rsidR="00CA79A6">
          <w:t xml:space="preserve"> </w:t>
        </w:r>
      </w:ins>
      <w:r>
        <w:t>Machine Learning werd voor het eerst gebruikt in 195</w:t>
      </w:r>
      <w:ins w:id="151" w:author="Vercleyen Frank" w:date="2019-05-18T22:30:00Z">
        <w:r w:rsidR="00CA79A6">
          <w:t>9</w:t>
        </w:r>
      </w:ins>
      <w:r>
        <w:t xml:space="preserve"> door Arthur Samuel</w:t>
      </w:r>
      <w:ins w:id="152" w:author="Vercleyen Frank" w:date="2019-05-18T22:31:00Z">
        <w:r w:rsidR="00CA79A6">
          <w:t>.</w:t>
        </w:r>
      </w:ins>
      <w:del w:id="153" w:author="Vercleyen Frank" w:date="2019-05-18T22:31:00Z">
        <w:r w:rsidDel="00CA79A6">
          <w:delText>,</w:delText>
        </w:r>
      </w:del>
      <w:r>
        <w:t xml:space="preserve"> </w:t>
      </w:r>
      <w:del w:id="154" w:author="Vercleyen Frank" w:date="2019-05-18T22:31:00Z">
        <w:r w:rsidDel="00CA79A6">
          <w:delText>was i</w:delText>
        </w:r>
      </w:del>
      <w:ins w:id="155" w:author="Vercleyen Frank" w:date="2019-05-18T22:31:00Z">
        <w:r w:rsidR="00CA79A6">
          <w:t>I</w:t>
        </w:r>
      </w:ins>
      <w:r>
        <w:t xml:space="preserve">n de jaren 80 daarentegen kreeg het vak meer aandacht en werd er meer onderzoek in gestoken waardoor een grote groei plaatsvond die nog altijd even sterk is in het heden. (Keith D., </w:t>
      </w:r>
      <w:hyperlink w:anchor="_bookmark51" w:history="1">
        <w:r>
          <w:t xml:space="preserve">2019) </w:t>
        </w:r>
      </w:hyperlink>
      <w:r>
        <w:t>Momenteel wordt Machine Learning vooral gebruikt bij het herkennen van gezichten, stemcommando’s en het vertalen van talen. Vooral terug te vinden bij persoonlijke assistenten zoals Siri of Alexa, zoals hierboven vermeld.</w:t>
      </w:r>
    </w:p>
    <w:p w:rsidR="00BB27DF" w:rsidRDefault="00D92645">
      <w:pPr>
        <w:pStyle w:val="Plattetekst"/>
        <w:spacing w:before="229" w:line="252" w:lineRule="auto"/>
        <w:ind w:left="874" w:right="1318" w:firstLine="5"/>
        <w:jc w:val="both"/>
      </w:pPr>
      <w:r>
        <w:t xml:space="preserve">Een voorbeeld </w:t>
      </w:r>
      <w:r>
        <w:rPr>
          <w:spacing w:val="-3"/>
        </w:rPr>
        <w:t xml:space="preserve">van </w:t>
      </w:r>
      <w:r>
        <w:t xml:space="preserve">Machine Learning is het voorspellen </w:t>
      </w:r>
      <w:r>
        <w:rPr>
          <w:spacing w:val="-3"/>
        </w:rPr>
        <w:t xml:space="preserve">van </w:t>
      </w:r>
      <w:r>
        <w:t xml:space="preserve">de prijs </w:t>
      </w:r>
      <w:r>
        <w:rPr>
          <w:spacing w:val="-3"/>
        </w:rPr>
        <w:t xml:space="preserve">van </w:t>
      </w:r>
      <w:r>
        <w:t>een wagen. De enigste taak d</w:t>
      </w:r>
      <w:ins w:id="156" w:author="Vercleyen Frank" w:date="2019-05-18T22:31:00Z">
        <w:r w:rsidR="00CA79A6">
          <w:t>ie</w:t>
        </w:r>
      </w:ins>
      <w:del w:id="157" w:author="Vercleyen Frank" w:date="2019-05-18T22:31:00Z">
        <w:r w:rsidDel="00CA79A6">
          <w:delText>at</w:delText>
        </w:r>
      </w:del>
      <w:r>
        <w:t xml:space="preserve"> Machine Learning moet volbrengen is het geven </w:t>
      </w:r>
      <w:r>
        <w:rPr>
          <w:spacing w:val="-3"/>
        </w:rPr>
        <w:t xml:space="preserve">van </w:t>
      </w:r>
      <w:r>
        <w:t xml:space="preserve">een best passend antwoord maar met invloed van vele parameters, een model dat de prijs zou kunnen voorspellen van een wagen gaat als volgt.  Eerst en vooral kijkt het model naar een  hoop data </w:t>
      </w:r>
      <w:r>
        <w:rPr>
          <w:spacing w:val="-3"/>
        </w:rPr>
        <w:t xml:space="preserve">van </w:t>
      </w:r>
      <w:r>
        <w:t xml:space="preserve">andere wagens waar de prijs al van bekend is. In deze data komen vooral parameters terug die invloed hebben op de prijs </w:t>
      </w:r>
      <w:r>
        <w:rPr>
          <w:spacing w:val="-3"/>
        </w:rPr>
        <w:t xml:space="preserve">van </w:t>
      </w:r>
      <w:r>
        <w:t xml:space="preserve">de auto zoals het merk, het jaar </w:t>
      </w:r>
      <w:r>
        <w:rPr>
          <w:spacing w:val="-3"/>
        </w:rPr>
        <w:t xml:space="preserve">van </w:t>
      </w:r>
      <w:r>
        <w:t>productie, het aantal al afgelegde kilometers, de motor, de wielen, enzovoort. Uit deze parameters ontwerpt het model een voorspellingsfunctie, wanneer een prijs moet</w:t>
      </w:r>
      <w:r>
        <w:rPr>
          <w:spacing w:val="-26"/>
        </w:rPr>
        <w:t xml:space="preserve"> </w:t>
      </w:r>
      <w:r>
        <w:t>worden</w:t>
      </w:r>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Lijstalinea"/>
        <w:numPr>
          <w:ilvl w:val="1"/>
          <w:numId w:val="4"/>
        </w:numPr>
        <w:tabs>
          <w:tab w:val="left" w:pos="1312"/>
          <w:tab w:val="right" w:pos="9384"/>
        </w:tabs>
        <w:spacing w:before="65"/>
        <w:jc w:val="both"/>
        <w:rPr>
          <w:sz w:val="24"/>
        </w:rPr>
      </w:pPr>
      <w:r>
        <w:rPr>
          <w:noProof/>
          <w:lang w:val="nl-BE" w:eastAsia="nl-BE"/>
        </w:rPr>
        <mc:AlternateContent>
          <mc:Choice Requires="wps">
            <w:drawing>
              <wp:anchor distT="0" distB="0" distL="0" distR="0" simplePos="0" relativeHeight="251661824"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4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IvHQ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" strokeweight=".17569mm">
                <w10:wrap type="topAndBottom" anchorx="page"/>
              </v:line>
            </w:pict>
          </mc:Fallback>
        </mc:AlternateContent>
      </w:r>
      <w:r w:rsidR="00D92645">
        <w:rPr>
          <w:sz w:val="24"/>
        </w:rPr>
        <w:t>Machine Learning en</w:t>
      </w:r>
      <w:r w:rsidR="00D92645">
        <w:rPr>
          <w:spacing w:val="-59"/>
          <w:sz w:val="24"/>
        </w:rPr>
        <w:t xml:space="preserve"> </w:t>
      </w:r>
      <w:r w:rsidR="00D92645">
        <w:rPr>
          <w:sz w:val="24"/>
        </w:rPr>
        <w:t>Deep</w:t>
      </w:r>
      <w:r w:rsidR="00D92645">
        <w:rPr>
          <w:spacing w:val="-19"/>
          <w:sz w:val="24"/>
        </w:rPr>
        <w:t xml:space="preserve"> </w:t>
      </w:r>
      <w:r w:rsidR="00D92645">
        <w:rPr>
          <w:sz w:val="24"/>
        </w:rPr>
        <w:t>Learning</w:t>
      </w:r>
      <w:r w:rsidR="00D92645">
        <w:rPr>
          <w:sz w:val="24"/>
        </w:rPr>
        <w:tab/>
        <w:t>21</w:t>
      </w:r>
    </w:p>
    <w:p w:rsidR="00BB27DF" w:rsidRDefault="00D92645">
      <w:pPr>
        <w:pStyle w:val="Plattetekst"/>
        <w:spacing w:before="175" w:line="252" w:lineRule="auto"/>
        <w:ind w:left="880" w:right="1318" w:hanging="6"/>
        <w:jc w:val="both"/>
      </w:pPr>
      <w:r>
        <w:t>voorspel</w:t>
      </w:r>
      <w:ins w:id="158" w:author="Vercleyen Frank" w:date="2019-05-18T22:32:00Z">
        <w:r w:rsidR="00CA79A6">
          <w:t>d</w:t>
        </w:r>
      </w:ins>
      <w:del w:id="159" w:author="Vercleyen Frank" w:date="2019-05-18T22:32:00Z">
        <w:r w:rsidDel="00CA79A6">
          <w:delText>t</w:delText>
        </w:r>
      </w:del>
      <w:r>
        <w:t xml:space="preserve"> van een wagen</w:t>
      </w:r>
      <w:ins w:id="160" w:author="Vercleyen Frank" w:date="2019-05-18T22:32:00Z">
        <w:r w:rsidR="00CA79A6">
          <w:t>,</w:t>
        </w:r>
      </w:ins>
      <w:r>
        <w:t xml:space="preserve"> worden alle nodige parameters ingevoerd in deze functie en hieruit wordt een best passende prijs aan gegeven.</w:t>
      </w:r>
    </w:p>
    <w:p w:rsidR="00BB27DF" w:rsidRDefault="00D92645">
      <w:pPr>
        <w:pStyle w:val="Plattetekst"/>
        <w:spacing w:before="232" w:line="252" w:lineRule="auto"/>
        <w:ind w:left="872" w:right="1318" w:firstLine="8"/>
        <w:jc w:val="both"/>
      </w:pPr>
      <w:r>
        <w:t>Dit</w:t>
      </w:r>
      <w:r>
        <w:rPr>
          <w:spacing w:val="-17"/>
        </w:rPr>
        <w:t xml:space="preserve"> </w:t>
      </w:r>
      <w:r>
        <w:t>soort</w:t>
      </w:r>
      <w:r>
        <w:rPr>
          <w:spacing w:val="-16"/>
        </w:rPr>
        <w:t xml:space="preserve"> </w:t>
      </w:r>
      <w:r>
        <w:rPr>
          <w:spacing w:val="-3"/>
        </w:rPr>
        <w:t>van</w:t>
      </w:r>
      <w:r>
        <w:rPr>
          <w:spacing w:val="-17"/>
        </w:rPr>
        <w:t xml:space="preserve"> </w:t>
      </w:r>
      <w:r>
        <w:t>Machine</w:t>
      </w:r>
      <w:r>
        <w:rPr>
          <w:spacing w:val="-16"/>
        </w:rPr>
        <w:t xml:space="preserve"> </w:t>
      </w:r>
      <w:r>
        <w:t>Learning</w:t>
      </w:r>
      <w:r>
        <w:rPr>
          <w:spacing w:val="-17"/>
        </w:rPr>
        <w:t xml:space="preserve"> </w:t>
      </w:r>
      <w:r>
        <w:t>staat</w:t>
      </w:r>
      <w:r>
        <w:rPr>
          <w:spacing w:val="-16"/>
        </w:rPr>
        <w:t xml:space="preserve"> </w:t>
      </w:r>
      <w:r>
        <w:t>bekend</w:t>
      </w:r>
      <w:r>
        <w:rPr>
          <w:spacing w:val="-16"/>
        </w:rPr>
        <w:t xml:space="preserve"> </w:t>
      </w:r>
      <w:r>
        <w:t>onder</w:t>
      </w:r>
      <w:r>
        <w:rPr>
          <w:spacing w:val="-17"/>
        </w:rPr>
        <w:t xml:space="preserve"> </w:t>
      </w:r>
      <w:r>
        <w:t>gesuperviseerd</w:t>
      </w:r>
      <w:r>
        <w:rPr>
          <w:spacing w:val="-16"/>
        </w:rPr>
        <w:t xml:space="preserve"> </w:t>
      </w:r>
      <w:r>
        <w:t>leren</w:t>
      </w:r>
      <w:r>
        <w:rPr>
          <w:spacing w:val="-17"/>
        </w:rPr>
        <w:t xml:space="preserve"> </w:t>
      </w:r>
      <w:r>
        <w:t>waarbij</w:t>
      </w:r>
      <w:r>
        <w:rPr>
          <w:spacing w:val="-16"/>
        </w:rPr>
        <w:t xml:space="preserve"> </w:t>
      </w:r>
      <w:r>
        <w:t>de</w:t>
      </w:r>
      <w:r>
        <w:rPr>
          <w:spacing w:val="-16"/>
        </w:rPr>
        <w:t xml:space="preserve"> </w:t>
      </w:r>
      <w:r>
        <w:t>data</w:t>
      </w:r>
      <w:r>
        <w:rPr>
          <w:spacing w:val="-17"/>
        </w:rPr>
        <w:t xml:space="preserve"> </w:t>
      </w:r>
      <w:r>
        <w:t xml:space="preserve">is gegeven, je heb daarnaast ook niet-gesuperviseerd leren waarbij de data niet is </w:t>
      </w:r>
      <w:r>
        <w:rPr>
          <w:spacing w:val="-3"/>
        </w:rPr>
        <w:t xml:space="preserve">gegeven </w:t>
      </w:r>
      <w:r>
        <w:t xml:space="preserve">en het model correlaties legt tussen data. Bij het voorbeeld </w:t>
      </w:r>
      <w:r>
        <w:rPr>
          <w:spacing w:val="-3"/>
        </w:rPr>
        <w:t xml:space="preserve">van </w:t>
      </w:r>
      <w:r>
        <w:t>de wagens zou het dus kunnen vaststellen bij 3 verschillende wagens dat wagen 1 meer gelijkenissen heeft met wagen</w:t>
      </w:r>
      <w:r>
        <w:rPr>
          <w:spacing w:val="-9"/>
        </w:rPr>
        <w:t xml:space="preserve"> </w:t>
      </w:r>
      <w:r>
        <w:t>2</w:t>
      </w:r>
      <w:r>
        <w:rPr>
          <w:spacing w:val="-8"/>
        </w:rPr>
        <w:t xml:space="preserve"> </w:t>
      </w:r>
      <w:r>
        <w:t>dan</w:t>
      </w:r>
      <w:r>
        <w:rPr>
          <w:spacing w:val="-8"/>
        </w:rPr>
        <w:t xml:space="preserve"> </w:t>
      </w:r>
      <w:r>
        <w:t>met</w:t>
      </w:r>
      <w:r>
        <w:rPr>
          <w:spacing w:val="-8"/>
        </w:rPr>
        <w:t xml:space="preserve"> </w:t>
      </w:r>
      <w:r>
        <w:t>wagen</w:t>
      </w:r>
      <w:r>
        <w:rPr>
          <w:spacing w:val="-8"/>
        </w:rPr>
        <w:t xml:space="preserve"> </w:t>
      </w:r>
      <w:r>
        <w:t>3.</w:t>
      </w:r>
      <w:r>
        <w:rPr>
          <w:spacing w:val="5"/>
        </w:rPr>
        <w:t xml:space="preserve"> </w:t>
      </w:r>
      <w:r>
        <w:t>Als</w:t>
      </w:r>
      <w:r>
        <w:rPr>
          <w:spacing w:val="-8"/>
        </w:rPr>
        <w:t xml:space="preserve"> </w:t>
      </w:r>
      <w:r>
        <w:t>laatste</w:t>
      </w:r>
      <w:r>
        <w:rPr>
          <w:spacing w:val="-8"/>
        </w:rPr>
        <w:t xml:space="preserve"> </w:t>
      </w:r>
      <w:r>
        <w:t>onder</w:t>
      </w:r>
      <w:r>
        <w:rPr>
          <w:spacing w:val="-8"/>
        </w:rPr>
        <w:t xml:space="preserve"> </w:t>
      </w:r>
      <w:r>
        <w:t>Machine</w:t>
      </w:r>
      <w:r>
        <w:rPr>
          <w:spacing w:val="-8"/>
        </w:rPr>
        <w:t xml:space="preserve"> </w:t>
      </w:r>
      <w:r>
        <w:t>Learning</w:t>
      </w:r>
      <w:r>
        <w:rPr>
          <w:spacing w:val="-8"/>
        </w:rPr>
        <w:t xml:space="preserve"> </w:t>
      </w:r>
      <w:r>
        <w:t>heb</w:t>
      </w:r>
      <w:r>
        <w:rPr>
          <w:spacing w:val="-9"/>
        </w:rPr>
        <w:t xml:space="preserve"> </w:t>
      </w:r>
      <w:r>
        <w:t>je</w:t>
      </w:r>
      <w:r>
        <w:rPr>
          <w:spacing w:val="-8"/>
        </w:rPr>
        <w:t xml:space="preserve"> </w:t>
      </w:r>
      <w:r>
        <w:t>ook</w:t>
      </w:r>
      <w:r>
        <w:rPr>
          <w:spacing w:val="-8"/>
        </w:rPr>
        <w:t xml:space="preserve"> </w:t>
      </w:r>
      <w:r>
        <w:t>Reinforcement Learning waarbij een model beloningen krijgt voor de acties die het onderneemt. Bij een incorrecte actie krijgt het een negatieve beloning en bij een correcte actie krijgt het een positieve beloning, hieruit kan het model leren wat het wel en niet zou moeten</w:t>
      </w:r>
      <w:r>
        <w:rPr>
          <w:spacing w:val="-39"/>
        </w:rPr>
        <w:t xml:space="preserve"> </w:t>
      </w:r>
      <w:r>
        <w:t>doen.</w:t>
      </w:r>
    </w:p>
    <w:p w:rsidR="00BB27DF" w:rsidRDefault="00D92645">
      <w:pPr>
        <w:pStyle w:val="Plattetekst"/>
        <w:spacing w:before="228" w:line="252" w:lineRule="auto"/>
        <w:ind w:left="872" w:right="1279" w:firstLine="8"/>
        <w:jc w:val="both"/>
      </w:pPr>
      <w:r>
        <w:t xml:space="preserve">Deep Learning is geïnspireerd door de structuur </w:t>
      </w:r>
      <w:r>
        <w:rPr>
          <w:spacing w:val="-3"/>
        </w:rPr>
        <w:t xml:space="preserve">van </w:t>
      </w:r>
      <w:r>
        <w:t>het menselijke brein</w:t>
      </w:r>
      <w:del w:id="161" w:author="Vercleyen Frank" w:date="2019-05-18T22:33:00Z">
        <w:r w:rsidDel="00CA79A6">
          <w:delText>,</w:delText>
        </w:r>
      </w:del>
      <w:ins w:id="162" w:author="Vercleyen Frank" w:date="2019-05-18T22:33:00Z">
        <w:r w:rsidR="00CA79A6">
          <w:t>.</w:t>
        </w:r>
      </w:ins>
      <w:r>
        <w:t xml:space="preserve"> </w:t>
      </w:r>
      <w:del w:id="163" w:author="Vercleyen Frank" w:date="2019-05-18T22:33:00Z">
        <w:r w:rsidDel="00CA79A6">
          <w:delText>h</w:delText>
        </w:r>
      </w:del>
      <w:ins w:id="164" w:author="Vercleyen Frank" w:date="2019-05-18T22:33:00Z">
        <w:r w:rsidR="00CA79A6">
          <w:t>H</w:t>
        </w:r>
      </w:ins>
      <w:r>
        <w:t>et menselijk brein</w:t>
      </w:r>
      <w:r>
        <w:rPr>
          <w:spacing w:val="-11"/>
        </w:rPr>
        <w:t xml:space="preserve"> </w:t>
      </w:r>
      <w:r>
        <w:t>bestaat</w:t>
      </w:r>
      <w:r>
        <w:rPr>
          <w:spacing w:val="-10"/>
        </w:rPr>
        <w:t xml:space="preserve"> </w:t>
      </w:r>
      <w:r>
        <w:t>uit</w:t>
      </w:r>
      <w:r>
        <w:rPr>
          <w:spacing w:val="-11"/>
        </w:rPr>
        <w:t xml:space="preserve"> </w:t>
      </w:r>
      <w:r>
        <w:t>een</w:t>
      </w:r>
      <w:r>
        <w:rPr>
          <w:spacing w:val="-10"/>
        </w:rPr>
        <w:t xml:space="preserve"> </w:t>
      </w:r>
      <w:r>
        <w:t>complex</w:t>
      </w:r>
      <w:r>
        <w:rPr>
          <w:spacing w:val="-11"/>
        </w:rPr>
        <w:t xml:space="preserve"> </w:t>
      </w:r>
      <w:r>
        <w:t>netwerk</w:t>
      </w:r>
      <w:r>
        <w:rPr>
          <w:spacing w:val="-10"/>
        </w:rPr>
        <w:t xml:space="preserve"> </w:t>
      </w:r>
      <w:r>
        <w:t>van</w:t>
      </w:r>
      <w:r>
        <w:rPr>
          <w:spacing w:val="-11"/>
        </w:rPr>
        <w:t xml:space="preserve"> </w:t>
      </w:r>
      <w:r>
        <w:t>miljarden</w:t>
      </w:r>
      <w:r>
        <w:rPr>
          <w:spacing w:val="-10"/>
        </w:rPr>
        <w:t xml:space="preserve"> </w:t>
      </w:r>
      <w:r>
        <w:t>neuronen</w:t>
      </w:r>
      <w:r>
        <w:rPr>
          <w:spacing w:val="-10"/>
        </w:rPr>
        <w:t xml:space="preserve"> </w:t>
      </w:r>
      <w:r>
        <w:t>die</w:t>
      </w:r>
      <w:r>
        <w:rPr>
          <w:spacing w:val="-11"/>
        </w:rPr>
        <w:t xml:space="preserve"> </w:t>
      </w:r>
      <w:r>
        <w:t>met</w:t>
      </w:r>
      <w:r>
        <w:rPr>
          <w:spacing w:val="-10"/>
        </w:rPr>
        <w:t xml:space="preserve"> </w:t>
      </w:r>
      <w:r>
        <w:t>elkaar</w:t>
      </w:r>
      <w:r>
        <w:rPr>
          <w:spacing w:val="-11"/>
        </w:rPr>
        <w:t xml:space="preserve"> </w:t>
      </w:r>
      <w:r>
        <w:t>communice</w:t>
      </w:r>
      <w:del w:id="165" w:author="Vercleyen Frank" w:date="2019-05-18T22:33:00Z">
        <w:r w:rsidDel="00CA79A6">
          <w:delText xml:space="preserve">- </w:delText>
        </w:r>
      </w:del>
      <w:r>
        <w:t xml:space="preserve">ren door middel </w:t>
      </w:r>
      <w:r>
        <w:rPr>
          <w:spacing w:val="-3"/>
        </w:rPr>
        <w:t xml:space="preserve">van </w:t>
      </w:r>
      <w:r>
        <w:t>synapsen. Deze neuronen sturen voortdurend elektrische impulsen waardoor</w:t>
      </w:r>
      <w:r>
        <w:rPr>
          <w:spacing w:val="-18"/>
        </w:rPr>
        <w:t xml:space="preserve"> </w:t>
      </w:r>
      <w:r>
        <w:t>het</w:t>
      </w:r>
      <w:r>
        <w:rPr>
          <w:spacing w:val="-18"/>
        </w:rPr>
        <w:t xml:space="preserve"> </w:t>
      </w:r>
      <w:r>
        <w:t>nodige</w:t>
      </w:r>
      <w:r>
        <w:rPr>
          <w:spacing w:val="-17"/>
        </w:rPr>
        <w:t xml:space="preserve"> </w:t>
      </w:r>
      <w:r>
        <w:t>informatie</w:t>
      </w:r>
      <w:r>
        <w:rPr>
          <w:spacing w:val="-18"/>
        </w:rPr>
        <w:t xml:space="preserve"> </w:t>
      </w:r>
      <w:r>
        <w:t>kan</w:t>
      </w:r>
      <w:r>
        <w:rPr>
          <w:spacing w:val="-17"/>
        </w:rPr>
        <w:t xml:space="preserve"> </w:t>
      </w:r>
      <w:r>
        <w:t>doorsturen</w:t>
      </w:r>
      <w:r>
        <w:rPr>
          <w:spacing w:val="-18"/>
        </w:rPr>
        <w:t xml:space="preserve"> </w:t>
      </w:r>
      <w:r>
        <w:t>naar</w:t>
      </w:r>
      <w:r>
        <w:rPr>
          <w:spacing w:val="-17"/>
        </w:rPr>
        <w:t xml:space="preserve"> </w:t>
      </w:r>
      <w:r>
        <w:t>andere</w:t>
      </w:r>
      <w:r>
        <w:rPr>
          <w:spacing w:val="-18"/>
        </w:rPr>
        <w:t xml:space="preserve"> </w:t>
      </w:r>
      <w:r>
        <w:t>delen</w:t>
      </w:r>
      <w:r>
        <w:rPr>
          <w:spacing w:val="-17"/>
        </w:rPr>
        <w:t xml:space="preserve"> </w:t>
      </w:r>
      <w:r>
        <w:rPr>
          <w:spacing w:val="-3"/>
        </w:rPr>
        <w:t>van</w:t>
      </w:r>
      <w:r>
        <w:rPr>
          <w:spacing w:val="-18"/>
        </w:rPr>
        <w:t xml:space="preserve"> </w:t>
      </w:r>
      <w:r>
        <w:t>het</w:t>
      </w:r>
      <w:r>
        <w:rPr>
          <w:spacing w:val="-17"/>
        </w:rPr>
        <w:t xml:space="preserve"> </w:t>
      </w:r>
      <w:r>
        <w:t>lichaam,</w:t>
      </w:r>
      <w:r>
        <w:rPr>
          <w:spacing w:val="-18"/>
        </w:rPr>
        <w:t xml:space="preserve"> </w:t>
      </w:r>
      <w:r>
        <w:t>zoals</w:t>
      </w:r>
      <w:r>
        <w:rPr>
          <w:spacing w:val="-17"/>
        </w:rPr>
        <w:t xml:space="preserve"> </w:t>
      </w:r>
      <w:r>
        <w:t>de spieren</w:t>
      </w:r>
      <w:r>
        <w:rPr>
          <w:spacing w:val="-9"/>
        </w:rPr>
        <w:t xml:space="preserve"> </w:t>
      </w:r>
      <w:r>
        <w:t>of</w:t>
      </w:r>
      <w:r>
        <w:rPr>
          <w:spacing w:val="-9"/>
        </w:rPr>
        <w:t xml:space="preserve"> </w:t>
      </w:r>
      <w:r>
        <w:t>het</w:t>
      </w:r>
      <w:r>
        <w:rPr>
          <w:spacing w:val="-9"/>
        </w:rPr>
        <w:t xml:space="preserve"> </w:t>
      </w:r>
      <w:r>
        <w:t>hart.</w:t>
      </w:r>
      <w:r>
        <w:rPr>
          <w:spacing w:val="4"/>
        </w:rPr>
        <w:t xml:space="preserve"> </w:t>
      </w:r>
      <w:r>
        <w:t>Dit</w:t>
      </w:r>
      <w:r>
        <w:rPr>
          <w:spacing w:val="-8"/>
        </w:rPr>
        <w:t xml:space="preserve"> </w:t>
      </w:r>
      <w:r>
        <w:t>is</w:t>
      </w:r>
      <w:r>
        <w:rPr>
          <w:spacing w:val="-9"/>
        </w:rPr>
        <w:t xml:space="preserve"> </w:t>
      </w:r>
      <w:r>
        <w:t>gelijkaardig</w:t>
      </w:r>
      <w:r>
        <w:rPr>
          <w:spacing w:val="-8"/>
        </w:rPr>
        <w:t xml:space="preserve"> </w:t>
      </w:r>
      <w:r>
        <w:t>bij</w:t>
      </w:r>
      <w:r>
        <w:rPr>
          <w:spacing w:val="-9"/>
        </w:rPr>
        <w:t xml:space="preserve"> </w:t>
      </w:r>
      <w:r>
        <w:t>Deep</w:t>
      </w:r>
      <w:r>
        <w:rPr>
          <w:spacing w:val="-8"/>
        </w:rPr>
        <w:t xml:space="preserve"> </w:t>
      </w:r>
      <w:r>
        <w:t>Learning</w:t>
      </w:r>
      <w:r>
        <w:rPr>
          <w:spacing w:val="-9"/>
        </w:rPr>
        <w:t xml:space="preserve"> </w:t>
      </w:r>
      <w:r>
        <w:t>aangezien</w:t>
      </w:r>
      <w:r>
        <w:rPr>
          <w:spacing w:val="-9"/>
        </w:rPr>
        <w:t xml:space="preserve"> </w:t>
      </w:r>
      <w:r>
        <w:t>het</w:t>
      </w:r>
      <w:r>
        <w:rPr>
          <w:spacing w:val="-8"/>
        </w:rPr>
        <w:t xml:space="preserve"> </w:t>
      </w:r>
      <w:r>
        <w:t>gebruik</w:t>
      </w:r>
      <w:r>
        <w:rPr>
          <w:spacing w:val="-10"/>
        </w:rPr>
        <w:t xml:space="preserve"> </w:t>
      </w:r>
      <w:r>
        <w:t>maakt</w:t>
      </w:r>
      <w:r>
        <w:rPr>
          <w:spacing w:val="-8"/>
        </w:rPr>
        <w:t xml:space="preserve"> </w:t>
      </w:r>
      <w:r>
        <w:t>van artificiële</w:t>
      </w:r>
      <w:r>
        <w:rPr>
          <w:spacing w:val="-10"/>
        </w:rPr>
        <w:t xml:space="preserve"> </w:t>
      </w:r>
      <w:r>
        <w:t>neurale</w:t>
      </w:r>
      <w:r>
        <w:rPr>
          <w:spacing w:val="-10"/>
        </w:rPr>
        <w:t xml:space="preserve"> </w:t>
      </w:r>
      <w:r>
        <w:t>netwerken.</w:t>
      </w:r>
      <w:r>
        <w:rPr>
          <w:spacing w:val="3"/>
        </w:rPr>
        <w:t xml:space="preserve"> </w:t>
      </w:r>
      <w:r>
        <w:t>In</w:t>
      </w:r>
      <w:r>
        <w:rPr>
          <w:spacing w:val="-9"/>
        </w:rPr>
        <w:t xml:space="preserve"> </w:t>
      </w:r>
      <w:r>
        <w:t>zo</w:t>
      </w:r>
      <w:ins w:id="166" w:author="Vercleyen Frank" w:date="2019-05-18T22:34:00Z">
        <w:r w:rsidR="00CA79A6">
          <w:t>’</w:t>
        </w:r>
      </w:ins>
      <w:del w:id="167" w:author="Vercleyen Frank" w:date="2019-05-18T22:34:00Z">
        <w:r w:rsidDel="00CA79A6">
          <w:rPr>
            <w:spacing w:val="-10"/>
          </w:rPr>
          <w:delText xml:space="preserve"> </w:delText>
        </w:r>
        <w:r w:rsidDel="00CA79A6">
          <w:delText>ee</w:delText>
        </w:r>
      </w:del>
      <w:r>
        <w:t>n</w:t>
      </w:r>
      <w:r>
        <w:rPr>
          <w:spacing w:val="-10"/>
        </w:rPr>
        <w:t xml:space="preserve"> </w:t>
      </w:r>
      <w:r>
        <w:t>netwerk</w:t>
      </w:r>
      <w:r>
        <w:rPr>
          <w:spacing w:val="-9"/>
        </w:rPr>
        <w:t xml:space="preserve"> </w:t>
      </w:r>
      <w:r>
        <w:t>is</w:t>
      </w:r>
      <w:r>
        <w:rPr>
          <w:spacing w:val="-10"/>
        </w:rPr>
        <w:t xml:space="preserve"> </w:t>
      </w:r>
      <w:r>
        <w:t>elk</w:t>
      </w:r>
      <w:r>
        <w:rPr>
          <w:spacing w:val="-9"/>
        </w:rPr>
        <w:t xml:space="preserve"> </w:t>
      </w:r>
      <w:r>
        <w:t>neuron</w:t>
      </w:r>
      <w:r>
        <w:rPr>
          <w:spacing w:val="-9"/>
        </w:rPr>
        <w:t xml:space="preserve"> </w:t>
      </w:r>
      <w:r>
        <w:t>capabel</w:t>
      </w:r>
      <w:r>
        <w:rPr>
          <w:spacing w:val="-11"/>
        </w:rPr>
        <w:t xml:space="preserve"> </w:t>
      </w:r>
      <w:r>
        <w:t>om</w:t>
      </w:r>
      <w:r>
        <w:rPr>
          <w:spacing w:val="-9"/>
        </w:rPr>
        <w:t xml:space="preserve"> </w:t>
      </w:r>
      <w:r>
        <w:t>een</w:t>
      </w:r>
      <w:r>
        <w:rPr>
          <w:spacing w:val="-10"/>
        </w:rPr>
        <w:t xml:space="preserve"> </w:t>
      </w:r>
      <w:r>
        <w:t>antwoord</w:t>
      </w:r>
      <w:r>
        <w:rPr>
          <w:spacing w:val="-9"/>
        </w:rPr>
        <w:t xml:space="preserve"> </w:t>
      </w:r>
      <w:r>
        <w:t>te geven</w:t>
      </w:r>
      <w:r>
        <w:rPr>
          <w:spacing w:val="-19"/>
        </w:rPr>
        <w:t xml:space="preserve"> </w:t>
      </w:r>
      <w:r>
        <w:t>op</w:t>
      </w:r>
      <w:r>
        <w:rPr>
          <w:spacing w:val="-18"/>
        </w:rPr>
        <w:t xml:space="preserve"> </w:t>
      </w:r>
      <w:r>
        <w:t>simpele</w:t>
      </w:r>
      <w:r>
        <w:rPr>
          <w:spacing w:val="-19"/>
        </w:rPr>
        <w:t xml:space="preserve"> </w:t>
      </w:r>
      <w:r>
        <w:t>ja/nee-vragen.</w:t>
      </w:r>
      <w:r>
        <w:rPr>
          <w:spacing w:val="-6"/>
        </w:rPr>
        <w:t xml:space="preserve"> </w:t>
      </w:r>
      <w:r>
        <w:t>Door</w:t>
      </w:r>
      <w:r>
        <w:rPr>
          <w:spacing w:val="-19"/>
        </w:rPr>
        <w:t xml:space="preserve"> </w:t>
      </w:r>
      <w:r>
        <w:t>vele</w:t>
      </w:r>
      <w:r>
        <w:rPr>
          <w:spacing w:val="-18"/>
        </w:rPr>
        <w:t xml:space="preserve"> </w:t>
      </w:r>
      <w:r>
        <w:t>neuronen</w:t>
      </w:r>
      <w:r>
        <w:rPr>
          <w:spacing w:val="-19"/>
        </w:rPr>
        <w:t xml:space="preserve"> </w:t>
      </w:r>
      <w:r>
        <w:t>in</w:t>
      </w:r>
      <w:r>
        <w:rPr>
          <w:spacing w:val="-18"/>
        </w:rPr>
        <w:t xml:space="preserve"> </w:t>
      </w:r>
      <w:r>
        <w:t>zo</w:t>
      </w:r>
      <w:ins w:id="168" w:author="Vercleyen Frank" w:date="2019-05-18T22:34:00Z">
        <w:r w:rsidR="00CA79A6">
          <w:t>’</w:t>
        </w:r>
      </w:ins>
      <w:del w:id="169" w:author="Vercleyen Frank" w:date="2019-05-18T22:34:00Z">
        <w:r w:rsidDel="00CA79A6">
          <w:rPr>
            <w:spacing w:val="-19"/>
          </w:rPr>
          <w:delText xml:space="preserve"> </w:delText>
        </w:r>
        <w:r w:rsidDel="00CA79A6">
          <w:delText>ee</w:delText>
        </w:r>
      </w:del>
      <w:r>
        <w:t>n</w:t>
      </w:r>
      <w:r>
        <w:rPr>
          <w:spacing w:val="-18"/>
        </w:rPr>
        <w:t xml:space="preserve"> </w:t>
      </w:r>
      <w:r>
        <w:t>dergelijk</w:t>
      </w:r>
      <w:r>
        <w:rPr>
          <w:spacing w:val="-18"/>
        </w:rPr>
        <w:t xml:space="preserve"> </w:t>
      </w:r>
      <w:r>
        <w:t>neuraal</w:t>
      </w:r>
      <w:r>
        <w:rPr>
          <w:spacing w:val="-19"/>
        </w:rPr>
        <w:t xml:space="preserve"> </w:t>
      </w:r>
      <w:r>
        <w:t>netwerk</w:t>
      </w:r>
      <w:r>
        <w:rPr>
          <w:spacing w:val="-18"/>
        </w:rPr>
        <w:t xml:space="preserve"> </w:t>
      </w:r>
      <w:r>
        <w:t>te implementeren</w:t>
      </w:r>
      <w:r>
        <w:rPr>
          <w:spacing w:val="-6"/>
        </w:rPr>
        <w:t xml:space="preserve"> </w:t>
      </w:r>
      <w:r>
        <w:t>kan</w:t>
      </w:r>
      <w:r>
        <w:rPr>
          <w:spacing w:val="-6"/>
        </w:rPr>
        <w:t xml:space="preserve"> </w:t>
      </w:r>
      <w:ins w:id="170" w:author="Vercleyen Frank" w:date="2019-05-18T22:34:00Z">
        <w:r w:rsidR="00CA79A6">
          <w:t>dit</w:t>
        </w:r>
      </w:ins>
      <w:del w:id="171" w:author="Vercleyen Frank" w:date="2019-05-18T22:34:00Z">
        <w:r w:rsidDel="00CA79A6">
          <w:delText>zo</w:delText>
        </w:r>
        <w:r w:rsidDel="00CA79A6">
          <w:rPr>
            <w:spacing w:val="-6"/>
          </w:rPr>
          <w:delText xml:space="preserve"> </w:delText>
        </w:r>
        <w:r w:rsidDel="00CA79A6">
          <w:delText>een</w:delText>
        </w:r>
      </w:del>
      <w:r>
        <w:rPr>
          <w:spacing w:val="-5"/>
        </w:rPr>
        <w:t xml:space="preserve"> </w:t>
      </w:r>
      <w:r>
        <w:t>netwerk</w:t>
      </w:r>
      <w:r>
        <w:rPr>
          <w:spacing w:val="-6"/>
        </w:rPr>
        <w:t xml:space="preserve"> </w:t>
      </w:r>
      <w:r>
        <w:t>deftige</w:t>
      </w:r>
      <w:r>
        <w:rPr>
          <w:spacing w:val="-6"/>
        </w:rPr>
        <w:t xml:space="preserve"> </w:t>
      </w:r>
      <w:r>
        <w:t>antwoorden</w:t>
      </w:r>
      <w:r>
        <w:rPr>
          <w:spacing w:val="-6"/>
        </w:rPr>
        <w:t xml:space="preserve"> </w:t>
      </w:r>
      <w:r>
        <w:t>terug</w:t>
      </w:r>
      <w:del w:id="172" w:author="Vercleyen Frank" w:date="2019-05-18T22:34:00Z">
        <w:r w:rsidDel="00CA79A6">
          <w:rPr>
            <w:spacing w:val="-5"/>
          </w:rPr>
          <w:delText xml:space="preserve"> </w:delText>
        </w:r>
      </w:del>
      <w:r>
        <w:t>geven</w:t>
      </w:r>
      <w:r>
        <w:rPr>
          <w:spacing w:val="-6"/>
        </w:rPr>
        <w:t xml:space="preserve"> </w:t>
      </w:r>
      <w:r>
        <w:t>zonder</w:t>
      </w:r>
      <w:r>
        <w:rPr>
          <w:spacing w:val="-6"/>
        </w:rPr>
        <w:t xml:space="preserve"> </w:t>
      </w:r>
      <w:r>
        <w:t>het</w:t>
      </w:r>
      <w:r>
        <w:rPr>
          <w:spacing w:val="-5"/>
        </w:rPr>
        <w:t xml:space="preserve"> </w:t>
      </w:r>
      <w:r>
        <w:t>aanpassen van de geschreven</w:t>
      </w:r>
      <w:r>
        <w:rPr>
          <w:spacing w:val="-4"/>
        </w:rPr>
        <w:t xml:space="preserve"> </w:t>
      </w:r>
      <w:r>
        <w:t>code.</w:t>
      </w:r>
    </w:p>
    <w:p w:rsidR="00BB27DF" w:rsidRDefault="00D92645">
      <w:pPr>
        <w:pStyle w:val="Plattetekst"/>
        <w:spacing w:before="226" w:line="252" w:lineRule="auto"/>
        <w:ind w:left="880" w:right="1312"/>
        <w:jc w:val="both"/>
      </w:pPr>
      <w:r>
        <w:t>Het</w:t>
      </w:r>
      <w:r>
        <w:rPr>
          <w:spacing w:val="-14"/>
        </w:rPr>
        <w:t xml:space="preserve"> </w:t>
      </w:r>
      <w:r>
        <w:t>simpelste</w:t>
      </w:r>
      <w:r>
        <w:rPr>
          <w:spacing w:val="-14"/>
        </w:rPr>
        <w:t xml:space="preserve"> </w:t>
      </w:r>
      <w:r>
        <w:t>en</w:t>
      </w:r>
      <w:r>
        <w:rPr>
          <w:spacing w:val="-14"/>
        </w:rPr>
        <w:t xml:space="preserve"> </w:t>
      </w:r>
      <w:r>
        <w:t>oudste</w:t>
      </w:r>
      <w:r>
        <w:rPr>
          <w:spacing w:val="-14"/>
        </w:rPr>
        <w:t xml:space="preserve"> </w:t>
      </w:r>
      <w:r>
        <w:t>voorbeeld</w:t>
      </w:r>
      <w:r>
        <w:rPr>
          <w:spacing w:val="-14"/>
        </w:rPr>
        <w:t xml:space="preserve"> </w:t>
      </w:r>
      <w:r>
        <w:t>van</w:t>
      </w:r>
      <w:r>
        <w:rPr>
          <w:spacing w:val="-14"/>
        </w:rPr>
        <w:t xml:space="preserve"> </w:t>
      </w:r>
      <w:r>
        <w:t>een</w:t>
      </w:r>
      <w:r>
        <w:rPr>
          <w:spacing w:val="-13"/>
        </w:rPr>
        <w:t xml:space="preserve"> </w:t>
      </w:r>
      <w:r>
        <w:t>neuraal</w:t>
      </w:r>
      <w:r>
        <w:rPr>
          <w:spacing w:val="-14"/>
        </w:rPr>
        <w:t xml:space="preserve"> </w:t>
      </w:r>
      <w:r>
        <w:t>netwerk</w:t>
      </w:r>
      <w:r>
        <w:rPr>
          <w:spacing w:val="-14"/>
        </w:rPr>
        <w:t xml:space="preserve"> </w:t>
      </w:r>
      <w:r>
        <w:t>is</w:t>
      </w:r>
      <w:r>
        <w:rPr>
          <w:spacing w:val="-14"/>
        </w:rPr>
        <w:t xml:space="preserve"> </w:t>
      </w:r>
      <w:r>
        <w:t>een</w:t>
      </w:r>
      <w:r>
        <w:rPr>
          <w:spacing w:val="-14"/>
        </w:rPr>
        <w:t xml:space="preserve"> </w:t>
      </w:r>
      <w:r>
        <w:t>perceptron,</w:t>
      </w:r>
      <w:r>
        <w:rPr>
          <w:spacing w:val="-14"/>
        </w:rPr>
        <w:t xml:space="preserve"> </w:t>
      </w:r>
      <w:r>
        <w:t>een</w:t>
      </w:r>
      <w:r>
        <w:rPr>
          <w:spacing w:val="-13"/>
        </w:rPr>
        <w:t xml:space="preserve"> </w:t>
      </w:r>
      <w:r>
        <w:t>netwerk dat</w:t>
      </w:r>
      <w:r>
        <w:rPr>
          <w:spacing w:val="-15"/>
        </w:rPr>
        <w:t xml:space="preserve"> </w:t>
      </w:r>
      <w:r>
        <w:t>lineair</w:t>
      </w:r>
      <w:r>
        <w:rPr>
          <w:spacing w:val="-14"/>
        </w:rPr>
        <w:t xml:space="preserve"> </w:t>
      </w:r>
      <w:r>
        <w:t>classificeert</w:t>
      </w:r>
      <w:r>
        <w:rPr>
          <w:spacing w:val="-14"/>
        </w:rPr>
        <w:t xml:space="preserve"> </w:t>
      </w:r>
      <w:r>
        <w:t>dat</w:t>
      </w:r>
      <w:r>
        <w:rPr>
          <w:spacing w:val="-14"/>
        </w:rPr>
        <w:t xml:space="preserve"> </w:t>
      </w:r>
      <w:r>
        <w:t>wordt</w:t>
      </w:r>
      <w:r>
        <w:rPr>
          <w:spacing w:val="-15"/>
        </w:rPr>
        <w:t xml:space="preserve"> </w:t>
      </w:r>
      <w:r>
        <w:t>gebruikt</w:t>
      </w:r>
      <w:r>
        <w:rPr>
          <w:spacing w:val="-14"/>
        </w:rPr>
        <w:t xml:space="preserve"> </w:t>
      </w:r>
      <w:r>
        <w:t>voor</w:t>
      </w:r>
      <w:r>
        <w:rPr>
          <w:spacing w:val="-14"/>
        </w:rPr>
        <w:t xml:space="preserve"> </w:t>
      </w:r>
      <w:r>
        <w:t>binaire</w:t>
      </w:r>
      <w:r>
        <w:rPr>
          <w:spacing w:val="-14"/>
        </w:rPr>
        <w:t xml:space="preserve"> </w:t>
      </w:r>
      <w:r>
        <w:t>voorspellingen.</w:t>
      </w:r>
      <w:r>
        <w:rPr>
          <w:spacing w:val="-3"/>
        </w:rPr>
        <w:t xml:space="preserve"> </w:t>
      </w:r>
      <w:r>
        <w:t>Dit</w:t>
      </w:r>
      <w:r>
        <w:rPr>
          <w:spacing w:val="-14"/>
        </w:rPr>
        <w:t xml:space="preserve"> </w:t>
      </w:r>
      <w:r>
        <w:t>betekent</w:t>
      </w:r>
      <w:r>
        <w:rPr>
          <w:spacing w:val="-14"/>
        </w:rPr>
        <w:t xml:space="preserve"> </w:t>
      </w:r>
      <w:r>
        <w:t>dat</w:t>
      </w:r>
      <w:r>
        <w:rPr>
          <w:spacing w:val="-15"/>
        </w:rPr>
        <w:t xml:space="preserve"> </w:t>
      </w:r>
      <w:r>
        <w:t>de data lineair onderscheidbaar moet zijn. (Figuur</w:t>
      </w:r>
      <w:r>
        <w:rPr>
          <w:spacing w:val="7"/>
        </w:rPr>
        <w:t xml:space="preserve"> </w:t>
      </w:r>
      <w:hyperlink w:anchor="_bookmark9" w:history="1">
        <w:r>
          <w:t>2.1)</w:t>
        </w:r>
      </w:hyperlink>
    </w:p>
    <w:p w:rsidR="00BB27DF" w:rsidRDefault="00D92645">
      <w:pPr>
        <w:pStyle w:val="Plattetekst"/>
        <w:spacing w:line="252" w:lineRule="auto"/>
        <w:ind w:left="880" w:right="1279"/>
        <w:jc w:val="both"/>
      </w:pPr>
      <w:r>
        <w:t xml:space="preserve">Een perceptron, eigenlijk een neuron, bestaat uit een enkele laag, een </w:t>
      </w:r>
      <w:r>
        <w:rPr>
          <w:spacing w:val="-3"/>
        </w:rPr>
        <w:t>invoer</w:t>
      </w:r>
      <w:del w:id="173" w:author="Vercleyen Frank" w:date="2019-05-18T22:34:00Z">
        <w:r w:rsidDel="00CA79A6">
          <w:rPr>
            <w:spacing w:val="-3"/>
          </w:rPr>
          <w:delText xml:space="preserve"> </w:delText>
        </w:r>
      </w:del>
      <w:r>
        <w:t xml:space="preserve">laag, bijko- mende gewichten, een somfunctie en een activatiefunctie. De invoerlaag krijgt de </w:t>
      </w:r>
      <w:r>
        <w:rPr>
          <w:spacing w:val="-3"/>
        </w:rPr>
        <w:t xml:space="preserve">invoer </w:t>
      </w:r>
      <w:r>
        <w:t>en</w:t>
      </w:r>
      <w:r>
        <w:rPr>
          <w:spacing w:val="-10"/>
        </w:rPr>
        <w:t xml:space="preserve"> </w:t>
      </w:r>
      <w:r>
        <w:t>vermenigvuldigt</w:t>
      </w:r>
      <w:r>
        <w:rPr>
          <w:spacing w:val="-10"/>
        </w:rPr>
        <w:t xml:space="preserve"> </w:t>
      </w:r>
      <w:r>
        <w:t>deze</w:t>
      </w:r>
      <w:r>
        <w:rPr>
          <w:spacing w:val="-9"/>
        </w:rPr>
        <w:t xml:space="preserve"> </w:t>
      </w:r>
      <w:r>
        <w:t>met</w:t>
      </w:r>
      <w:r>
        <w:rPr>
          <w:spacing w:val="-10"/>
        </w:rPr>
        <w:t xml:space="preserve"> </w:t>
      </w:r>
      <w:r>
        <w:t>de</w:t>
      </w:r>
      <w:r>
        <w:rPr>
          <w:spacing w:val="-9"/>
        </w:rPr>
        <w:t xml:space="preserve"> </w:t>
      </w:r>
      <w:r>
        <w:t>bijkomende</w:t>
      </w:r>
      <w:r>
        <w:rPr>
          <w:spacing w:val="-10"/>
        </w:rPr>
        <w:t xml:space="preserve"> </w:t>
      </w:r>
      <w:r>
        <w:t>gewichten,</w:t>
      </w:r>
      <w:r>
        <w:rPr>
          <w:spacing w:val="-9"/>
        </w:rPr>
        <w:t xml:space="preserve"> </w:t>
      </w:r>
      <w:r>
        <w:t>deze</w:t>
      </w:r>
      <w:r>
        <w:rPr>
          <w:spacing w:val="-10"/>
        </w:rPr>
        <w:t xml:space="preserve"> </w:t>
      </w:r>
      <w:r>
        <w:t>worden</w:t>
      </w:r>
      <w:r>
        <w:rPr>
          <w:spacing w:val="-9"/>
        </w:rPr>
        <w:t xml:space="preserve"> </w:t>
      </w:r>
      <w:r>
        <w:t>dan</w:t>
      </w:r>
      <w:r>
        <w:rPr>
          <w:spacing w:val="-10"/>
        </w:rPr>
        <w:t xml:space="preserve"> </w:t>
      </w:r>
      <w:r>
        <w:t>ingevoerd</w:t>
      </w:r>
      <w:r>
        <w:rPr>
          <w:spacing w:val="-9"/>
        </w:rPr>
        <w:t xml:space="preserve"> </w:t>
      </w:r>
      <w:r>
        <w:t>in</w:t>
      </w:r>
      <w:r>
        <w:rPr>
          <w:spacing w:val="-10"/>
        </w:rPr>
        <w:t xml:space="preserve"> </w:t>
      </w:r>
      <w:r>
        <w:t>de somfunctie</w:t>
      </w:r>
      <w:r>
        <w:rPr>
          <w:spacing w:val="-13"/>
        </w:rPr>
        <w:t xml:space="preserve"> </w:t>
      </w:r>
      <w:r>
        <w:t>die</w:t>
      </w:r>
      <w:r>
        <w:rPr>
          <w:spacing w:val="-11"/>
        </w:rPr>
        <w:t xml:space="preserve"> </w:t>
      </w:r>
      <w:r>
        <w:t>een</w:t>
      </w:r>
      <w:r>
        <w:rPr>
          <w:spacing w:val="-13"/>
        </w:rPr>
        <w:t xml:space="preserve"> </w:t>
      </w:r>
      <w:r>
        <w:t>uitvoer</w:t>
      </w:r>
      <w:r>
        <w:rPr>
          <w:spacing w:val="-12"/>
        </w:rPr>
        <w:t xml:space="preserve"> </w:t>
      </w:r>
      <w:r>
        <w:t>doorgeeft</w:t>
      </w:r>
      <w:r>
        <w:rPr>
          <w:spacing w:val="-12"/>
        </w:rPr>
        <w:t xml:space="preserve"> </w:t>
      </w:r>
      <w:r>
        <w:t>naar</w:t>
      </w:r>
      <w:r>
        <w:rPr>
          <w:spacing w:val="-12"/>
        </w:rPr>
        <w:t xml:space="preserve"> </w:t>
      </w:r>
      <w:r>
        <w:t>de</w:t>
      </w:r>
      <w:r>
        <w:rPr>
          <w:spacing w:val="-12"/>
        </w:rPr>
        <w:t xml:space="preserve"> </w:t>
      </w:r>
      <w:r>
        <w:t>activatiefunctie</w:t>
      </w:r>
      <w:r>
        <w:rPr>
          <w:spacing w:val="-11"/>
        </w:rPr>
        <w:t xml:space="preserve"> </w:t>
      </w:r>
      <w:r>
        <w:t>die</w:t>
      </w:r>
      <w:r>
        <w:rPr>
          <w:spacing w:val="-13"/>
        </w:rPr>
        <w:t xml:space="preserve"> </w:t>
      </w:r>
      <w:r>
        <w:t>vervolgens</w:t>
      </w:r>
      <w:r>
        <w:rPr>
          <w:spacing w:val="-11"/>
        </w:rPr>
        <w:t xml:space="preserve"> </w:t>
      </w:r>
      <w:r>
        <w:t>bepaal</w:t>
      </w:r>
      <w:ins w:id="174" w:author="Vercleyen Frank" w:date="2019-05-18T22:35:00Z">
        <w:r w:rsidR="00CA79A6">
          <w:t>t</w:t>
        </w:r>
      </w:ins>
      <w:del w:id="175" w:author="Vercleyen Frank" w:date="2019-05-18T22:35:00Z">
        <w:r w:rsidDel="00CA79A6">
          <w:delText>d</w:delText>
        </w:r>
      </w:del>
      <w:r>
        <w:rPr>
          <w:spacing w:val="-12"/>
        </w:rPr>
        <w:t xml:space="preserve"> </w:t>
      </w:r>
      <w:r>
        <w:t>of</w:t>
      </w:r>
      <w:r>
        <w:rPr>
          <w:spacing w:val="-13"/>
        </w:rPr>
        <w:t xml:space="preserve"> </w:t>
      </w:r>
      <w:r>
        <w:t>de finale uitvoer 0 of 1 bevat. (Figuur</w:t>
      </w:r>
      <w:r>
        <w:rPr>
          <w:spacing w:val="4"/>
        </w:rPr>
        <w:t xml:space="preserve"> </w:t>
      </w:r>
      <w:hyperlink w:anchor="_bookmark10" w:history="1">
        <w:r>
          <w:t>2.2)</w:t>
        </w:r>
      </w:hyperlink>
    </w:p>
    <w:p w:rsidR="00BB27DF" w:rsidRDefault="00D92645">
      <w:pPr>
        <w:pStyle w:val="Plattetekst"/>
        <w:spacing w:line="252" w:lineRule="auto"/>
        <w:ind w:left="880" w:right="1318" w:hanging="8"/>
        <w:jc w:val="both"/>
      </w:pPr>
      <w:r>
        <w:t>Trainen van een perceptron gebeurt door middel van het invoeren van veel data met de gekende output</w:t>
      </w:r>
      <w:ins w:id="176" w:author="Vercleyen Frank" w:date="2019-05-18T22:35:00Z">
        <w:r w:rsidR="00CA79A6">
          <w:t xml:space="preserve">. </w:t>
        </w:r>
      </w:ins>
      <w:del w:id="177" w:author="Vercleyen Frank" w:date="2019-05-18T22:35:00Z">
        <w:r w:rsidDel="00CA79A6">
          <w:delText xml:space="preserve">, naarmate wijzigt </w:delText>
        </w:r>
      </w:del>
      <w:ins w:id="178" w:author="Vercleyen Frank" w:date="2019-05-18T22:35:00Z">
        <w:r w:rsidR="00CA79A6">
          <w:t>H</w:t>
        </w:r>
      </w:ins>
      <w:del w:id="179" w:author="Vercleyen Frank" w:date="2019-05-18T22:35:00Z">
        <w:r w:rsidDel="00CA79A6">
          <w:delText>h</w:delText>
        </w:r>
      </w:del>
      <w:r>
        <w:t xml:space="preserve">et perceptron </w:t>
      </w:r>
      <w:ins w:id="180" w:author="Vercleyen Frank" w:date="2019-05-18T22:35:00Z">
        <w:r w:rsidR="00CA79A6">
          <w:t xml:space="preserve">wijzigt </w:t>
        </w:r>
      </w:ins>
      <w:r>
        <w:t>de gewichten zodanig dat een zo best passende output kan worden gegenereerd.</w:t>
      </w:r>
    </w:p>
    <w:p w:rsidR="00BB27DF" w:rsidRDefault="00D92645">
      <w:pPr>
        <w:pStyle w:val="Plattetekst"/>
        <w:spacing w:before="225" w:line="252" w:lineRule="auto"/>
        <w:ind w:left="880" w:right="1318"/>
        <w:jc w:val="both"/>
      </w:pPr>
      <w:r>
        <w:t>Een</w:t>
      </w:r>
      <w:r>
        <w:rPr>
          <w:spacing w:val="-23"/>
        </w:rPr>
        <w:t xml:space="preserve"> </w:t>
      </w:r>
      <w:r>
        <w:t>voorbeeld</w:t>
      </w:r>
      <w:r>
        <w:rPr>
          <w:spacing w:val="-23"/>
        </w:rPr>
        <w:t xml:space="preserve"> </w:t>
      </w:r>
      <w:r>
        <w:t>waar</w:t>
      </w:r>
      <w:r>
        <w:rPr>
          <w:spacing w:val="-22"/>
        </w:rPr>
        <w:t xml:space="preserve"> </w:t>
      </w:r>
      <w:r>
        <w:t>Deep</w:t>
      </w:r>
      <w:r>
        <w:rPr>
          <w:spacing w:val="-23"/>
        </w:rPr>
        <w:t xml:space="preserve"> </w:t>
      </w:r>
      <w:r>
        <w:t>learning</w:t>
      </w:r>
      <w:r>
        <w:rPr>
          <w:spacing w:val="-22"/>
        </w:rPr>
        <w:t xml:space="preserve"> </w:t>
      </w:r>
      <w:r>
        <w:t>voor</w:t>
      </w:r>
      <w:r>
        <w:rPr>
          <w:spacing w:val="-23"/>
        </w:rPr>
        <w:t xml:space="preserve"> </w:t>
      </w:r>
      <w:r>
        <w:t>gebruikt</w:t>
      </w:r>
      <w:r>
        <w:rPr>
          <w:spacing w:val="-22"/>
        </w:rPr>
        <w:t xml:space="preserve"> </w:t>
      </w:r>
      <w:r>
        <w:t>wordt</w:t>
      </w:r>
      <w:r>
        <w:rPr>
          <w:spacing w:val="-23"/>
        </w:rPr>
        <w:t xml:space="preserve"> </w:t>
      </w:r>
      <w:r>
        <w:t>en</w:t>
      </w:r>
      <w:r>
        <w:rPr>
          <w:spacing w:val="-22"/>
        </w:rPr>
        <w:t xml:space="preserve"> </w:t>
      </w:r>
      <w:r>
        <w:t>waar</w:t>
      </w:r>
      <w:r>
        <w:rPr>
          <w:spacing w:val="-23"/>
        </w:rPr>
        <w:t xml:space="preserve"> </w:t>
      </w:r>
      <w:r>
        <w:t>er</w:t>
      </w:r>
      <w:r>
        <w:rPr>
          <w:spacing w:val="-22"/>
        </w:rPr>
        <w:t xml:space="preserve"> </w:t>
      </w:r>
      <w:r>
        <w:t>enkel</w:t>
      </w:r>
      <w:r>
        <w:rPr>
          <w:spacing w:val="-23"/>
        </w:rPr>
        <w:t xml:space="preserve"> </w:t>
      </w:r>
      <w:r>
        <w:t>een</w:t>
      </w:r>
      <w:r>
        <w:rPr>
          <w:spacing w:val="-22"/>
        </w:rPr>
        <w:t xml:space="preserve"> </w:t>
      </w:r>
      <w:r>
        <w:t>simpel</w:t>
      </w:r>
      <w:r>
        <w:rPr>
          <w:spacing w:val="-23"/>
        </w:rPr>
        <w:t xml:space="preserve"> </w:t>
      </w:r>
      <w:r>
        <w:t>neuraal netwerk voor moet worden uitgebouwd is het herkennen van getallen. Aangezien alle getallen</w:t>
      </w:r>
      <w:r>
        <w:rPr>
          <w:spacing w:val="-17"/>
        </w:rPr>
        <w:t xml:space="preserve"> </w:t>
      </w:r>
      <w:r>
        <w:t>enkel</w:t>
      </w:r>
      <w:r>
        <w:rPr>
          <w:spacing w:val="-15"/>
        </w:rPr>
        <w:t xml:space="preserve"> </w:t>
      </w:r>
      <w:r>
        <w:t>uit</w:t>
      </w:r>
      <w:r>
        <w:rPr>
          <w:spacing w:val="-17"/>
        </w:rPr>
        <w:t xml:space="preserve"> </w:t>
      </w:r>
      <w:r>
        <w:t>10</w:t>
      </w:r>
      <w:r>
        <w:rPr>
          <w:spacing w:val="-15"/>
        </w:rPr>
        <w:t xml:space="preserve"> </w:t>
      </w:r>
      <w:r>
        <w:t>verschillende</w:t>
      </w:r>
      <w:r>
        <w:rPr>
          <w:spacing w:val="-16"/>
        </w:rPr>
        <w:t xml:space="preserve"> </w:t>
      </w:r>
      <w:r>
        <w:t>figuren</w:t>
      </w:r>
      <w:r>
        <w:rPr>
          <w:spacing w:val="-16"/>
        </w:rPr>
        <w:t xml:space="preserve"> </w:t>
      </w:r>
      <w:r>
        <w:t>bestaat</w:t>
      </w:r>
      <w:r>
        <w:rPr>
          <w:spacing w:val="-16"/>
        </w:rPr>
        <w:t xml:space="preserve"> </w:t>
      </w:r>
      <w:r>
        <w:t>(van</w:t>
      </w:r>
      <w:r>
        <w:rPr>
          <w:spacing w:val="-16"/>
        </w:rPr>
        <w:t xml:space="preserve"> </w:t>
      </w:r>
      <w:r>
        <w:t>0</w:t>
      </w:r>
      <w:r>
        <w:rPr>
          <w:spacing w:val="-16"/>
        </w:rPr>
        <w:t xml:space="preserve"> </w:t>
      </w:r>
      <w:r>
        <w:t>tot</w:t>
      </w:r>
      <w:r>
        <w:rPr>
          <w:spacing w:val="-16"/>
        </w:rPr>
        <w:t xml:space="preserve"> </w:t>
      </w:r>
      <w:r>
        <w:t>10)</w:t>
      </w:r>
      <w:r>
        <w:rPr>
          <w:spacing w:val="-16"/>
        </w:rPr>
        <w:t xml:space="preserve"> </w:t>
      </w:r>
      <w:r>
        <w:t>is</w:t>
      </w:r>
      <w:r>
        <w:rPr>
          <w:spacing w:val="-16"/>
        </w:rPr>
        <w:t xml:space="preserve"> </w:t>
      </w:r>
      <w:r>
        <w:t>het</w:t>
      </w:r>
      <w:r>
        <w:rPr>
          <w:spacing w:val="-15"/>
        </w:rPr>
        <w:t xml:space="preserve"> </w:t>
      </w:r>
      <w:r>
        <w:t>niet</w:t>
      </w:r>
      <w:r>
        <w:rPr>
          <w:spacing w:val="-17"/>
        </w:rPr>
        <w:t xml:space="preserve"> </w:t>
      </w:r>
      <w:r>
        <w:t>ingewikkeld</w:t>
      </w:r>
      <w:r>
        <w:rPr>
          <w:spacing w:val="-15"/>
        </w:rPr>
        <w:t xml:space="preserve"> </w:t>
      </w:r>
      <w:r>
        <w:t>om een onderscheid aan te leren. (Dann, Euli, Luca &amp; Jürgen,</w:t>
      </w:r>
      <w:r>
        <w:rPr>
          <w:spacing w:val="-1"/>
        </w:rPr>
        <w:t xml:space="preserve"> </w:t>
      </w:r>
      <w:hyperlink w:anchor="_bookmark44" w:history="1">
        <w:r>
          <w:t>2010)</w:t>
        </w:r>
      </w:hyperlink>
    </w:p>
    <w:p w:rsidR="00BB27DF" w:rsidRDefault="00D92645">
      <w:pPr>
        <w:pStyle w:val="Plattetekst"/>
        <w:spacing w:before="230" w:line="252" w:lineRule="auto"/>
        <w:ind w:left="872" w:right="1312" w:firstLine="8"/>
        <w:jc w:val="both"/>
      </w:pPr>
      <w:r>
        <w:t xml:space="preserve">Een meer geavanceerd neuraal netwerk is een netwerk met meerdere lagen, waarbij elke laag een groot aantal </w:t>
      </w:r>
      <w:del w:id="181" w:author="Vercleyen Frank" w:date="2019-05-18T22:44:00Z">
        <w:r w:rsidDel="00406DB1">
          <w:delText xml:space="preserve">aan </w:delText>
        </w:r>
      </w:del>
      <w:r>
        <w:t xml:space="preserve">neuronen </w:t>
      </w:r>
      <w:r>
        <w:rPr>
          <w:spacing w:val="-3"/>
        </w:rPr>
        <w:t xml:space="preserve">bevat, </w:t>
      </w:r>
      <w:r>
        <w:t>de eerste laag is altijd de invoerlaag en de laatste laag is altijd de uitvoer</w:t>
      </w:r>
      <w:del w:id="182" w:author="Vercleyen Frank" w:date="2019-05-18T22:44:00Z">
        <w:r w:rsidDel="00406DB1">
          <w:delText xml:space="preserve"> </w:delText>
        </w:r>
      </w:del>
      <w:r>
        <w:t>laag, de gekende data word</w:t>
      </w:r>
      <w:ins w:id="183" w:author="Vercleyen Frank" w:date="2019-05-18T22:44:00Z">
        <w:r w:rsidR="00406DB1">
          <w:t>en</w:t>
        </w:r>
      </w:ins>
      <w:del w:id="184" w:author="Vercleyen Frank" w:date="2019-05-18T22:44:00Z">
        <w:r w:rsidDel="00406DB1">
          <w:delText>t</w:delText>
        </w:r>
      </w:del>
      <w:r>
        <w:t xml:space="preserve"> ingevoerd in de invoerlaag</w:t>
      </w:r>
      <w:r>
        <w:rPr>
          <w:spacing w:val="-41"/>
        </w:rPr>
        <w:t xml:space="preserve"> </w:t>
      </w:r>
      <w:r>
        <w:t>en vervolgens wordt een resultaat berekend dat terug te vinden is in de uitvoerlaag. De daar in</w:t>
      </w:r>
      <w:r>
        <w:rPr>
          <w:spacing w:val="-8"/>
        </w:rPr>
        <w:t xml:space="preserve"> </w:t>
      </w:r>
      <w:r>
        <w:t>tussen</w:t>
      </w:r>
      <w:r>
        <w:rPr>
          <w:spacing w:val="-7"/>
        </w:rPr>
        <w:t xml:space="preserve"> </w:t>
      </w:r>
      <w:r>
        <w:t>liggende</w:t>
      </w:r>
      <w:r>
        <w:rPr>
          <w:spacing w:val="-8"/>
        </w:rPr>
        <w:t xml:space="preserve"> </w:t>
      </w:r>
      <w:r>
        <w:t>lagen</w:t>
      </w:r>
      <w:r>
        <w:rPr>
          <w:spacing w:val="-7"/>
        </w:rPr>
        <w:t xml:space="preserve"> </w:t>
      </w:r>
      <w:r>
        <w:t>worden</w:t>
      </w:r>
      <w:r>
        <w:rPr>
          <w:spacing w:val="-7"/>
        </w:rPr>
        <w:t xml:space="preserve"> </w:t>
      </w:r>
      <w:r>
        <w:t>’hidden</w:t>
      </w:r>
      <w:r>
        <w:rPr>
          <w:spacing w:val="-8"/>
        </w:rPr>
        <w:t xml:space="preserve"> </w:t>
      </w:r>
      <w:r>
        <w:t>layers’</w:t>
      </w:r>
      <w:r>
        <w:rPr>
          <w:spacing w:val="-7"/>
        </w:rPr>
        <w:t xml:space="preserve"> </w:t>
      </w:r>
      <w:r>
        <w:t>genoemd,</w:t>
      </w:r>
      <w:r>
        <w:rPr>
          <w:spacing w:val="-8"/>
        </w:rPr>
        <w:t xml:space="preserve"> </w:t>
      </w:r>
      <w:r>
        <w:t>hierin</w:t>
      </w:r>
      <w:r>
        <w:rPr>
          <w:spacing w:val="-8"/>
        </w:rPr>
        <w:t xml:space="preserve"> </w:t>
      </w:r>
      <w:r>
        <w:t>krijgen</w:t>
      </w:r>
      <w:r>
        <w:rPr>
          <w:spacing w:val="-7"/>
        </w:rPr>
        <w:t xml:space="preserve"> </w:t>
      </w:r>
      <w:r>
        <w:t>de</w:t>
      </w:r>
      <w:r>
        <w:rPr>
          <w:spacing w:val="-8"/>
        </w:rPr>
        <w:t xml:space="preserve"> </w:t>
      </w:r>
      <w:r>
        <w:t>neuronen</w:t>
      </w:r>
      <w:r>
        <w:rPr>
          <w:spacing w:val="-7"/>
        </w:rPr>
        <w:t xml:space="preserve"> </w:t>
      </w:r>
      <w:r>
        <w:t xml:space="preserve">een </w:t>
      </w:r>
      <w:r>
        <w:rPr>
          <w:spacing w:val="-3"/>
        </w:rPr>
        <w:t xml:space="preserve">invoer </w:t>
      </w:r>
      <w:r>
        <w:t>en produceren ze een gepaste uitvoer door middel van een activatie functie. Elk neuron in een laag is vervolgens verbonden met elk neuron in de daaropvolgende laag waardoor</w:t>
      </w:r>
      <w:r>
        <w:rPr>
          <w:spacing w:val="-6"/>
        </w:rPr>
        <w:t xml:space="preserve"> </w:t>
      </w:r>
      <w:r>
        <w:t>de</w:t>
      </w:r>
      <w:r>
        <w:rPr>
          <w:spacing w:val="-5"/>
        </w:rPr>
        <w:t xml:space="preserve"> </w:t>
      </w:r>
      <w:r>
        <w:t>neuronen</w:t>
      </w:r>
      <w:r>
        <w:rPr>
          <w:spacing w:val="-6"/>
        </w:rPr>
        <w:t xml:space="preserve"> </w:t>
      </w:r>
      <w:r>
        <w:t>genoeg</w:t>
      </w:r>
      <w:r>
        <w:rPr>
          <w:spacing w:val="-5"/>
        </w:rPr>
        <w:t xml:space="preserve"> </w:t>
      </w:r>
      <w:r>
        <w:t>informatie</w:t>
      </w:r>
      <w:r>
        <w:rPr>
          <w:spacing w:val="-5"/>
        </w:rPr>
        <w:t xml:space="preserve"> </w:t>
      </w:r>
      <w:r>
        <w:t>krijgen</w:t>
      </w:r>
      <w:r>
        <w:rPr>
          <w:spacing w:val="-6"/>
        </w:rPr>
        <w:t xml:space="preserve"> </w:t>
      </w:r>
      <w:r>
        <w:t>om</w:t>
      </w:r>
      <w:r>
        <w:rPr>
          <w:spacing w:val="-5"/>
        </w:rPr>
        <w:t xml:space="preserve"> </w:t>
      </w:r>
      <w:r>
        <w:t>te</w:t>
      </w:r>
      <w:r>
        <w:rPr>
          <w:spacing w:val="-5"/>
        </w:rPr>
        <w:t xml:space="preserve"> </w:t>
      </w:r>
      <w:r>
        <w:t>beslissen</w:t>
      </w:r>
      <w:r>
        <w:rPr>
          <w:spacing w:val="-6"/>
        </w:rPr>
        <w:t xml:space="preserve"> </w:t>
      </w:r>
      <w:r>
        <w:t>welke</w:t>
      </w:r>
      <w:r>
        <w:rPr>
          <w:spacing w:val="-5"/>
        </w:rPr>
        <w:t xml:space="preserve"> </w:t>
      </w:r>
      <w:r>
        <w:t>output</w:t>
      </w:r>
      <w:r>
        <w:rPr>
          <w:spacing w:val="-5"/>
        </w:rPr>
        <w:t xml:space="preserve"> </w:t>
      </w:r>
      <w:r>
        <w:t>ze</w:t>
      </w:r>
      <w:r>
        <w:rPr>
          <w:spacing w:val="-6"/>
        </w:rPr>
        <w:t xml:space="preserve"> </w:t>
      </w:r>
      <w:r>
        <w:t>m</w:t>
      </w:r>
      <w:commentRangeStart w:id="185"/>
      <w:r>
        <w:t>oeten</w:t>
      </w:r>
      <w:commentRangeEnd w:id="185"/>
      <w:r w:rsidR="00406DB1">
        <w:rPr>
          <w:rStyle w:val="Verwijzingopmerking"/>
        </w:rPr>
        <w:commentReference w:id="185"/>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5987"/>
        </w:tabs>
        <w:ind w:left="880" w:firstLine="0"/>
      </w:pPr>
      <w:r>
        <w:rPr>
          <w:noProof/>
          <w:lang w:val="nl-BE" w:eastAsia="nl-BE"/>
        </w:rPr>
        <mc:AlternateContent>
          <mc:Choice Requires="wps">
            <w:drawing>
              <wp:anchor distT="0" distB="0" distL="0" distR="0" simplePos="0" relativeHeight="251662848"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4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SrHQ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" strokeweight=".17569mm">
                <w10:wrap type="topAndBottom" anchorx="page"/>
              </v:line>
            </w:pict>
          </mc:Fallback>
        </mc:AlternateContent>
      </w:r>
      <w:r w:rsidR="00D92645">
        <w:rPr>
          <w:b w:val="0"/>
          <w:w w:val="95"/>
        </w:rPr>
        <w:t>22</w:t>
      </w:r>
      <w:r w:rsidR="00D92645">
        <w:rPr>
          <w:b w:val="0"/>
          <w:w w:val="95"/>
        </w:rPr>
        <w:tab/>
      </w:r>
      <w:r w:rsidR="00D92645">
        <w:rPr>
          <w:w w:val="95"/>
        </w:rPr>
        <w:t>Hoofdstuk</w:t>
      </w:r>
      <w:r w:rsidR="00D92645">
        <w:rPr>
          <w:spacing w:val="-28"/>
          <w:w w:val="95"/>
        </w:rPr>
        <w:t xml:space="preserve"> </w:t>
      </w:r>
      <w:r w:rsidR="00D92645">
        <w:rPr>
          <w:w w:val="95"/>
        </w:rPr>
        <w:t>2.</w:t>
      </w:r>
      <w:r w:rsidR="00D92645">
        <w:rPr>
          <w:spacing w:val="-28"/>
          <w:w w:val="95"/>
        </w:rPr>
        <w:t xml:space="preserve"> </w:t>
      </w:r>
      <w:r w:rsidR="00D92645">
        <w:rPr>
          <w:w w:val="95"/>
        </w:rPr>
        <w:t>Stand</w:t>
      </w:r>
      <w:r w:rsidR="00D92645">
        <w:rPr>
          <w:spacing w:val="-27"/>
          <w:w w:val="95"/>
        </w:rPr>
        <w:t xml:space="preserve"> </w:t>
      </w:r>
      <w:r w:rsidR="00D92645">
        <w:rPr>
          <w:spacing w:val="-3"/>
          <w:w w:val="95"/>
        </w:rPr>
        <w:t>van</w:t>
      </w:r>
      <w:r w:rsidR="00D92645">
        <w:rPr>
          <w:spacing w:val="-28"/>
          <w:w w:val="95"/>
        </w:rPr>
        <w:t xml:space="preserve"> </w:t>
      </w:r>
      <w:r w:rsidR="00D92645">
        <w:rPr>
          <w:w w:val="95"/>
        </w:rPr>
        <w:t>zaken</w:t>
      </w: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D92645">
      <w:pPr>
        <w:pStyle w:val="Plattetekst"/>
        <w:spacing w:before="11"/>
        <w:rPr>
          <w:rFonts w:ascii="Verdana"/>
          <w:b/>
          <w:sz w:val="23"/>
        </w:rPr>
      </w:pPr>
      <w:r>
        <w:rPr>
          <w:noProof/>
          <w:lang w:val="nl-BE" w:eastAsia="nl-BE"/>
        </w:rPr>
        <w:drawing>
          <wp:anchor distT="0" distB="0" distL="0" distR="0" simplePos="0" relativeHeight="251639296" behindDoc="1" locked="0" layoutInCell="1" allowOverlap="1">
            <wp:simplePos x="0" y="0"/>
            <wp:positionH relativeFrom="page">
              <wp:posOffset>1209944</wp:posOffset>
            </wp:positionH>
            <wp:positionV relativeFrom="paragraph">
              <wp:posOffset>209798</wp:posOffset>
            </wp:positionV>
            <wp:extent cx="4994910" cy="209930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94910" cy="2099309"/>
                    </a:xfrm>
                    <a:prstGeom prst="rect">
                      <a:avLst/>
                    </a:prstGeom>
                  </pic:spPr>
                </pic:pic>
              </a:graphicData>
            </a:graphic>
          </wp:anchor>
        </w:drawing>
      </w:r>
    </w:p>
    <w:p w:rsidR="00BB27DF" w:rsidRDefault="00BB27DF">
      <w:pPr>
        <w:pStyle w:val="Plattetekst"/>
        <w:rPr>
          <w:rFonts w:ascii="Verdana"/>
          <w:b/>
          <w:sz w:val="20"/>
        </w:rPr>
      </w:pPr>
    </w:p>
    <w:p w:rsidR="00BB27DF" w:rsidRDefault="00BB27DF">
      <w:pPr>
        <w:pStyle w:val="Plattetekst"/>
        <w:spacing w:before="4"/>
        <w:rPr>
          <w:rFonts w:ascii="Verdana"/>
          <w:b/>
          <w:sz w:val="23"/>
        </w:rPr>
      </w:pPr>
    </w:p>
    <w:p w:rsidR="00BB27DF" w:rsidRDefault="00D92645">
      <w:pPr>
        <w:pStyle w:val="Plattetekst"/>
        <w:spacing w:before="97"/>
        <w:ind w:left="3405"/>
      </w:pPr>
      <w:r>
        <w:t xml:space="preserve">Figuur 2.1: </w:t>
      </w:r>
      <w:bookmarkStart w:id="186" w:name="_bookmark9"/>
      <w:bookmarkEnd w:id="186"/>
      <w:r>
        <w:t>Lineair onderscheidbaar</w: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D92645">
      <w:pPr>
        <w:pStyle w:val="Plattetekst"/>
        <w:spacing w:before="7"/>
        <w:rPr>
          <w:sz w:val="14"/>
        </w:rPr>
      </w:pPr>
      <w:r>
        <w:rPr>
          <w:noProof/>
          <w:lang w:val="nl-BE" w:eastAsia="nl-BE"/>
        </w:rPr>
        <w:drawing>
          <wp:anchor distT="0" distB="0" distL="0" distR="0" simplePos="0" relativeHeight="251640320" behindDoc="1" locked="0" layoutInCell="1" allowOverlap="1">
            <wp:simplePos x="0" y="0"/>
            <wp:positionH relativeFrom="page">
              <wp:posOffset>1214807</wp:posOffset>
            </wp:positionH>
            <wp:positionV relativeFrom="paragraph">
              <wp:posOffset>131793</wp:posOffset>
            </wp:positionV>
            <wp:extent cx="4800790" cy="210693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800790" cy="2106930"/>
                    </a:xfrm>
                    <a:prstGeom prst="rect">
                      <a:avLst/>
                    </a:prstGeom>
                  </pic:spPr>
                </pic:pic>
              </a:graphicData>
            </a:graphic>
          </wp:anchor>
        </w:drawing>
      </w:r>
    </w:p>
    <w:p w:rsidR="00BB27DF" w:rsidRDefault="00BB27DF">
      <w:pPr>
        <w:pStyle w:val="Plattetekst"/>
        <w:rPr>
          <w:sz w:val="20"/>
        </w:rPr>
      </w:pPr>
    </w:p>
    <w:p w:rsidR="00BB27DF" w:rsidRDefault="00BB27DF">
      <w:pPr>
        <w:pStyle w:val="Plattetekst"/>
        <w:spacing w:before="5"/>
        <w:rPr>
          <w:sz w:val="21"/>
        </w:rPr>
      </w:pPr>
    </w:p>
    <w:p w:rsidR="00BB27DF" w:rsidRDefault="00D92645">
      <w:pPr>
        <w:pStyle w:val="Plattetekst"/>
        <w:spacing w:before="97"/>
        <w:ind w:left="3016"/>
      </w:pPr>
      <w:r>
        <w:t xml:space="preserve">Figuur 2.2: </w:t>
      </w:r>
      <w:bookmarkStart w:id="187" w:name="_bookmark10"/>
      <w:bookmarkEnd w:id="187"/>
      <w:r>
        <w:t>Architectuur van een Perceptron</w:t>
      </w:r>
    </w:p>
    <w:p w:rsidR="00BB27DF" w:rsidRDefault="00BB27DF">
      <w:pPr>
        <w:sectPr w:rsidR="00BB27DF">
          <w:pgSz w:w="11910" w:h="16840"/>
          <w:pgMar w:top="1120" w:right="380" w:bottom="280" w:left="820" w:header="708" w:footer="708" w:gutter="0"/>
          <w:cols w:space="708"/>
        </w:sectPr>
      </w:pPr>
    </w:p>
    <w:p w:rsidR="00BB27DF" w:rsidRDefault="008E32D9">
      <w:pPr>
        <w:pStyle w:val="Lijstalinea"/>
        <w:numPr>
          <w:ilvl w:val="1"/>
          <w:numId w:val="4"/>
        </w:numPr>
        <w:tabs>
          <w:tab w:val="left" w:pos="1312"/>
          <w:tab w:val="right" w:pos="9384"/>
        </w:tabs>
        <w:spacing w:before="65"/>
        <w:jc w:val="both"/>
        <w:rPr>
          <w:sz w:val="24"/>
        </w:rPr>
      </w:pPr>
      <w:r>
        <w:rPr>
          <w:noProof/>
          <w:lang w:val="nl-BE" w:eastAsia="nl-BE"/>
        </w:rPr>
        <mc:AlternateContent>
          <mc:Choice Requires="wps">
            <w:drawing>
              <wp:anchor distT="0" distB="0" distL="0" distR="0" simplePos="0" relativeHeight="251663872"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4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hoHA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" strokeweight=".17569mm">
                <w10:wrap type="topAndBottom" anchorx="page"/>
              </v:line>
            </w:pict>
          </mc:Fallback>
        </mc:AlternateContent>
      </w:r>
      <w:r w:rsidR="00D92645">
        <w:rPr>
          <w:sz w:val="24"/>
        </w:rPr>
        <w:t>Convolutional</w:t>
      </w:r>
      <w:r w:rsidR="00D92645">
        <w:rPr>
          <w:spacing w:val="-22"/>
          <w:sz w:val="24"/>
        </w:rPr>
        <w:t xml:space="preserve"> </w:t>
      </w:r>
      <w:r w:rsidR="00D92645">
        <w:rPr>
          <w:sz w:val="24"/>
        </w:rPr>
        <w:t>Neural</w:t>
      </w:r>
      <w:r w:rsidR="00D92645">
        <w:rPr>
          <w:spacing w:val="-21"/>
          <w:sz w:val="24"/>
        </w:rPr>
        <w:t xml:space="preserve"> </w:t>
      </w:r>
      <w:r w:rsidR="00D92645">
        <w:rPr>
          <w:sz w:val="24"/>
        </w:rPr>
        <w:t>Network</w:t>
      </w:r>
      <w:r w:rsidR="00D92645">
        <w:rPr>
          <w:sz w:val="24"/>
        </w:rPr>
        <w:tab/>
        <w:t>23</w:t>
      </w:r>
    </w:p>
    <w:p w:rsidR="00BB27DF" w:rsidRDefault="00D92645">
      <w:pPr>
        <w:pStyle w:val="Plattetekst"/>
        <w:spacing w:before="175"/>
        <w:ind w:left="880"/>
        <w:jc w:val="both"/>
      </w:pPr>
      <w:r>
        <w:t>doorgeven naar de volgende laag.</w:t>
      </w:r>
    </w:p>
    <w:p w:rsidR="00BB27DF" w:rsidRDefault="00D92645">
      <w:pPr>
        <w:pStyle w:val="Plattetekst"/>
        <w:spacing w:before="247" w:line="252" w:lineRule="auto"/>
        <w:ind w:left="874" w:right="1318" w:firstLine="5"/>
        <w:jc w:val="both"/>
      </w:pPr>
      <w:r>
        <w:t>Neurale netwerken kunnen gebruikt worden bij fotoherkenning. Neem nu een simpel voorbeeld van een artificieel neuraal netwerk dat moet beslissen of een foto een appel of een banaan bevat. Het netwerk heeft drie verschillende vragen.</w:t>
      </w:r>
    </w:p>
    <w:p w:rsidR="00BB27DF" w:rsidRDefault="00D92645">
      <w:pPr>
        <w:pStyle w:val="Lijstalinea"/>
        <w:numPr>
          <w:ilvl w:val="2"/>
          <w:numId w:val="4"/>
        </w:numPr>
        <w:tabs>
          <w:tab w:val="left" w:pos="1467"/>
        </w:tabs>
        <w:spacing w:before="232"/>
        <w:rPr>
          <w:rFonts w:ascii="Times New Roman"/>
          <w:sz w:val="24"/>
        </w:rPr>
      </w:pPr>
      <w:r>
        <w:rPr>
          <w:rFonts w:ascii="Times New Roman"/>
          <w:sz w:val="24"/>
        </w:rPr>
        <w:t>Is het voorwerp in de foto</w:t>
      </w:r>
      <w:r>
        <w:rPr>
          <w:rFonts w:ascii="Times New Roman"/>
          <w:spacing w:val="-7"/>
          <w:sz w:val="24"/>
        </w:rPr>
        <w:t xml:space="preserve"> </w:t>
      </w:r>
      <w:r>
        <w:rPr>
          <w:rFonts w:ascii="Times New Roman"/>
          <w:sz w:val="24"/>
        </w:rPr>
        <w:t>rond?</w:t>
      </w:r>
    </w:p>
    <w:p w:rsidR="00BB27DF" w:rsidRDefault="00D92645">
      <w:pPr>
        <w:pStyle w:val="Lijstalinea"/>
        <w:numPr>
          <w:ilvl w:val="2"/>
          <w:numId w:val="4"/>
        </w:numPr>
        <w:tabs>
          <w:tab w:val="left" w:pos="1467"/>
        </w:tabs>
        <w:spacing w:before="12"/>
        <w:rPr>
          <w:rFonts w:ascii="Times New Roman"/>
          <w:sz w:val="24"/>
        </w:rPr>
      </w:pPr>
      <w:r>
        <w:rPr>
          <w:rFonts w:ascii="Times New Roman"/>
          <w:sz w:val="24"/>
        </w:rPr>
        <w:t>Is het voorwerp in foto</w:t>
      </w:r>
      <w:r>
        <w:rPr>
          <w:rFonts w:ascii="Times New Roman"/>
          <w:spacing w:val="-6"/>
          <w:sz w:val="24"/>
        </w:rPr>
        <w:t xml:space="preserve"> </w:t>
      </w:r>
      <w:r>
        <w:rPr>
          <w:rFonts w:ascii="Times New Roman"/>
          <w:sz w:val="24"/>
        </w:rPr>
        <w:t>geel?</w:t>
      </w:r>
    </w:p>
    <w:p w:rsidR="00BB27DF" w:rsidRDefault="00D92645">
      <w:pPr>
        <w:pStyle w:val="Lijstalinea"/>
        <w:numPr>
          <w:ilvl w:val="2"/>
          <w:numId w:val="4"/>
        </w:numPr>
        <w:tabs>
          <w:tab w:val="left" w:pos="1467"/>
        </w:tabs>
        <w:spacing w:before="12"/>
        <w:rPr>
          <w:rFonts w:ascii="Times New Roman"/>
          <w:sz w:val="24"/>
        </w:rPr>
      </w:pPr>
      <w:r>
        <w:rPr>
          <w:rFonts w:ascii="Times New Roman"/>
          <w:sz w:val="24"/>
        </w:rPr>
        <w:t>Heeft het voorwerp in de foto een</w:t>
      </w:r>
      <w:r>
        <w:rPr>
          <w:rFonts w:ascii="Times New Roman"/>
          <w:spacing w:val="-9"/>
          <w:sz w:val="24"/>
        </w:rPr>
        <w:t xml:space="preserve"> </w:t>
      </w:r>
      <w:r>
        <w:rPr>
          <w:rFonts w:ascii="Times New Roman"/>
          <w:sz w:val="24"/>
        </w:rPr>
        <w:t>steel?</w:t>
      </w:r>
    </w:p>
    <w:p w:rsidR="00BB27DF" w:rsidRDefault="00D92645">
      <w:pPr>
        <w:pStyle w:val="Plattetekst"/>
        <w:spacing w:before="248" w:line="252" w:lineRule="auto"/>
        <w:ind w:left="880" w:right="1318"/>
        <w:jc w:val="both"/>
      </w:pPr>
      <w:r>
        <w:t>Bij</w:t>
      </w:r>
      <w:r>
        <w:rPr>
          <w:spacing w:val="-4"/>
        </w:rPr>
        <w:t xml:space="preserve"> </w:t>
      </w:r>
      <w:r>
        <w:t>een</w:t>
      </w:r>
      <w:r>
        <w:rPr>
          <w:spacing w:val="-3"/>
        </w:rPr>
        <w:t xml:space="preserve"> </w:t>
      </w:r>
      <w:r>
        <w:t>foto</w:t>
      </w:r>
      <w:r>
        <w:rPr>
          <w:spacing w:val="-4"/>
        </w:rPr>
        <w:t xml:space="preserve"> </w:t>
      </w:r>
      <w:r>
        <w:t>van</w:t>
      </w:r>
      <w:r>
        <w:rPr>
          <w:spacing w:val="-4"/>
        </w:rPr>
        <w:t xml:space="preserve"> </w:t>
      </w:r>
      <w:r>
        <w:t>een</w:t>
      </w:r>
      <w:r>
        <w:rPr>
          <w:spacing w:val="-4"/>
        </w:rPr>
        <w:t xml:space="preserve"> </w:t>
      </w:r>
      <w:r>
        <w:t>banaan</w:t>
      </w:r>
      <w:r>
        <w:rPr>
          <w:spacing w:val="-3"/>
        </w:rPr>
        <w:t xml:space="preserve"> </w:t>
      </w:r>
      <w:r>
        <w:t>zouden</w:t>
      </w:r>
      <w:r>
        <w:rPr>
          <w:spacing w:val="-4"/>
        </w:rPr>
        <w:t xml:space="preserve"> </w:t>
      </w:r>
      <w:r>
        <w:t>de</w:t>
      </w:r>
      <w:r>
        <w:rPr>
          <w:spacing w:val="-4"/>
        </w:rPr>
        <w:t xml:space="preserve"> </w:t>
      </w:r>
      <w:r>
        <w:t>neuronen</w:t>
      </w:r>
      <w:r>
        <w:rPr>
          <w:spacing w:val="-4"/>
        </w:rPr>
        <w:t xml:space="preserve"> </w:t>
      </w:r>
      <w:r>
        <w:t>antwoorden</w:t>
      </w:r>
      <w:r>
        <w:rPr>
          <w:spacing w:val="-3"/>
        </w:rPr>
        <w:t xml:space="preserve"> </w:t>
      </w:r>
      <w:r>
        <w:t>met</w:t>
      </w:r>
      <w:r>
        <w:rPr>
          <w:spacing w:val="-4"/>
        </w:rPr>
        <w:t xml:space="preserve"> </w:t>
      </w:r>
      <w:r>
        <w:t>respectievelijk</w:t>
      </w:r>
      <w:r>
        <w:rPr>
          <w:spacing w:val="-4"/>
        </w:rPr>
        <w:t xml:space="preserve"> </w:t>
      </w:r>
      <w:r>
        <w:t>neen,</w:t>
      </w:r>
      <w:r>
        <w:rPr>
          <w:spacing w:val="-4"/>
        </w:rPr>
        <w:t xml:space="preserve"> </w:t>
      </w:r>
      <w:r>
        <w:t xml:space="preserve">ja en neen. </w:t>
      </w:r>
      <w:r>
        <w:rPr>
          <w:spacing w:val="-8"/>
        </w:rPr>
        <w:t xml:space="preserve">Voor </w:t>
      </w:r>
      <w:r>
        <w:t>een appel zou het antwoorden met respectievelijk ja, neen en ja. Met het gebruik van binaire getallen zou het netwerk aanleren dat de output voor een banaan</w:t>
      </w:r>
      <w:r>
        <w:rPr>
          <w:spacing w:val="-22"/>
        </w:rPr>
        <w:t xml:space="preserve"> </w:t>
      </w:r>
      <w:r>
        <w:t xml:space="preserve">010 </w:t>
      </w:r>
      <w:r>
        <w:rPr>
          <w:spacing w:val="-3"/>
        </w:rPr>
        <w:t xml:space="preserve">bevat </w:t>
      </w:r>
      <w:r>
        <w:t xml:space="preserve">en voor een appel 101. </w:t>
      </w:r>
      <w:r>
        <w:rPr>
          <w:spacing w:val="-3"/>
        </w:rPr>
        <w:t xml:space="preserve">Wanneer </w:t>
      </w:r>
      <w:r>
        <w:t>dit voorbeeld wordt uitgeschreven over een groot aantal neuronen lagen is het mogelijk om veel complexere problemen aan te</w:t>
      </w:r>
      <w:r>
        <w:rPr>
          <w:spacing w:val="-38"/>
        </w:rPr>
        <w:t xml:space="preserve"> </w:t>
      </w:r>
      <w:r>
        <w:t>pakken.</w:t>
      </w:r>
    </w:p>
    <w:p w:rsidR="00BB27DF" w:rsidRDefault="00D92645">
      <w:pPr>
        <w:pStyle w:val="Plattetekst"/>
        <w:spacing w:before="230" w:line="252" w:lineRule="auto"/>
        <w:ind w:left="880" w:right="1318"/>
        <w:jc w:val="both"/>
      </w:pPr>
      <w:r>
        <w:t>Deep</w:t>
      </w:r>
      <w:r>
        <w:rPr>
          <w:spacing w:val="-9"/>
        </w:rPr>
        <w:t xml:space="preserve"> </w:t>
      </w:r>
      <w:r>
        <w:t>Learning</w:t>
      </w:r>
      <w:r>
        <w:rPr>
          <w:spacing w:val="-8"/>
        </w:rPr>
        <w:t xml:space="preserve"> </w:t>
      </w:r>
      <w:r>
        <w:t>is</w:t>
      </w:r>
      <w:r>
        <w:rPr>
          <w:spacing w:val="-8"/>
        </w:rPr>
        <w:t xml:space="preserve"> </w:t>
      </w:r>
      <w:r>
        <w:t>een</w:t>
      </w:r>
      <w:r>
        <w:rPr>
          <w:spacing w:val="-8"/>
        </w:rPr>
        <w:t xml:space="preserve"> </w:t>
      </w:r>
      <w:r>
        <w:t>redelijk</w:t>
      </w:r>
      <w:r>
        <w:rPr>
          <w:spacing w:val="-8"/>
        </w:rPr>
        <w:t xml:space="preserve"> </w:t>
      </w:r>
      <w:r>
        <w:t>nieuwe</w:t>
      </w:r>
      <w:r>
        <w:rPr>
          <w:spacing w:val="-8"/>
        </w:rPr>
        <w:t xml:space="preserve"> </w:t>
      </w:r>
      <w:r>
        <w:t>term</w:t>
      </w:r>
      <w:r>
        <w:rPr>
          <w:spacing w:val="-9"/>
        </w:rPr>
        <w:t xml:space="preserve"> </w:t>
      </w:r>
      <w:r>
        <w:t>aangezien</w:t>
      </w:r>
      <w:r>
        <w:rPr>
          <w:spacing w:val="-8"/>
        </w:rPr>
        <w:t xml:space="preserve"> </w:t>
      </w:r>
      <w:r>
        <w:t>het</w:t>
      </w:r>
      <w:r>
        <w:rPr>
          <w:spacing w:val="-8"/>
        </w:rPr>
        <w:t xml:space="preserve"> </w:t>
      </w:r>
      <w:r>
        <w:t>pas</w:t>
      </w:r>
      <w:r>
        <w:rPr>
          <w:spacing w:val="-8"/>
        </w:rPr>
        <w:t xml:space="preserve"> </w:t>
      </w:r>
      <w:r>
        <w:t>voor</w:t>
      </w:r>
      <w:r>
        <w:rPr>
          <w:spacing w:val="-8"/>
        </w:rPr>
        <w:t xml:space="preserve"> </w:t>
      </w:r>
      <w:r>
        <w:t>het</w:t>
      </w:r>
      <w:r>
        <w:rPr>
          <w:spacing w:val="-8"/>
        </w:rPr>
        <w:t xml:space="preserve"> </w:t>
      </w:r>
      <w:r>
        <w:t>eerst</w:t>
      </w:r>
      <w:r>
        <w:rPr>
          <w:spacing w:val="-9"/>
        </w:rPr>
        <w:t xml:space="preserve"> </w:t>
      </w:r>
      <w:r>
        <w:t>werd</w:t>
      </w:r>
      <w:r>
        <w:rPr>
          <w:spacing w:val="-8"/>
        </w:rPr>
        <w:t xml:space="preserve"> </w:t>
      </w:r>
      <w:r>
        <w:t>gebruikt rond</w:t>
      </w:r>
      <w:r>
        <w:rPr>
          <w:spacing w:val="-10"/>
        </w:rPr>
        <w:t xml:space="preserve"> </w:t>
      </w:r>
      <w:r>
        <w:t>het</w:t>
      </w:r>
      <w:r>
        <w:rPr>
          <w:spacing w:val="-9"/>
        </w:rPr>
        <w:t xml:space="preserve"> </w:t>
      </w:r>
      <w:r>
        <w:t>jaar</w:t>
      </w:r>
      <w:r>
        <w:rPr>
          <w:spacing w:val="-10"/>
        </w:rPr>
        <w:t xml:space="preserve"> </w:t>
      </w:r>
      <w:r>
        <w:t>2000.</w:t>
      </w:r>
      <w:r>
        <w:rPr>
          <w:spacing w:val="4"/>
        </w:rPr>
        <w:t xml:space="preserve"> </w:t>
      </w:r>
      <w:r>
        <w:t>Sinds</w:t>
      </w:r>
      <w:ins w:id="188" w:author="Vercleyen Frank" w:date="2019-05-18T22:46:00Z">
        <w:r w:rsidR="00406DB1">
          <w:t>dien</w:t>
        </w:r>
      </w:ins>
      <w:r>
        <w:rPr>
          <w:spacing w:val="-10"/>
        </w:rPr>
        <w:t xml:space="preserve"> </w:t>
      </w:r>
      <w:r>
        <w:t>is</w:t>
      </w:r>
      <w:r>
        <w:rPr>
          <w:spacing w:val="-9"/>
        </w:rPr>
        <w:t xml:space="preserve"> </w:t>
      </w:r>
      <w:r>
        <w:t>het</w:t>
      </w:r>
      <w:r>
        <w:rPr>
          <w:spacing w:val="-10"/>
        </w:rPr>
        <w:t xml:space="preserve"> </w:t>
      </w:r>
      <w:r>
        <w:t>een</w:t>
      </w:r>
      <w:r>
        <w:rPr>
          <w:spacing w:val="-9"/>
        </w:rPr>
        <w:t xml:space="preserve"> </w:t>
      </w:r>
      <w:r>
        <w:t>veelgebruikte</w:t>
      </w:r>
      <w:r>
        <w:rPr>
          <w:spacing w:val="-9"/>
        </w:rPr>
        <w:t xml:space="preserve"> </w:t>
      </w:r>
      <w:r>
        <w:t>term</w:t>
      </w:r>
      <w:r>
        <w:rPr>
          <w:spacing w:val="-10"/>
        </w:rPr>
        <w:t xml:space="preserve"> </w:t>
      </w:r>
      <w:r>
        <w:t>en</w:t>
      </w:r>
      <w:r>
        <w:rPr>
          <w:spacing w:val="-9"/>
        </w:rPr>
        <w:t xml:space="preserve"> </w:t>
      </w:r>
      <w:r>
        <w:t>is</w:t>
      </w:r>
      <w:r>
        <w:rPr>
          <w:spacing w:val="-10"/>
        </w:rPr>
        <w:t xml:space="preserve"> </w:t>
      </w:r>
      <w:r>
        <w:t>het</w:t>
      </w:r>
      <w:r>
        <w:rPr>
          <w:spacing w:val="-9"/>
        </w:rPr>
        <w:t xml:space="preserve"> </w:t>
      </w:r>
      <w:r>
        <w:t>een</w:t>
      </w:r>
      <w:r>
        <w:rPr>
          <w:spacing w:val="-9"/>
        </w:rPr>
        <w:t xml:space="preserve"> </w:t>
      </w:r>
      <w:r>
        <w:t>regelmatig</w:t>
      </w:r>
      <w:r>
        <w:rPr>
          <w:spacing w:val="-10"/>
        </w:rPr>
        <w:t xml:space="preserve"> </w:t>
      </w:r>
      <w:r>
        <w:t>besproken onderwerp binnen het vak van artificiële intelligentie. (Goff,</w:t>
      </w:r>
      <w:r>
        <w:rPr>
          <w:spacing w:val="-3"/>
        </w:rPr>
        <w:t xml:space="preserve"> </w:t>
      </w:r>
      <w:hyperlink w:anchor="_bookmark47" w:history="1">
        <w:r>
          <w:t>2018)</w:t>
        </w:r>
      </w:hyperlink>
    </w:p>
    <w:p w:rsidR="00BB27DF" w:rsidRDefault="00BB27DF">
      <w:pPr>
        <w:pStyle w:val="Plattetekst"/>
        <w:rPr>
          <w:sz w:val="28"/>
        </w:rPr>
      </w:pPr>
    </w:p>
    <w:p w:rsidR="00BB27DF" w:rsidRDefault="00BB27DF">
      <w:pPr>
        <w:pStyle w:val="Plattetekst"/>
        <w:spacing w:before="5"/>
        <w:rPr>
          <w:sz w:val="36"/>
        </w:rPr>
      </w:pPr>
    </w:p>
    <w:p w:rsidR="00BB27DF" w:rsidRDefault="00D92645">
      <w:pPr>
        <w:pStyle w:val="Kop2"/>
        <w:numPr>
          <w:ilvl w:val="1"/>
          <w:numId w:val="3"/>
        </w:numPr>
        <w:tabs>
          <w:tab w:val="left" w:pos="595"/>
        </w:tabs>
        <w:ind w:hanging="402"/>
        <w:jc w:val="left"/>
        <w:rPr>
          <w:color w:val="0093D0"/>
          <w:sz w:val="26"/>
        </w:rPr>
      </w:pPr>
      <w:bookmarkStart w:id="189" w:name="2.4_Convolutional_Neural_Network"/>
      <w:bookmarkStart w:id="190" w:name="_bookmark11"/>
      <w:bookmarkEnd w:id="189"/>
      <w:bookmarkEnd w:id="190"/>
      <w:r>
        <w:t>Convolutional Neural</w:t>
      </w:r>
      <w:r>
        <w:rPr>
          <w:spacing w:val="-47"/>
        </w:rPr>
        <w:t xml:space="preserve"> </w:t>
      </w:r>
      <w:r>
        <w:t>Network</w:t>
      </w:r>
    </w:p>
    <w:p w:rsidR="00BB27DF" w:rsidRDefault="00BB27DF">
      <w:pPr>
        <w:pStyle w:val="Plattetekst"/>
        <w:spacing w:before="9"/>
        <w:rPr>
          <w:rFonts w:ascii="Verdana"/>
          <w:b/>
          <w:sz w:val="29"/>
        </w:rPr>
      </w:pPr>
    </w:p>
    <w:p w:rsidR="00BB27DF" w:rsidRDefault="00D92645">
      <w:pPr>
        <w:pStyle w:val="Plattetekst"/>
        <w:spacing w:line="252" w:lineRule="auto"/>
        <w:ind w:left="880" w:right="1318"/>
        <w:jc w:val="both"/>
      </w:pPr>
      <w:r>
        <w:t>Een</w:t>
      </w:r>
      <w:r>
        <w:rPr>
          <w:spacing w:val="-10"/>
        </w:rPr>
        <w:t xml:space="preserve"> </w:t>
      </w:r>
      <w:r>
        <w:t>’Convolutional</w:t>
      </w:r>
      <w:r>
        <w:rPr>
          <w:spacing w:val="-10"/>
        </w:rPr>
        <w:t xml:space="preserve"> </w:t>
      </w:r>
      <w:r>
        <w:t>Neural</w:t>
      </w:r>
      <w:r>
        <w:rPr>
          <w:spacing w:val="-10"/>
        </w:rPr>
        <w:t xml:space="preserve"> </w:t>
      </w:r>
      <w:r>
        <w:t>Network’,</w:t>
      </w:r>
      <w:r>
        <w:rPr>
          <w:spacing w:val="-9"/>
        </w:rPr>
        <w:t xml:space="preserve"> </w:t>
      </w:r>
      <w:r>
        <w:t>ook</w:t>
      </w:r>
      <w:r>
        <w:rPr>
          <w:spacing w:val="-10"/>
        </w:rPr>
        <w:t xml:space="preserve"> </w:t>
      </w:r>
      <w:r>
        <w:t>bekend</w:t>
      </w:r>
      <w:r>
        <w:rPr>
          <w:spacing w:val="-10"/>
        </w:rPr>
        <w:t xml:space="preserve"> </w:t>
      </w:r>
      <w:r>
        <w:t>onder</w:t>
      </w:r>
      <w:r>
        <w:rPr>
          <w:spacing w:val="-9"/>
        </w:rPr>
        <w:t xml:space="preserve"> </w:t>
      </w:r>
      <w:r>
        <w:t>CNN</w:t>
      </w:r>
      <w:r>
        <w:rPr>
          <w:spacing w:val="-10"/>
        </w:rPr>
        <w:t xml:space="preserve"> </w:t>
      </w:r>
      <w:r>
        <w:t>of</w:t>
      </w:r>
      <w:r>
        <w:rPr>
          <w:spacing w:val="-10"/>
        </w:rPr>
        <w:t xml:space="preserve"> </w:t>
      </w:r>
      <w:r>
        <w:t>ConvNet,</w:t>
      </w:r>
      <w:r>
        <w:rPr>
          <w:spacing w:val="-9"/>
        </w:rPr>
        <w:t xml:space="preserve"> </w:t>
      </w:r>
      <w:r>
        <w:t>is</w:t>
      </w:r>
      <w:r>
        <w:rPr>
          <w:spacing w:val="-10"/>
        </w:rPr>
        <w:t xml:space="preserve"> </w:t>
      </w:r>
      <w:r>
        <w:t>een</w:t>
      </w:r>
      <w:r>
        <w:rPr>
          <w:spacing w:val="-10"/>
        </w:rPr>
        <w:t xml:space="preserve"> </w:t>
      </w:r>
      <w:r>
        <w:t xml:space="preserve">neuraal netwerk dat zich specialiseert in het verwerken </w:t>
      </w:r>
      <w:r>
        <w:rPr>
          <w:spacing w:val="-3"/>
        </w:rPr>
        <w:t xml:space="preserve">van </w:t>
      </w:r>
      <w:r>
        <w:t>data dat roostervormig is, zoals een afbeelding.</w:t>
      </w:r>
    </w:p>
    <w:p w:rsidR="00BB27DF" w:rsidRDefault="00D92645">
      <w:pPr>
        <w:pStyle w:val="Plattetekst"/>
        <w:spacing w:before="231" w:line="252" w:lineRule="auto"/>
        <w:ind w:left="874" w:right="1314" w:firstLine="5"/>
        <w:jc w:val="both"/>
      </w:pPr>
      <w:r>
        <w:t xml:space="preserve">Een digitale afbeelding is een binaire representatie </w:t>
      </w:r>
      <w:r>
        <w:rPr>
          <w:spacing w:val="-3"/>
        </w:rPr>
        <w:t xml:space="preserve">van </w:t>
      </w:r>
      <w:r>
        <w:t xml:space="preserve">visuele data. Het </w:t>
      </w:r>
      <w:r>
        <w:rPr>
          <w:spacing w:val="-3"/>
        </w:rPr>
        <w:t xml:space="preserve">bevat </w:t>
      </w:r>
      <w:r>
        <w:t>een reeks van</w:t>
      </w:r>
      <w:r>
        <w:rPr>
          <w:spacing w:val="-12"/>
        </w:rPr>
        <w:t xml:space="preserve"> </w:t>
      </w:r>
      <w:r>
        <w:t>pixels</w:t>
      </w:r>
      <w:r>
        <w:rPr>
          <w:spacing w:val="-12"/>
        </w:rPr>
        <w:t xml:space="preserve"> </w:t>
      </w:r>
      <w:r>
        <w:t>geordend</w:t>
      </w:r>
      <w:r>
        <w:rPr>
          <w:spacing w:val="-11"/>
        </w:rPr>
        <w:t xml:space="preserve"> </w:t>
      </w:r>
      <w:r>
        <w:t>in</w:t>
      </w:r>
      <w:r>
        <w:rPr>
          <w:spacing w:val="-11"/>
        </w:rPr>
        <w:t xml:space="preserve"> </w:t>
      </w:r>
      <w:r>
        <w:t>een</w:t>
      </w:r>
      <w:r>
        <w:rPr>
          <w:spacing w:val="-12"/>
        </w:rPr>
        <w:t xml:space="preserve"> </w:t>
      </w:r>
      <w:r>
        <w:t>rooster</w:t>
      </w:r>
      <w:r>
        <w:rPr>
          <w:spacing w:val="-11"/>
        </w:rPr>
        <w:t xml:space="preserve"> </w:t>
      </w:r>
      <w:r>
        <w:t>waarbij</w:t>
      </w:r>
      <w:r>
        <w:rPr>
          <w:spacing w:val="-10"/>
        </w:rPr>
        <w:t xml:space="preserve"> </w:t>
      </w:r>
      <w:r>
        <w:t>de</w:t>
      </w:r>
      <w:r>
        <w:rPr>
          <w:spacing w:val="-12"/>
        </w:rPr>
        <w:t xml:space="preserve"> </w:t>
      </w:r>
      <w:r>
        <w:t>pixelwaarden</w:t>
      </w:r>
      <w:r>
        <w:rPr>
          <w:spacing w:val="-12"/>
        </w:rPr>
        <w:t xml:space="preserve"> </w:t>
      </w:r>
      <w:r>
        <w:t>aantonen</w:t>
      </w:r>
      <w:r>
        <w:rPr>
          <w:spacing w:val="-11"/>
        </w:rPr>
        <w:t xml:space="preserve"> </w:t>
      </w:r>
      <w:r>
        <w:t>hoe</w:t>
      </w:r>
      <w:ins w:id="191" w:author="Vercleyen Frank" w:date="2019-05-18T22:47:00Z">
        <w:r w:rsidR="00775663">
          <w:t>veel</w:t>
        </w:r>
      </w:ins>
      <w:r>
        <w:rPr>
          <w:spacing w:val="-11"/>
        </w:rPr>
        <w:t xml:space="preserve"> </w:t>
      </w:r>
      <w:r>
        <w:t>licht</w:t>
      </w:r>
      <w:r>
        <w:rPr>
          <w:spacing w:val="-12"/>
        </w:rPr>
        <w:t xml:space="preserve"> </w:t>
      </w:r>
      <w:r>
        <w:t>en</w:t>
      </w:r>
      <w:r>
        <w:rPr>
          <w:spacing w:val="-10"/>
        </w:rPr>
        <w:t xml:space="preserve"> </w:t>
      </w:r>
      <w:del w:id="192" w:author="Vercleyen Frank" w:date="2019-05-18T22:47:00Z">
        <w:r w:rsidDel="00775663">
          <w:delText>de</w:delText>
        </w:r>
      </w:del>
      <w:r>
        <w:rPr>
          <w:spacing w:val="-12"/>
        </w:rPr>
        <w:t xml:space="preserve"> </w:t>
      </w:r>
      <w:r>
        <w:t xml:space="preserve">kleur </w:t>
      </w:r>
      <w:del w:id="193" w:author="Vercleyen Frank" w:date="2019-05-18T22:47:00Z">
        <w:r w:rsidDel="00775663">
          <w:delText xml:space="preserve">die </w:delText>
        </w:r>
      </w:del>
      <w:r>
        <w:t>de pixel moet</w:t>
      </w:r>
      <w:r>
        <w:rPr>
          <w:spacing w:val="-6"/>
        </w:rPr>
        <w:t xml:space="preserve"> </w:t>
      </w:r>
      <w:r>
        <w:t>weergeven.</w:t>
      </w:r>
    </w:p>
    <w:p w:rsidR="00BB27DF" w:rsidRDefault="00D92645">
      <w:pPr>
        <w:pStyle w:val="Plattetekst"/>
        <w:spacing w:before="232" w:line="252" w:lineRule="auto"/>
        <w:ind w:left="880" w:right="1318"/>
        <w:jc w:val="both"/>
      </w:pPr>
      <w:r>
        <w:t>Een CNN bestaat, net zoals bij een normaal neuraal netwerk, uit een invoerlaag, een uitvoerlaag en een aantal tussenliggende lagen. Maar wat een CNN een CNN maakt  zijn de tussenliggende lagen waarvan sommige convolutioneel of pooling zijn, de twee belangrijkste lagen in een</w:t>
      </w:r>
      <w:r>
        <w:rPr>
          <w:spacing w:val="-5"/>
        </w:rPr>
        <w:t xml:space="preserve"> </w:t>
      </w:r>
      <w:r>
        <w:t>CNN.</w:t>
      </w:r>
    </w:p>
    <w:p w:rsidR="00BB27DF" w:rsidRDefault="00BB27DF">
      <w:pPr>
        <w:pStyle w:val="Plattetekst"/>
        <w:rPr>
          <w:sz w:val="28"/>
        </w:rPr>
      </w:pPr>
    </w:p>
    <w:p w:rsidR="00BB27DF" w:rsidRDefault="00D92645">
      <w:pPr>
        <w:pStyle w:val="Kop3"/>
        <w:numPr>
          <w:ilvl w:val="2"/>
          <w:numId w:val="3"/>
        </w:numPr>
        <w:tabs>
          <w:tab w:val="left" w:pos="643"/>
        </w:tabs>
        <w:spacing w:before="221"/>
        <w:ind w:hanging="536"/>
      </w:pPr>
      <w:bookmarkStart w:id="194" w:name="2.4.1_Convolutionele_laag"/>
      <w:bookmarkStart w:id="195" w:name="_bookmark12"/>
      <w:bookmarkEnd w:id="194"/>
      <w:bookmarkEnd w:id="195"/>
      <w:r>
        <w:t>Convolutionele</w:t>
      </w:r>
      <w:r>
        <w:rPr>
          <w:spacing w:val="-19"/>
        </w:rPr>
        <w:t xml:space="preserve"> </w:t>
      </w:r>
      <w:r>
        <w:t>laag</w:t>
      </w:r>
    </w:p>
    <w:p w:rsidR="00BB27DF" w:rsidRDefault="00BB27DF">
      <w:pPr>
        <w:pStyle w:val="Plattetekst"/>
        <w:rPr>
          <w:rFonts w:ascii="Verdana"/>
          <w:b/>
          <w:sz w:val="26"/>
        </w:rPr>
      </w:pPr>
    </w:p>
    <w:p w:rsidR="00BB27DF" w:rsidRDefault="00D92645">
      <w:pPr>
        <w:pStyle w:val="Plattetekst"/>
        <w:spacing w:line="252" w:lineRule="auto"/>
        <w:ind w:left="880" w:right="1318"/>
        <w:jc w:val="both"/>
      </w:pPr>
      <w:r>
        <w:t>Het</w:t>
      </w:r>
      <w:r>
        <w:rPr>
          <w:spacing w:val="-23"/>
        </w:rPr>
        <w:t xml:space="preserve"> </w:t>
      </w:r>
      <w:r>
        <w:t>verschil</w:t>
      </w:r>
      <w:r>
        <w:rPr>
          <w:spacing w:val="-22"/>
        </w:rPr>
        <w:t xml:space="preserve"> </w:t>
      </w:r>
      <w:r>
        <w:t>tussen</w:t>
      </w:r>
      <w:r>
        <w:rPr>
          <w:spacing w:val="-22"/>
        </w:rPr>
        <w:t xml:space="preserve"> </w:t>
      </w:r>
      <w:r>
        <w:t>een</w:t>
      </w:r>
      <w:r>
        <w:rPr>
          <w:spacing w:val="-23"/>
        </w:rPr>
        <w:t xml:space="preserve"> </w:t>
      </w:r>
      <w:r>
        <w:t>convolutionele</w:t>
      </w:r>
      <w:r>
        <w:rPr>
          <w:spacing w:val="-22"/>
        </w:rPr>
        <w:t xml:space="preserve"> </w:t>
      </w:r>
      <w:r>
        <w:t>laag</w:t>
      </w:r>
      <w:r>
        <w:rPr>
          <w:spacing w:val="-23"/>
        </w:rPr>
        <w:t xml:space="preserve"> </w:t>
      </w:r>
      <w:r>
        <w:t>en</w:t>
      </w:r>
      <w:r>
        <w:rPr>
          <w:spacing w:val="-22"/>
        </w:rPr>
        <w:t xml:space="preserve"> </w:t>
      </w:r>
      <w:r>
        <w:t>een</w:t>
      </w:r>
      <w:r>
        <w:rPr>
          <w:spacing w:val="-22"/>
        </w:rPr>
        <w:t xml:space="preserve"> </w:t>
      </w:r>
      <w:r>
        <w:t>normale</w:t>
      </w:r>
      <w:r>
        <w:rPr>
          <w:spacing w:val="-23"/>
        </w:rPr>
        <w:t xml:space="preserve"> </w:t>
      </w:r>
      <w:r>
        <w:t>laag</w:t>
      </w:r>
      <w:r>
        <w:rPr>
          <w:spacing w:val="-21"/>
        </w:rPr>
        <w:t xml:space="preserve"> </w:t>
      </w:r>
      <w:r>
        <w:t>is</w:t>
      </w:r>
      <w:r>
        <w:rPr>
          <w:spacing w:val="-23"/>
        </w:rPr>
        <w:t xml:space="preserve"> </w:t>
      </w:r>
      <w:r>
        <w:t>dat</w:t>
      </w:r>
      <w:r>
        <w:rPr>
          <w:spacing w:val="-22"/>
        </w:rPr>
        <w:t xml:space="preserve"> </w:t>
      </w:r>
      <w:r>
        <w:t>convolutionele</w:t>
      </w:r>
      <w:r>
        <w:rPr>
          <w:spacing w:val="-22"/>
        </w:rPr>
        <w:t xml:space="preserve"> </w:t>
      </w:r>
      <w:r>
        <w:t>lagen lokale</w:t>
      </w:r>
      <w:r>
        <w:rPr>
          <w:spacing w:val="-14"/>
        </w:rPr>
        <w:t xml:space="preserve"> </w:t>
      </w:r>
      <w:r>
        <w:t>patronen</w:t>
      </w:r>
      <w:r>
        <w:rPr>
          <w:spacing w:val="-14"/>
        </w:rPr>
        <w:t xml:space="preserve"> </w:t>
      </w:r>
      <w:r>
        <w:t>in</w:t>
      </w:r>
      <w:r>
        <w:rPr>
          <w:spacing w:val="-14"/>
        </w:rPr>
        <w:t xml:space="preserve"> </w:t>
      </w:r>
      <w:r>
        <w:t>kleine</w:t>
      </w:r>
      <w:r>
        <w:rPr>
          <w:spacing w:val="-13"/>
        </w:rPr>
        <w:t xml:space="preserve"> </w:t>
      </w:r>
      <w:r>
        <w:t>roosters</w:t>
      </w:r>
      <w:r>
        <w:rPr>
          <w:spacing w:val="-14"/>
        </w:rPr>
        <w:t xml:space="preserve"> </w:t>
      </w:r>
      <w:r>
        <w:rPr>
          <w:spacing w:val="-3"/>
        </w:rPr>
        <w:t>van</w:t>
      </w:r>
      <w:r>
        <w:rPr>
          <w:spacing w:val="-14"/>
        </w:rPr>
        <w:t xml:space="preserve"> </w:t>
      </w:r>
      <w:r>
        <w:t>twee</w:t>
      </w:r>
      <w:r>
        <w:rPr>
          <w:spacing w:val="-13"/>
        </w:rPr>
        <w:t xml:space="preserve"> </w:t>
      </w:r>
      <w:r>
        <w:t>dimensies,</w:t>
      </w:r>
      <w:r>
        <w:rPr>
          <w:spacing w:val="-14"/>
        </w:rPr>
        <w:t xml:space="preserve"> </w:t>
      </w:r>
      <w:r>
        <w:t>details</w:t>
      </w:r>
      <w:r>
        <w:rPr>
          <w:spacing w:val="-14"/>
        </w:rPr>
        <w:t xml:space="preserve"> </w:t>
      </w:r>
      <w:r>
        <w:t>dus,</w:t>
      </w:r>
      <w:r>
        <w:rPr>
          <w:spacing w:val="-13"/>
        </w:rPr>
        <w:t xml:space="preserve"> </w:t>
      </w:r>
      <w:r>
        <w:t>aanleert</w:t>
      </w:r>
      <w:r>
        <w:rPr>
          <w:spacing w:val="-14"/>
        </w:rPr>
        <w:t xml:space="preserve"> </w:t>
      </w:r>
      <w:r>
        <w:t>en</w:t>
      </w:r>
      <w:r>
        <w:rPr>
          <w:spacing w:val="-14"/>
        </w:rPr>
        <w:t xml:space="preserve"> </w:t>
      </w:r>
      <w:r>
        <w:t>een</w:t>
      </w:r>
      <w:r>
        <w:rPr>
          <w:spacing w:val="-13"/>
        </w:rPr>
        <w:t xml:space="preserve"> </w:t>
      </w:r>
      <w:r>
        <w:t>normale laag globale patronen aanleert over het geheel van de</w:t>
      </w:r>
      <w:r>
        <w:rPr>
          <w:spacing w:val="-16"/>
        </w:rPr>
        <w:t xml:space="preserve"> </w:t>
      </w:r>
      <w:r>
        <w:t>afbeelding.</w:t>
      </w:r>
    </w:p>
    <w:p w:rsidR="00BB27DF" w:rsidRDefault="00D92645">
      <w:pPr>
        <w:pStyle w:val="Plattetekst"/>
        <w:spacing w:before="231" w:line="252" w:lineRule="auto"/>
        <w:ind w:left="880" w:right="1312"/>
        <w:jc w:val="both"/>
      </w:pPr>
      <w:r>
        <w:t xml:space="preserve">Het grootste doel </w:t>
      </w:r>
      <w:r>
        <w:rPr>
          <w:spacing w:val="-3"/>
        </w:rPr>
        <w:t xml:space="preserve">van </w:t>
      </w:r>
      <w:r>
        <w:t xml:space="preserve">een convolutionele laag is om randen, lijnen, vormen, enz. te herkennen. </w:t>
      </w:r>
      <w:r>
        <w:rPr>
          <w:spacing w:val="-6"/>
        </w:rPr>
        <w:t xml:space="preserve">Vanaf </w:t>
      </w:r>
      <w:ins w:id="196" w:author="Vercleyen Frank" w:date="2019-05-18T22:48:00Z">
        <w:r w:rsidR="00775663">
          <w:rPr>
            <w:spacing w:val="-6"/>
          </w:rPr>
          <w:t xml:space="preserve">het ogenblik </w:t>
        </w:r>
      </w:ins>
      <w:r>
        <w:t>dat het zo een karakteristiek op een specifieke plaats heeft aangeleerd</w:t>
      </w:r>
      <w:ins w:id="197" w:author="Vercleyen Frank" w:date="2019-05-18T22:48:00Z">
        <w:r w:rsidR="00775663">
          <w:t>,</w:t>
        </w:r>
      </w:ins>
      <w:r>
        <w:t xml:space="preserve"> kan</w:t>
      </w:r>
      <w:r>
        <w:rPr>
          <w:spacing w:val="-21"/>
        </w:rPr>
        <w:t xml:space="preserve"> </w:t>
      </w:r>
      <w:r>
        <w:t>het</w:t>
      </w:r>
      <w:r>
        <w:rPr>
          <w:spacing w:val="-21"/>
        </w:rPr>
        <w:t xml:space="preserve"> </w:t>
      </w:r>
      <w:r>
        <w:t>het</w:t>
      </w:r>
      <w:r>
        <w:rPr>
          <w:spacing w:val="-21"/>
        </w:rPr>
        <w:t xml:space="preserve"> </w:t>
      </w:r>
      <w:r>
        <w:t>later</w:t>
      </w:r>
      <w:r>
        <w:rPr>
          <w:spacing w:val="-21"/>
        </w:rPr>
        <w:t xml:space="preserve"> </w:t>
      </w:r>
      <w:r>
        <w:t>in</w:t>
      </w:r>
      <w:r>
        <w:rPr>
          <w:spacing w:val="-21"/>
        </w:rPr>
        <w:t xml:space="preserve"> </w:t>
      </w:r>
      <w:r>
        <w:t>elke</w:t>
      </w:r>
      <w:r>
        <w:rPr>
          <w:spacing w:val="-20"/>
        </w:rPr>
        <w:t xml:space="preserve"> </w:t>
      </w:r>
      <w:r>
        <w:t>andere</w:t>
      </w:r>
      <w:r>
        <w:rPr>
          <w:spacing w:val="-21"/>
        </w:rPr>
        <w:t xml:space="preserve"> </w:t>
      </w:r>
      <w:r>
        <w:t>plaats</w:t>
      </w:r>
      <w:r>
        <w:rPr>
          <w:spacing w:val="-21"/>
        </w:rPr>
        <w:t xml:space="preserve"> </w:t>
      </w:r>
      <w:r>
        <w:t>herkennen.</w:t>
      </w:r>
      <w:r>
        <w:rPr>
          <w:spacing w:val="-7"/>
        </w:rPr>
        <w:t xml:space="preserve"> </w:t>
      </w:r>
      <w:r>
        <w:rPr>
          <w:spacing w:val="-3"/>
        </w:rPr>
        <w:t>Terwijl</w:t>
      </w:r>
      <w:r>
        <w:rPr>
          <w:spacing w:val="-20"/>
        </w:rPr>
        <w:t xml:space="preserve"> </w:t>
      </w:r>
      <w:r>
        <w:t>een</w:t>
      </w:r>
      <w:r>
        <w:rPr>
          <w:spacing w:val="-21"/>
        </w:rPr>
        <w:t xml:space="preserve"> </w:t>
      </w:r>
      <w:r>
        <w:t>normale</w:t>
      </w:r>
      <w:r>
        <w:rPr>
          <w:spacing w:val="-21"/>
        </w:rPr>
        <w:t xml:space="preserve"> </w:t>
      </w:r>
      <w:r>
        <w:t>laag</w:t>
      </w:r>
      <w:r>
        <w:rPr>
          <w:spacing w:val="-21"/>
        </w:rPr>
        <w:t xml:space="preserve"> </w:t>
      </w:r>
      <w:r>
        <w:t>de</w:t>
      </w:r>
      <w:r>
        <w:rPr>
          <w:spacing w:val="-21"/>
        </w:rPr>
        <w:t xml:space="preserve"> </w:t>
      </w:r>
      <w:r>
        <w:t>karakteristiek opnieuw zou moeten</w:t>
      </w:r>
      <w:r>
        <w:rPr>
          <w:spacing w:val="-4"/>
        </w:rPr>
        <w:t xml:space="preserve"> </w:t>
      </w:r>
      <w:r>
        <w:t>aanleren.</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5987"/>
        </w:tabs>
        <w:ind w:left="880" w:firstLine="0"/>
        <w:jc w:val="both"/>
      </w:pPr>
      <w:r>
        <w:rPr>
          <w:noProof/>
          <w:lang w:val="nl-BE" w:eastAsia="nl-BE"/>
        </w:rPr>
        <mc:AlternateContent>
          <mc:Choice Requires="wps">
            <w:drawing>
              <wp:anchor distT="0" distB="0" distL="0" distR="0" simplePos="0" relativeHeight="251664896"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3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" strokeweight=".17569mm">
                <w10:wrap type="topAndBottom" anchorx="page"/>
              </v:line>
            </w:pict>
          </mc:Fallback>
        </mc:AlternateContent>
      </w:r>
      <w:r w:rsidR="00D92645">
        <w:rPr>
          <w:noProof/>
          <w:lang w:val="nl-BE" w:eastAsia="nl-BE"/>
        </w:rPr>
        <w:drawing>
          <wp:anchor distT="0" distB="0" distL="0" distR="0" simplePos="0" relativeHeight="251641344" behindDoc="1" locked="0" layoutInCell="1" allowOverlap="1">
            <wp:simplePos x="0" y="0"/>
            <wp:positionH relativeFrom="page">
              <wp:posOffset>1135748</wp:posOffset>
            </wp:positionH>
            <wp:positionV relativeFrom="paragraph">
              <wp:posOffset>436506</wp:posOffset>
            </wp:positionV>
            <wp:extent cx="5336667" cy="36484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336667" cy="3648455"/>
                    </a:xfrm>
                    <a:prstGeom prst="rect">
                      <a:avLst/>
                    </a:prstGeom>
                  </pic:spPr>
                </pic:pic>
              </a:graphicData>
            </a:graphic>
          </wp:anchor>
        </w:drawing>
      </w:r>
      <w:r w:rsidR="00D92645">
        <w:rPr>
          <w:b w:val="0"/>
          <w:w w:val="95"/>
        </w:rPr>
        <w:t>24</w:t>
      </w:r>
      <w:r w:rsidR="00D92645">
        <w:rPr>
          <w:b w:val="0"/>
          <w:w w:val="95"/>
        </w:rPr>
        <w:tab/>
      </w:r>
      <w:r w:rsidR="00D92645">
        <w:rPr>
          <w:w w:val="95"/>
        </w:rPr>
        <w:t>Hoofdstuk</w:t>
      </w:r>
      <w:r w:rsidR="00D92645">
        <w:rPr>
          <w:spacing w:val="-28"/>
          <w:w w:val="95"/>
        </w:rPr>
        <w:t xml:space="preserve"> </w:t>
      </w:r>
      <w:r w:rsidR="00D92645">
        <w:rPr>
          <w:w w:val="95"/>
        </w:rPr>
        <w:t>2.</w:t>
      </w:r>
      <w:r w:rsidR="00D92645">
        <w:rPr>
          <w:spacing w:val="-28"/>
          <w:w w:val="95"/>
        </w:rPr>
        <w:t xml:space="preserve"> </w:t>
      </w:r>
      <w:r w:rsidR="00D92645">
        <w:rPr>
          <w:w w:val="95"/>
        </w:rPr>
        <w:t>Stand</w:t>
      </w:r>
      <w:r w:rsidR="00D92645">
        <w:rPr>
          <w:spacing w:val="-27"/>
          <w:w w:val="95"/>
        </w:rPr>
        <w:t xml:space="preserve"> </w:t>
      </w:r>
      <w:r w:rsidR="00D92645">
        <w:rPr>
          <w:spacing w:val="-3"/>
          <w:w w:val="95"/>
        </w:rPr>
        <w:t>van</w:t>
      </w:r>
      <w:r w:rsidR="00D92645">
        <w:rPr>
          <w:spacing w:val="-28"/>
          <w:w w:val="95"/>
        </w:rPr>
        <w:t xml:space="preserve"> </w:t>
      </w:r>
      <w:r w:rsidR="00D92645">
        <w:rPr>
          <w:w w:val="95"/>
        </w:rPr>
        <w:t>zaken</w:t>
      </w:r>
    </w:p>
    <w:p w:rsidR="00BB27DF" w:rsidRDefault="00BB27DF">
      <w:pPr>
        <w:pStyle w:val="Plattetekst"/>
        <w:spacing w:before="2"/>
        <w:rPr>
          <w:rFonts w:ascii="Verdana"/>
          <w:b/>
          <w:sz w:val="16"/>
        </w:rPr>
      </w:pPr>
    </w:p>
    <w:p w:rsidR="00BB27DF" w:rsidRDefault="00D92645">
      <w:pPr>
        <w:pStyle w:val="Plattetekst"/>
        <w:spacing w:before="209"/>
        <w:ind w:left="3369"/>
      </w:pPr>
      <w:r>
        <w:t xml:space="preserve">Figuur 2.3: </w:t>
      </w:r>
      <w:bookmarkStart w:id="198" w:name="_bookmark13"/>
      <w:bookmarkEnd w:id="198"/>
      <w:r>
        <w:t>Het convolutional proces</w:t>
      </w:r>
    </w:p>
    <w:p w:rsidR="00BB27DF" w:rsidRDefault="00BB27DF">
      <w:pPr>
        <w:pStyle w:val="Plattetekst"/>
        <w:rPr>
          <w:sz w:val="28"/>
        </w:rPr>
      </w:pPr>
    </w:p>
    <w:p w:rsidR="00BB27DF" w:rsidRDefault="00BB27DF">
      <w:pPr>
        <w:pStyle w:val="Plattetekst"/>
        <w:spacing w:before="7"/>
        <w:rPr>
          <w:sz w:val="31"/>
        </w:rPr>
      </w:pPr>
    </w:p>
    <w:p w:rsidR="00BB27DF" w:rsidRDefault="00D92645">
      <w:pPr>
        <w:pStyle w:val="Plattetekst"/>
        <w:spacing w:line="252" w:lineRule="auto"/>
        <w:ind w:left="880" w:right="1318" w:hanging="12"/>
        <w:jc w:val="both"/>
      </w:pPr>
      <w:r>
        <w:rPr>
          <w:spacing w:val="-3"/>
        </w:rPr>
        <w:t xml:space="preserve">Wanneer </w:t>
      </w:r>
      <w:r>
        <w:t>een tweede convolutionele laag volgt op een andere convolutionele laag kan de tweede</w:t>
      </w:r>
      <w:r>
        <w:rPr>
          <w:spacing w:val="-10"/>
        </w:rPr>
        <w:t xml:space="preserve"> </w:t>
      </w:r>
      <w:r>
        <w:t>laag</w:t>
      </w:r>
      <w:r>
        <w:rPr>
          <w:spacing w:val="-10"/>
        </w:rPr>
        <w:t xml:space="preserve"> </w:t>
      </w:r>
      <w:r>
        <w:t>aangeleerde</w:t>
      </w:r>
      <w:r>
        <w:rPr>
          <w:spacing w:val="-10"/>
        </w:rPr>
        <w:t xml:space="preserve"> </w:t>
      </w:r>
      <w:r>
        <w:t>patronen</w:t>
      </w:r>
      <w:r>
        <w:rPr>
          <w:spacing w:val="-10"/>
        </w:rPr>
        <w:t xml:space="preserve"> </w:t>
      </w:r>
      <w:r>
        <w:t>gebruiken</w:t>
      </w:r>
      <w:r>
        <w:rPr>
          <w:spacing w:val="-10"/>
        </w:rPr>
        <w:t xml:space="preserve"> </w:t>
      </w:r>
      <w:r>
        <w:t>van</w:t>
      </w:r>
      <w:r>
        <w:rPr>
          <w:spacing w:val="-10"/>
        </w:rPr>
        <w:t xml:space="preserve"> </w:t>
      </w:r>
      <w:r>
        <w:t>de</w:t>
      </w:r>
      <w:r>
        <w:rPr>
          <w:spacing w:val="-10"/>
        </w:rPr>
        <w:t xml:space="preserve"> </w:t>
      </w:r>
      <w:r>
        <w:t>voorgaande</w:t>
      </w:r>
      <w:r>
        <w:rPr>
          <w:spacing w:val="-10"/>
        </w:rPr>
        <w:t xml:space="preserve"> </w:t>
      </w:r>
      <w:r>
        <w:t>laag.</w:t>
      </w:r>
      <w:r>
        <w:rPr>
          <w:spacing w:val="3"/>
        </w:rPr>
        <w:t xml:space="preserve"> </w:t>
      </w:r>
      <w:r>
        <w:t>De</w:t>
      </w:r>
      <w:r>
        <w:rPr>
          <w:spacing w:val="-10"/>
        </w:rPr>
        <w:t xml:space="preserve"> </w:t>
      </w:r>
      <w:r>
        <w:t>tweede</w:t>
      </w:r>
      <w:r>
        <w:rPr>
          <w:spacing w:val="-10"/>
        </w:rPr>
        <w:t xml:space="preserve"> </w:t>
      </w:r>
      <w:r>
        <w:t>laag</w:t>
      </w:r>
      <w:r>
        <w:rPr>
          <w:spacing w:val="-10"/>
        </w:rPr>
        <w:t xml:space="preserve"> </w:t>
      </w:r>
      <w:r>
        <w:t>kan daardoor veel geavanceerde patronen aanleren, zoals een oog of een</w:t>
      </w:r>
      <w:r>
        <w:rPr>
          <w:spacing w:val="-25"/>
        </w:rPr>
        <w:t xml:space="preserve"> </w:t>
      </w:r>
      <w:r>
        <w:t>voetbal.</w:t>
      </w:r>
    </w:p>
    <w:p w:rsidR="00BB27DF" w:rsidRDefault="00D92645">
      <w:pPr>
        <w:pStyle w:val="Plattetekst"/>
        <w:spacing w:before="231" w:line="252" w:lineRule="auto"/>
        <w:ind w:left="880" w:right="1318"/>
        <w:jc w:val="both"/>
      </w:pPr>
      <w:r>
        <w:t>De</w:t>
      </w:r>
      <w:r>
        <w:rPr>
          <w:spacing w:val="-15"/>
        </w:rPr>
        <w:t xml:space="preserve"> </w:t>
      </w:r>
      <w:r>
        <w:t>convolutionele</w:t>
      </w:r>
      <w:r>
        <w:rPr>
          <w:spacing w:val="-15"/>
        </w:rPr>
        <w:t xml:space="preserve"> </w:t>
      </w:r>
      <w:r>
        <w:t>lagen</w:t>
      </w:r>
      <w:r>
        <w:rPr>
          <w:spacing w:val="-16"/>
        </w:rPr>
        <w:t xml:space="preserve"> </w:t>
      </w:r>
      <w:r>
        <w:t>werken</w:t>
      </w:r>
      <w:r>
        <w:rPr>
          <w:spacing w:val="-15"/>
        </w:rPr>
        <w:t xml:space="preserve"> </w:t>
      </w:r>
      <w:r>
        <w:t>met</w:t>
      </w:r>
      <w:r>
        <w:rPr>
          <w:spacing w:val="-16"/>
        </w:rPr>
        <w:t xml:space="preserve"> </w:t>
      </w:r>
      <w:r>
        <w:t>3</w:t>
      </w:r>
      <w:r>
        <w:rPr>
          <w:spacing w:val="-15"/>
        </w:rPr>
        <w:t xml:space="preserve"> </w:t>
      </w:r>
      <w:r>
        <w:t>dimensionale</w:t>
      </w:r>
      <w:r>
        <w:rPr>
          <w:spacing w:val="-15"/>
        </w:rPr>
        <w:t xml:space="preserve"> </w:t>
      </w:r>
      <w:r>
        <w:t>roosters,</w:t>
      </w:r>
      <w:r>
        <w:rPr>
          <w:spacing w:val="-15"/>
        </w:rPr>
        <w:t xml:space="preserve"> </w:t>
      </w:r>
      <w:r>
        <w:t>twee</w:t>
      </w:r>
      <w:r>
        <w:rPr>
          <w:spacing w:val="-16"/>
        </w:rPr>
        <w:t xml:space="preserve"> </w:t>
      </w:r>
      <w:r>
        <w:t>assen</w:t>
      </w:r>
      <w:r>
        <w:rPr>
          <w:spacing w:val="-15"/>
        </w:rPr>
        <w:t xml:space="preserve"> </w:t>
      </w:r>
      <w:r>
        <w:t>hiervan</w:t>
      </w:r>
      <w:r>
        <w:rPr>
          <w:spacing w:val="-15"/>
        </w:rPr>
        <w:t xml:space="preserve"> </w:t>
      </w:r>
      <w:r>
        <w:t>tonen</w:t>
      </w:r>
      <w:r>
        <w:rPr>
          <w:spacing w:val="-15"/>
        </w:rPr>
        <w:t xml:space="preserve"> </w:t>
      </w:r>
      <w:r>
        <w:t xml:space="preserve">de hoogte en breedte aan en de derde de diepte. </w:t>
      </w:r>
      <w:r>
        <w:rPr>
          <w:spacing w:val="-3"/>
        </w:rPr>
        <w:t xml:space="preserve">Wanneer </w:t>
      </w:r>
      <w:r>
        <w:t xml:space="preserve">een afbeelding kleuren </w:t>
      </w:r>
      <w:r>
        <w:rPr>
          <w:spacing w:val="-3"/>
        </w:rPr>
        <w:t xml:space="preserve">bevat </w:t>
      </w:r>
      <w:r>
        <w:t>zal deze diepte 3</w:t>
      </w:r>
      <w:ins w:id="199" w:author="Vercleyen Frank" w:date="2019-05-18T22:49:00Z">
        <w:r w:rsidR="00775663">
          <w:t xml:space="preserve"> lagen</w:t>
        </w:r>
      </w:ins>
      <w:r>
        <w:t xml:space="preserve"> bevatten, bij een zwart-wit foto zal deze 1</w:t>
      </w:r>
      <w:r>
        <w:rPr>
          <w:spacing w:val="-22"/>
        </w:rPr>
        <w:t xml:space="preserve"> </w:t>
      </w:r>
      <w:r>
        <w:t>bevatten.</w:t>
      </w:r>
    </w:p>
    <w:p w:rsidR="00BB27DF" w:rsidRDefault="00D92645">
      <w:pPr>
        <w:pStyle w:val="Plattetekst"/>
        <w:spacing w:before="232" w:line="252" w:lineRule="auto"/>
        <w:ind w:left="874" w:right="1312" w:firstLine="5"/>
        <w:jc w:val="both"/>
      </w:pPr>
      <w:r>
        <w:t xml:space="preserve">Een convolutionele laag is convolutioneel aangezien het een convolutionele operatie uitvoert.  Stel nu dat na een invoerlaag een convolutionele laag is geplaatst dan krijgt   de convolutionele laag de niet verwerkte </w:t>
      </w:r>
      <w:r>
        <w:rPr>
          <w:spacing w:val="-3"/>
        </w:rPr>
        <w:t xml:space="preserve">invoer </w:t>
      </w:r>
      <w:r>
        <w:t>binnen. De laag maakt een of meerdere vensters</w:t>
      </w:r>
      <w:r>
        <w:rPr>
          <w:spacing w:val="-14"/>
        </w:rPr>
        <w:t xml:space="preserve"> </w:t>
      </w:r>
      <w:r>
        <w:t>aan,</w:t>
      </w:r>
      <w:r>
        <w:rPr>
          <w:spacing w:val="-14"/>
        </w:rPr>
        <w:t xml:space="preserve"> </w:t>
      </w:r>
      <w:r>
        <w:t>d</w:t>
      </w:r>
      <w:ins w:id="200" w:author="Vercleyen Frank" w:date="2019-05-18T22:50:00Z">
        <w:r w:rsidR="00775663">
          <w:t>ie</w:t>
        </w:r>
      </w:ins>
      <w:del w:id="201" w:author="Vercleyen Frank" w:date="2019-05-18T22:50:00Z">
        <w:r w:rsidDel="00775663">
          <w:delText>at</w:delText>
        </w:r>
      </w:del>
      <w:r>
        <w:rPr>
          <w:spacing w:val="-14"/>
        </w:rPr>
        <w:t xml:space="preserve"> </w:t>
      </w:r>
      <w:r>
        <w:t>een</w:t>
      </w:r>
      <w:r>
        <w:rPr>
          <w:spacing w:val="-13"/>
        </w:rPr>
        <w:t xml:space="preserve"> </w:t>
      </w:r>
      <w:r>
        <w:t>filter</w:t>
      </w:r>
      <w:r>
        <w:rPr>
          <w:spacing w:val="-13"/>
        </w:rPr>
        <w:t xml:space="preserve"> </w:t>
      </w:r>
      <w:r>
        <w:t>word</w:t>
      </w:r>
      <w:ins w:id="202" w:author="Vercleyen Frank" w:date="2019-05-18T22:50:00Z">
        <w:r w:rsidR="00775663">
          <w:t>en</w:t>
        </w:r>
      </w:ins>
      <w:del w:id="203" w:author="Vercleyen Frank" w:date="2019-05-18T22:50:00Z">
        <w:r w:rsidDel="00775663">
          <w:delText>t</w:delText>
        </w:r>
      </w:del>
      <w:r>
        <w:rPr>
          <w:spacing w:val="-13"/>
        </w:rPr>
        <w:t xml:space="preserve"> </w:t>
      </w:r>
      <w:r>
        <w:t>genoemd,</w:t>
      </w:r>
      <w:r>
        <w:rPr>
          <w:spacing w:val="-14"/>
        </w:rPr>
        <w:t xml:space="preserve"> </w:t>
      </w:r>
      <w:r>
        <w:t>met</w:t>
      </w:r>
      <w:r>
        <w:rPr>
          <w:spacing w:val="-13"/>
        </w:rPr>
        <w:t xml:space="preserve"> </w:t>
      </w:r>
      <w:r>
        <w:t>meegegeven</w:t>
      </w:r>
      <w:r>
        <w:rPr>
          <w:spacing w:val="-14"/>
        </w:rPr>
        <w:t xml:space="preserve"> </w:t>
      </w:r>
      <w:r>
        <w:t>hoogte</w:t>
      </w:r>
      <w:r>
        <w:rPr>
          <w:spacing w:val="-14"/>
        </w:rPr>
        <w:t xml:space="preserve"> </w:t>
      </w:r>
      <w:r>
        <w:t>en</w:t>
      </w:r>
      <w:r>
        <w:rPr>
          <w:spacing w:val="-13"/>
        </w:rPr>
        <w:t xml:space="preserve"> </w:t>
      </w:r>
      <w:r>
        <w:t>breedte,</w:t>
      </w:r>
      <w:r>
        <w:rPr>
          <w:spacing w:val="-13"/>
        </w:rPr>
        <w:t xml:space="preserve"> </w:t>
      </w:r>
      <w:r>
        <w:t>en</w:t>
      </w:r>
      <w:r>
        <w:rPr>
          <w:spacing w:val="-14"/>
        </w:rPr>
        <w:t xml:space="preserve"> </w:t>
      </w:r>
      <w:r>
        <w:t>per</w:t>
      </w:r>
      <w:r>
        <w:rPr>
          <w:spacing w:val="-14"/>
        </w:rPr>
        <w:t xml:space="preserve"> </w:t>
      </w:r>
      <w:r>
        <w:t>vak krijgt het een willekeurige waarde. Er kan veronderstel</w:t>
      </w:r>
      <w:ins w:id="204" w:author="Vercleyen Frank" w:date="2019-05-18T22:50:00Z">
        <w:r w:rsidR="00775663">
          <w:t>d</w:t>
        </w:r>
      </w:ins>
      <w:del w:id="205" w:author="Vercleyen Frank" w:date="2019-05-18T22:50:00Z">
        <w:r w:rsidDel="00775663">
          <w:delText>t</w:delText>
        </w:r>
      </w:del>
      <w:r>
        <w:t xml:space="preserve"> worden dat deze filter</w:t>
      </w:r>
      <w:r>
        <w:rPr>
          <w:spacing w:val="-32"/>
        </w:rPr>
        <w:t xml:space="preserve"> </w:t>
      </w:r>
      <w:r>
        <w:t>verschuift over</w:t>
      </w:r>
      <w:r>
        <w:rPr>
          <w:spacing w:val="-15"/>
        </w:rPr>
        <w:t xml:space="preserve"> </w:t>
      </w:r>
      <w:r>
        <w:t>de</w:t>
      </w:r>
      <w:r>
        <w:rPr>
          <w:spacing w:val="-14"/>
        </w:rPr>
        <w:t xml:space="preserve"> </w:t>
      </w:r>
      <w:r>
        <w:t>gehele</w:t>
      </w:r>
      <w:r>
        <w:rPr>
          <w:spacing w:val="-14"/>
        </w:rPr>
        <w:t xml:space="preserve"> </w:t>
      </w:r>
      <w:r>
        <w:t>afbeelding.</w:t>
      </w:r>
      <w:r>
        <w:rPr>
          <w:spacing w:val="-2"/>
        </w:rPr>
        <w:t xml:space="preserve"> </w:t>
      </w:r>
      <w:r>
        <w:rPr>
          <w:spacing w:val="-8"/>
        </w:rPr>
        <w:t>Voor</w:t>
      </w:r>
      <w:r>
        <w:rPr>
          <w:spacing w:val="-14"/>
        </w:rPr>
        <w:t xml:space="preserve"> </w:t>
      </w:r>
      <w:r>
        <w:t>elke</w:t>
      </w:r>
      <w:r>
        <w:rPr>
          <w:spacing w:val="-14"/>
        </w:rPr>
        <w:t xml:space="preserve"> </w:t>
      </w:r>
      <w:r>
        <w:t>positie</w:t>
      </w:r>
      <w:r>
        <w:rPr>
          <w:spacing w:val="-14"/>
        </w:rPr>
        <w:t xml:space="preserve"> </w:t>
      </w:r>
      <w:r>
        <w:t>dat</w:t>
      </w:r>
      <w:r>
        <w:rPr>
          <w:spacing w:val="-14"/>
        </w:rPr>
        <w:t xml:space="preserve"> </w:t>
      </w:r>
      <w:r>
        <w:t>de</w:t>
      </w:r>
      <w:r>
        <w:rPr>
          <w:spacing w:val="-15"/>
        </w:rPr>
        <w:t xml:space="preserve"> </w:t>
      </w:r>
      <w:r>
        <w:t>filter</w:t>
      </w:r>
      <w:r>
        <w:rPr>
          <w:spacing w:val="-14"/>
        </w:rPr>
        <w:t xml:space="preserve"> </w:t>
      </w:r>
      <w:r>
        <w:t>kan</w:t>
      </w:r>
      <w:r>
        <w:rPr>
          <w:spacing w:val="-14"/>
        </w:rPr>
        <w:t xml:space="preserve"> </w:t>
      </w:r>
      <w:r>
        <w:t>aannemen</w:t>
      </w:r>
      <w:r>
        <w:rPr>
          <w:spacing w:val="-14"/>
        </w:rPr>
        <w:t xml:space="preserve"> </w:t>
      </w:r>
      <w:r>
        <w:t>op</w:t>
      </w:r>
      <w:r>
        <w:rPr>
          <w:spacing w:val="-14"/>
        </w:rPr>
        <w:t xml:space="preserve"> </w:t>
      </w:r>
      <w:r>
        <w:t>de</w:t>
      </w:r>
      <w:r>
        <w:rPr>
          <w:spacing w:val="-14"/>
        </w:rPr>
        <w:t xml:space="preserve"> </w:t>
      </w:r>
      <w:r>
        <w:t>afbeelding</w:t>
      </w:r>
      <w:r>
        <w:rPr>
          <w:spacing w:val="-14"/>
        </w:rPr>
        <w:t xml:space="preserve"> </w:t>
      </w:r>
      <w:r>
        <w:t xml:space="preserve">is er een verbonden neuron. </w:t>
      </w:r>
      <w:r>
        <w:rPr>
          <w:spacing w:val="-3"/>
        </w:rPr>
        <w:t xml:space="preserve">Wanneer </w:t>
      </w:r>
      <w:r>
        <w:t>het venster enkele waarden in de afbeelding opneemt</w:t>
      </w:r>
      <w:ins w:id="206" w:author="Vercleyen Frank" w:date="2019-05-18T22:50:00Z">
        <w:r w:rsidR="00775663">
          <w:t>,</w:t>
        </w:r>
      </w:ins>
      <w:r>
        <w:t xml:space="preserve"> verwerkt hij dit met de willekeurige waarden en de uitvoer wordt in een nieuw rooster geplaatst genaamd een ’feature map’, de afbeelding wordt zodanig kleiner.(Figuur</w:t>
      </w:r>
      <w:r>
        <w:rPr>
          <w:spacing w:val="-42"/>
        </w:rPr>
        <w:t xml:space="preserve"> </w:t>
      </w:r>
      <w:hyperlink w:anchor="_bookmark13" w:history="1">
        <w:r>
          <w:t>2.3)</w:t>
        </w:r>
      </w:hyperlink>
    </w:p>
    <w:p w:rsidR="00BB27DF" w:rsidRDefault="00D92645">
      <w:pPr>
        <w:pStyle w:val="Plattetekst"/>
        <w:spacing w:before="226" w:line="252" w:lineRule="auto"/>
        <w:ind w:left="872" w:right="1288" w:firstLine="8"/>
        <w:jc w:val="both"/>
      </w:pPr>
      <w:r>
        <w:t>Dit proces wordt duidelijker met een voorbeeld. Gegeven is een afbeelding van grootte 32x32 (hoogte x breedte), De afbeelding wordt ingevoerd in de convolutionele laag en deze maakt een filter aan met groot</w:t>
      </w:r>
      <w:ins w:id="207" w:author="Vercleyen Frank" w:date="2019-05-18T22:51:00Z">
        <w:r w:rsidR="00775663">
          <w:t>t</w:t>
        </w:r>
      </w:ins>
      <w:r>
        <w:t>e 3x3. De aangemaakte filter krijgt zijn willekeurige waarden en begint links van boven bij de afbeelding, hier verwerkt de filter de waarden en plaatst ze in een nieuw rooster. Vervolgens schuift de filter met een stap naar rechts,</w:t>
      </w:r>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Plattetekst"/>
        <w:tabs>
          <w:tab w:val="right" w:pos="9384"/>
        </w:tabs>
        <w:spacing w:before="65"/>
        <w:ind w:left="880"/>
        <w:jc w:val="both"/>
        <w:rPr>
          <w:rFonts w:ascii="Verdana"/>
        </w:rPr>
      </w:pPr>
      <w:r>
        <w:rPr>
          <w:noProof/>
          <w:lang w:val="nl-BE" w:eastAsia="nl-BE"/>
        </w:rPr>
        <mc:AlternateContent>
          <mc:Choice Requires="wps">
            <w:drawing>
              <wp:anchor distT="0" distB="0" distL="0" distR="0" simplePos="0" relativeHeight="251665920"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3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" strokeweight=".17569mm">
                <w10:wrap type="topAndBottom" anchorx="page"/>
              </v:line>
            </w:pict>
          </mc:Fallback>
        </mc:AlternateContent>
      </w:r>
      <w:r w:rsidR="00D92645">
        <w:rPr>
          <w:noProof/>
          <w:lang w:val="nl-BE" w:eastAsia="nl-BE"/>
        </w:rPr>
        <w:drawing>
          <wp:anchor distT="0" distB="0" distL="0" distR="0" simplePos="0" relativeHeight="251642368" behindDoc="1" locked="0" layoutInCell="1" allowOverlap="1">
            <wp:simplePos x="0" y="0"/>
            <wp:positionH relativeFrom="page">
              <wp:posOffset>1137605</wp:posOffset>
            </wp:positionH>
            <wp:positionV relativeFrom="paragraph">
              <wp:posOffset>433673</wp:posOffset>
            </wp:positionV>
            <wp:extent cx="5320653" cy="214998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5320653" cy="2149982"/>
                    </a:xfrm>
                    <a:prstGeom prst="rect">
                      <a:avLst/>
                    </a:prstGeom>
                  </pic:spPr>
                </pic:pic>
              </a:graphicData>
            </a:graphic>
          </wp:anchor>
        </w:drawing>
      </w:r>
      <w:r w:rsidR="00D92645">
        <w:rPr>
          <w:rFonts w:ascii="Verdana"/>
        </w:rPr>
        <w:t>2.4 Convolutional</w:t>
      </w:r>
      <w:r w:rsidR="00D92645">
        <w:rPr>
          <w:rFonts w:ascii="Verdana"/>
          <w:spacing w:val="-12"/>
        </w:rPr>
        <w:t xml:space="preserve"> </w:t>
      </w:r>
      <w:r w:rsidR="00D92645">
        <w:rPr>
          <w:rFonts w:ascii="Verdana"/>
        </w:rPr>
        <w:t>Neural</w:t>
      </w:r>
      <w:r w:rsidR="00D92645">
        <w:rPr>
          <w:rFonts w:ascii="Verdana"/>
          <w:spacing w:val="-22"/>
        </w:rPr>
        <w:t xml:space="preserve"> </w:t>
      </w:r>
      <w:r w:rsidR="00D92645">
        <w:rPr>
          <w:rFonts w:ascii="Verdana"/>
        </w:rPr>
        <w:t>Network</w:t>
      </w:r>
      <w:r w:rsidR="00D92645">
        <w:rPr>
          <w:rFonts w:ascii="Verdana"/>
        </w:rPr>
        <w:tab/>
        <w:t>25</w:t>
      </w:r>
    </w:p>
    <w:p w:rsidR="00BB27DF" w:rsidRDefault="00BB27DF">
      <w:pPr>
        <w:pStyle w:val="Plattetekst"/>
        <w:spacing w:before="5"/>
        <w:rPr>
          <w:rFonts w:ascii="Verdana"/>
          <w:sz w:val="17"/>
        </w:rPr>
      </w:pPr>
    </w:p>
    <w:p w:rsidR="00BB27DF" w:rsidRDefault="00BB27DF">
      <w:pPr>
        <w:pStyle w:val="Plattetekst"/>
        <w:spacing w:before="4"/>
        <w:rPr>
          <w:rFonts w:ascii="Verdana"/>
          <w:sz w:val="25"/>
        </w:rPr>
      </w:pPr>
    </w:p>
    <w:p w:rsidR="00BB27DF" w:rsidRDefault="00D92645">
      <w:pPr>
        <w:pStyle w:val="Plattetekst"/>
        <w:ind w:left="3408"/>
      </w:pPr>
      <w:r>
        <w:t xml:space="preserve">Figuur 2.4: </w:t>
      </w:r>
      <w:bookmarkStart w:id="208" w:name="_bookmark14"/>
      <w:bookmarkEnd w:id="208"/>
      <w:r>
        <w:t>Het max-pooling proces</w:t>
      </w:r>
    </w:p>
    <w:p w:rsidR="00BB27DF" w:rsidRDefault="00BB27DF">
      <w:pPr>
        <w:pStyle w:val="Plattetekst"/>
        <w:rPr>
          <w:sz w:val="28"/>
        </w:rPr>
      </w:pPr>
    </w:p>
    <w:p w:rsidR="00BB27DF" w:rsidRDefault="00BB27DF">
      <w:pPr>
        <w:pStyle w:val="Plattetekst"/>
        <w:spacing w:before="6"/>
        <w:rPr>
          <w:sz w:val="27"/>
        </w:rPr>
      </w:pPr>
    </w:p>
    <w:p w:rsidR="00BB27DF" w:rsidRDefault="00D92645">
      <w:pPr>
        <w:pStyle w:val="Plattetekst"/>
        <w:spacing w:line="252" w:lineRule="auto"/>
        <w:ind w:left="880" w:right="1290" w:hanging="9"/>
        <w:jc w:val="both"/>
      </w:pPr>
      <w:r>
        <w:t>wanneer</w:t>
      </w:r>
      <w:r>
        <w:rPr>
          <w:spacing w:val="-14"/>
        </w:rPr>
        <w:t xml:space="preserve"> </w:t>
      </w:r>
      <w:r>
        <w:t>deze</w:t>
      </w:r>
      <w:r>
        <w:rPr>
          <w:spacing w:val="-13"/>
        </w:rPr>
        <w:t xml:space="preserve"> </w:t>
      </w:r>
      <w:r>
        <w:t>filter</w:t>
      </w:r>
      <w:r>
        <w:rPr>
          <w:spacing w:val="-12"/>
        </w:rPr>
        <w:t xml:space="preserve"> </w:t>
      </w:r>
      <w:r>
        <w:t>niet</w:t>
      </w:r>
      <w:r>
        <w:rPr>
          <w:spacing w:val="-13"/>
        </w:rPr>
        <w:t xml:space="preserve"> </w:t>
      </w:r>
      <w:r>
        <w:t>meer</w:t>
      </w:r>
      <w:r>
        <w:rPr>
          <w:spacing w:val="-14"/>
        </w:rPr>
        <w:t xml:space="preserve"> </w:t>
      </w:r>
      <w:r>
        <w:t>naar</w:t>
      </w:r>
      <w:r>
        <w:rPr>
          <w:spacing w:val="-13"/>
        </w:rPr>
        <w:t xml:space="preserve"> </w:t>
      </w:r>
      <w:r>
        <w:t>rechts</w:t>
      </w:r>
      <w:r>
        <w:rPr>
          <w:spacing w:val="-12"/>
        </w:rPr>
        <w:t xml:space="preserve"> </w:t>
      </w:r>
      <w:r>
        <w:t>kan</w:t>
      </w:r>
      <w:r>
        <w:rPr>
          <w:spacing w:val="-13"/>
        </w:rPr>
        <w:t xml:space="preserve"> </w:t>
      </w:r>
      <w:r>
        <w:t>verschuiven,</w:t>
      </w:r>
      <w:r>
        <w:rPr>
          <w:spacing w:val="-14"/>
        </w:rPr>
        <w:t xml:space="preserve"> </w:t>
      </w:r>
      <w:r>
        <w:t>verschuift</w:t>
      </w:r>
      <w:r>
        <w:rPr>
          <w:spacing w:val="-13"/>
        </w:rPr>
        <w:t xml:space="preserve"> </w:t>
      </w:r>
      <w:r>
        <w:t>het</w:t>
      </w:r>
      <w:r>
        <w:rPr>
          <w:spacing w:val="-12"/>
        </w:rPr>
        <w:t xml:space="preserve"> </w:t>
      </w:r>
      <w:r>
        <w:t>met</w:t>
      </w:r>
      <w:r>
        <w:rPr>
          <w:spacing w:val="-13"/>
        </w:rPr>
        <w:t xml:space="preserve"> </w:t>
      </w:r>
      <w:r>
        <w:t>een</w:t>
      </w:r>
      <w:r>
        <w:rPr>
          <w:spacing w:val="-13"/>
        </w:rPr>
        <w:t xml:space="preserve"> </w:t>
      </w:r>
      <w:r>
        <w:t>stap</w:t>
      </w:r>
      <w:r>
        <w:rPr>
          <w:spacing w:val="-14"/>
        </w:rPr>
        <w:t xml:space="preserve"> </w:t>
      </w:r>
      <w:r>
        <w:t xml:space="preserve">naar beneden en begint opnieuw aan de linkerkant </w:t>
      </w:r>
      <w:r>
        <w:rPr>
          <w:spacing w:val="-3"/>
        </w:rPr>
        <w:t xml:space="preserve">van </w:t>
      </w:r>
      <w:r>
        <w:t xml:space="preserve">de afbeelding. </w:t>
      </w:r>
      <w:r>
        <w:rPr>
          <w:spacing w:val="-3"/>
        </w:rPr>
        <w:t xml:space="preserve">Wanneer </w:t>
      </w:r>
      <w:r>
        <w:t>de filter op alle unieke posities is geweest is het nieuwe rooster gevormd. Bij dit voorbeeld heeft het nieuwe</w:t>
      </w:r>
      <w:r>
        <w:rPr>
          <w:spacing w:val="-21"/>
        </w:rPr>
        <w:t xml:space="preserve"> </w:t>
      </w:r>
      <w:r>
        <w:t>rooster</w:t>
      </w:r>
      <w:r>
        <w:rPr>
          <w:spacing w:val="-20"/>
        </w:rPr>
        <w:t xml:space="preserve"> </w:t>
      </w:r>
      <w:r>
        <w:t>een</w:t>
      </w:r>
      <w:r>
        <w:rPr>
          <w:spacing w:val="-20"/>
        </w:rPr>
        <w:t xml:space="preserve"> </w:t>
      </w:r>
      <w:r>
        <w:t>grootte</w:t>
      </w:r>
      <w:r>
        <w:rPr>
          <w:spacing w:val="-21"/>
        </w:rPr>
        <w:t xml:space="preserve"> </w:t>
      </w:r>
      <w:r>
        <w:t>van</w:t>
      </w:r>
      <w:r>
        <w:rPr>
          <w:spacing w:val="-20"/>
        </w:rPr>
        <w:t xml:space="preserve"> </w:t>
      </w:r>
      <w:r>
        <w:t>30x30</w:t>
      </w:r>
      <w:r>
        <w:rPr>
          <w:spacing w:val="-20"/>
        </w:rPr>
        <w:t xml:space="preserve"> </w:t>
      </w:r>
      <w:r>
        <w:t>aangezien</w:t>
      </w:r>
      <w:r>
        <w:rPr>
          <w:spacing w:val="-20"/>
        </w:rPr>
        <w:t xml:space="preserve"> </w:t>
      </w:r>
      <w:r>
        <w:t>dit</w:t>
      </w:r>
      <w:r>
        <w:rPr>
          <w:spacing w:val="-21"/>
        </w:rPr>
        <w:t xml:space="preserve"> </w:t>
      </w:r>
      <w:r>
        <w:t>het</w:t>
      </w:r>
      <w:r>
        <w:rPr>
          <w:spacing w:val="-20"/>
        </w:rPr>
        <w:t xml:space="preserve"> </w:t>
      </w:r>
      <w:r>
        <w:t>aantal</w:t>
      </w:r>
      <w:r>
        <w:rPr>
          <w:spacing w:val="-20"/>
        </w:rPr>
        <w:t xml:space="preserve"> </w:t>
      </w:r>
      <w:r>
        <w:t>unieke</w:t>
      </w:r>
      <w:r>
        <w:rPr>
          <w:spacing w:val="-20"/>
        </w:rPr>
        <w:t xml:space="preserve"> </w:t>
      </w:r>
      <w:r>
        <w:t>posities</w:t>
      </w:r>
      <w:r>
        <w:rPr>
          <w:spacing w:val="-21"/>
        </w:rPr>
        <w:t xml:space="preserve"> </w:t>
      </w:r>
      <w:r>
        <w:t>is</w:t>
      </w:r>
      <w:r>
        <w:rPr>
          <w:spacing w:val="-20"/>
        </w:rPr>
        <w:t xml:space="preserve"> </w:t>
      </w:r>
      <w:r>
        <w:t>dat</w:t>
      </w:r>
      <w:r>
        <w:rPr>
          <w:spacing w:val="-20"/>
        </w:rPr>
        <w:t xml:space="preserve"> </w:t>
      </w:r>
      <w:r>
        <w:t>de</w:t>
      </w:r>
      <w:r>
        <w:rPr>
          <w:spacing w:val="-20"/>
        </w:rPr>
        <w:t xml:space="preserve"> </w:t>
      </w:r>
      <w:r>
        <w:t>filter kan aannemen. De convolutionele laag gebruikt voor elk neuron dezelfde filter, een</w:t>
      </w:r>
      <w:r>
        <w:rPr>
          <w:spacing w:val="-40"/>
        </w:rPr>
        <w:t xml:space="preserve"> </w:t>
      </w:r>
      <w:r>
        <w:t>filter kan</w:t>
      </w:r>
      <w:r>
        <w:rPr>
          <w:spacing w:val="-23"/>
        </w:rPr>
        <w:t xml:space="preserve"> </w:t>
      </w:r>
      <w:r>
        <w:t>een</w:t>
      </w:r>
      <w:r>
        <w:rPr>
          <w:spacing w:val="-22"/>
        </w:rPr>
        <w:t xml:space="preserve"> </w:t>
      </w:r>
      <w:r>
        <w:t>enkele</w:t>
      </w:r>
      <w:r>
        <w:rPr>
          <w:spacing w:val="-22"/>
        </w:rPr>
        <w:t xml:space="preserve"> </w:t>
      </w:r>
      <w:r>
        <w:t>karakteristiek</w:t>
      </w:r>
      <w:r>
        <w:rPr>
          <w:spacing w:val="-22"/>
        </w:rPr>
        <w:t xml:space="preserve"> </w:t>
      </w:r>
      <w:r>
        <w:t>herkennen,</w:t>
      </w:r>
      <w:r>
        <w:rPr>
          <w:spacing w:val="-22"/>
        </w:rPr>
        <w:t xml:space="preserve"> </w:t>
      </w:r>
      <w:r>
        <w:t>daarom</w:t>
      </w:r>
      <w:r>
        <w:rPr>
          <w:spacing w:val="-22"/>
        </w:rPr>
        <w:t xml:space="preserve"> </w:t>
      </w:r>
      <w:r>
        <w:t>wordt</w:t>
      </w:r>
      <w:r>
        <w:rPr>
          <w:spacing w:val="-22"/>
        </w:rPr>
        <w:t xml:space="preserve"> </w:t>
      </w:r>
      <w:r>
        <w:t>het</w:t>
      </w:r>
      <w:r>
        <w:rPr>
          <w:spacing w:val="-22"/>
        </w:rPr>
        <w:t xml:space="preserve"> </w:t>
      </w:r>
      <w:r>
        <w:t>aangeraden</w:t>
      </w:r>
      <w:r>
        <w:rPr>
          <w:spacing w:val="-22"/>
        </w:rPr>
        <w:t xml:space="preserve"> </w:t>
      </w:r>
      <w:r>
        <w:t>om</w:t>
      </w:r>
      <w:r>
        <w:rPr>
          <w:spacing w:val="-22"/>
        </w:rPr>
        <w:t xml:space="preserve"> </w:t>
      </w:r>
      <w:r>
        <w:t>meerdere</w:t>
      </w:r>
      <w:r>
        <w:rPr>
          <w:spacing w:val="-23"/>
        </w:rPr>
        <w:t xml:space="preserve"> </w:t>
      </w:r>
      <w:r>
        <w:t>filters te</w:t>
      </w:r>
      <w:r>
        <w:rPr>
          <w:spacing w:val="-21"/>
        </w:rPr>
        <w:t xml:space="preserve"> </w:t>
      </w:r>
      <w:r>
        <w:t>gebruiken</w:t>
      </w:r>
      <w:r>
        <w:rPr>
          <w:spacing w:val="-20"/>
        </w:rPr>
        <w:t xml:space="preserve"> </w:t>
      </w:r>
      <w:r>
        <w:t>in</w:t>
      </w:r>
      <w:r>
        <w:rPr>
          <w:spacing w:val="-21"/>
        </w:rPr>
        <w:t xml:space="preserve"> </w:t>
      </w:r>
      <w:r>
        <w:t>een</w:t>
      </w:r>
      <w:r>
        <w:rPr>
          <w:spacing w:val="-20"/>
        </w:rPr>
        <w:t xml:space="preserve"> </w:t>
      </w:r>
      <w:r>
        <w:t>convolutionele</w:t>
      </w:r>
      <w:r>
        <w:rPr>
          <w:spacing w:val="-21"/>
        </w:rPr>
        <w:t xml:space="preserve"> </w:t>
      </w:r>
      <w:r>
        <w:t>laag.</w:t>
      </w:r>
      <w:r>
        <w:rPr>
          <w:spacing w:val="-10"/>
        </w:rPr>
        <w:t xml:space="preserve"> </w:t>
      </w:r>
      <w:r>
        <w:rPr>
          <w:spacing w:val="-3"/>
        </w:rPr>
        <w:t>Wanneer</w:t>
      </w:r>
      <w:r>
        <w:rPr>
          <w:spacing w:val="-20"/>
        </w:rPr>
        <w:t xml:space="preserve"> </w:t>
      </w:r>
      <w:r>
        <w:t>meerdere</w:t>
      </w:r>
      <w:r>
        <w:rPr>
          <w:spacing w:val="-21"/>
        </w:rPr>
        <w:t xml:space="preserve"> </w:t>
      </w:r>
      <w:r>
        <w:t>filters</w:t>
      </w:r>
      <w:r>
        <w:rPr>
          <w:spacing w:val="-20"/>
        </w:rPr>
        <w:t xml:space="preserve"> </w:t>
      </w:r>
      <w:r>
        <w:t>worden</w:t>
      </w:r>
      <w:r>
        <w:rPr>
          <w:spacing w:val="-21"/>
        </w:rPr>
        <w:t xml:space="preserve"> </w:t>
      </w:r>
      <w:r>
        <w:t>gebruikt</w:t>
      </w:r>
      <w:r>
        <w:rPr>
          <w:spacing w:val="-20"/>
        </w:rPr>
        <w:t xml:space="preserve"> </w:t>
      </w:r>
      <w:r>
        <w:t>kunnen meerdere</w:t>
      </w:r>
      <w:r>
        <w:rPr>
          <w:spacing w:val="-7"/>
        </w:rPr>
        <w:t xml:space="preserve"> </w:t>
      </w:r>
      <w:r>
        <w:t>karakteristieken</w:t>
      </w:r>
      <w:r>
        <w:rPr>
          <w:spacing w:val="-6"/>
        </w:rPr>
        <w:t xml:space="preserve"> </w:t>
      </w:r>
      <w:r>
        <w:t>worden</w:t>
      </w:r>
      <w:r>
        <w:rPr>
          <w:spacing w:val="-7"/>
        </w:rPr>
        <w:t xml:space="preserve"> </w:t>
      </w:r>
      <w:r>
        <w:t>herken</w:t>
      </w:r>
      <w:ins w:id="209" w:author="Vercleyen Frank" w:date="2019-05-18T22:52:00Z">
        <w:r w:rsidR="00775663">
          <w:t>d</w:t>
        </w:r>
      </w:ins>
      <w:del w:id="210" w:author="Vercleyen Frank" w:date="2019-05-18T22:52:00Z">
        <w:r w:rsidDel="00775663">
          <w:delText>t</w:delText>
        </w:r>
      </w:del>
      <w:r>
        <w:rPr>
          <w:spacing w:val="-6"/>
        </w:rPr>
        <w:t xml:space="preserve"> </w:t>
      </w:r>
      <w:r>
        <w:t>en</w:t>
      </w:r>
      <w:r>
        <w:rPr>
          <w:spacing w:val="-7"/>
        </w:rPr>
        <w:t xml:space="preserve"> </w:t>
      </w:r>
      <w:r>
        <w:t>zullen</w:t>
      </w:r>
      <w:r>
        <w:rPr>
          <w:spacing w:val="-6"/>
        </w:rPr>
        <w:t xml:space="preserve"> </w:t>
      </w:r>
      <w:r>
        <w:t>betere</w:t>
      </w:r>
      <w:r>
        <w:rPr>
          <w:spacing w:val="-7"/>
        </w:rPr>
        <w:t xml:space="preserve"> </w:t>
      </w:r>
      <w:r>
        <w:t>resultaten</w:t>
      </w:r>
      <w:r>
        <w:rPr>
          <w:spacing w:val="-6"/>
        </w:rPr>
        <w:t xml:space="preserve"> </w:t>
      </w:r>
      <w:r>
        <w:t>worden</w:t>
      </w:r>
      <w:r>
        <w:rPr>
          <w:spacing w:val="-7"/>
        </w:rPr>
        <w:t xml:space="preserve"> </w:t>
      </w:r>
      <w:r>
        <w:t>opgeleverd.</w:t>
      </w:r>
    </w:p>
    <w:p w:rsidR="00BB27DF" w:rsidRDefault="00BB27DF">
      <w:pPr>
        <w:pStyle w:val="Plattetekst"/>
        <w:rPr>
          <w:sz w:val="28"/>
        </w:rPr>
      </w:pPr>
    </w:p>
    <w:p w:rsidR="00BB27DF" w:rsidRDefault="00BB27DF">
      <w:pPr>
        <w:pStyle w:val="Plattetekst"/>
        <w:spacing w:before="7"/>
        <w:rPr>
          <w:sz w:val="23"/>
        </w:rPr>
      </w:pPr>
    </w:p>
    <w:p w:rsidR="00BB27DF" w:rsidRDefault="00D92645">
      <w:pPr>
        <w:pStyle w:val="Kop3"/>
        <w:numPr>
          <w:ilvl w:val="2"/>
          <w:numId w:val="3"/>
        </w:numPr>
        <w:tabs>
          <w:tab w:val="left" w:pos="643"/>
        </w:tabs>
        <w:spacing w:before="0"/>
        <w:ind w:hanging="536"/>
      </w:pPr>
      <w:r>
        <w:t>P</w:t>
      </w:r>
      <w:bookmarkStart w:id="211" w:name="2.4.2_Pooling_laag"/>
      <w:bookmarkStart w:id="212" w:name="_bookmark15"/>
      <w:bookmarkEnd w:id="211"/>
      <w:bookmarkEnd w:id="212"/>
      <w:r>
        <w:t>ooling</w:t>
      </w:r>
      <w:r>
        <w:rPr>
          <w:spacing w:val="-18"/>
        </w:rPr>
        <w:t xml:space="preserve"> </w:t>
      </w:r>
      <w:r>
        <w:t>laag</w:t>
      </w:r>
    </w:p>
    <w:p w:rsidR="00BB27DF" w:rsidRDefault="00BB27DF">
      <w:pPr>
        <w:pStyle w:val="Plattetekst"/>
        <w:spacing w:before="11"/>
        <w:rPr>
          <w:rFonts w:ascii="Verdana"/>
          <w:b/>
          <w:sz w:val="34"/>
        </w:rPr>
      </w:pPr>
    </w:p>
    <w:p w:rsidR="00BB27DF" w:rsidRDefault="00D92645">
      <w:pPr>
        <w:pStyle w:val="Plattetekst"/>
        <w:spacing w:line="252" w:lineRule="auto"/>
        <w:ind w:left="880" w:right="1314"/>
        <w:jc w:val="both"/>
      </w:pPr>
      <w:r>
        <w:t>Naast de convolutionele lagen zijn ook de pooling lagen belangrijk in het proces van een CNN. De pooling lagen worden meestal net na een convolutionele laag geplaatst</w:t>
      </w:r>
      <w:ins w:id="213" w:author="Vercleyen Frank" w:date="2019-05-18T22:52:00Z">
        <w:r w:rsidR="00775663">
          <w:t>.</w:t>
        </w:r>
      </w:ins>
      <w:del w:id="214" w:author="Vercleyen Frank" w:date="2019-05-18T22:52:00Z">
        <w:r w:rsidDel="00775663">
          <w:delText>, zo</w:delText>
        </w:r>
      </w:del>
      <w:r>
        <w:t xml:space="preserve"> </w:t>
      </w:r>
      <w:del w:id="215" w:author="Vercleyen Frank" w:date="2019-05-18T22:52:00Z">
        <w:r w:rsidDel="00775663">
          <w:delText>e</w:delText>
        </w:r>
      </w:del>
      <w:ins w:id="216" w:author="Vercleyen Frank" w:date="2019-05-18T22:52:00Z">
        <w:r w:rsidR="00775663">
          <w:t>E</w:t>
        </w:r>
      </w:ins>
      <w:r>
        <w:t xml:space="preserve">en </w:t>
      </w:r>
      <w:ins w:id="217" w:author="Vercleyen Frank" w:date="2019-05-18T22:52:00Z">
        <w:r w:rsidR="00775663">
          <w:t xml:space="preserve">dergelijke </w:t>
        </w:r>
      </w:ins>
      <w:r>
        <w:t xml:space="preserve">laag versimpelt de informatie die verkregen werd door de convolutionele laag door een compactere versie te maken </w:t>
      </w:r>
      <w:r>
        <w:rPr>
          <w:spacing w:val="-3"/>
        </w:rPr>
        <w:t xml:space="preserve">van </w:t>
      </w:r>
      <w:r>
        <w:t>deze informatie. Er zijn twee manieren waarop een pooling</w:t>
      </w:r>
      <w:r>
        <w:rPr>
          <w:spacing w:val="-20"/>
        </w:rPr>
        <w:t xml:space="preserve"> </w:t>
      </w:r>
      <w:r>
        <w:t>laag</w:t>
      </w:r>
      <w:r>
        <w:rPr>
          <w:spacing w:val="-19"/>
        </w:rPr>
        <w:t xml:space="preserve"> </w:t>
      </w:r>
      <w:r>
        <w:t>dit</w:t>
      </w:r>
      <w:r>
        <w:rPr>
          <w:spacing w:val="-18"/>
        </w:rPr>
        <w:t xml:space="preserve"> </w:t>
      </w:r>
      <w:r>
        <w:t>kan</w:t>
      </w:r>
      <w:r>
        <w:rPr>
          <w:spacing w:val="-20"/>
        </w:rPr>
        <w:t xml:space="preserve"> </w:t>
      </w:r>
      <w:r>
        <w:t>doen,</w:t>
      </w:r>
      <w:r>
        <w:rPr>
          <w:spacing w:val="-19"/>
        </w:rPr>
        <w:t xml:space="preserve"> </w:t>
      </w:r>
      <w:r>
        <w:t>max-pooling</w:t>
      </w:r>
      <w:r>
        <w:rPr>
          <w:spacing w:val="-19"/>
        </w:rPr>
        <w:t xml:space="preserve"> </w:t>
      </w:r>
      <w:r>
        <w:t>en</w:t>
      </w:r>
      <w:r>
        <w:rPr>
          <w:spacing w:val="-20"/>
        </w:rPr>
        <w:t xml:space="preserve"> </w:t>
      </w:r>
      <w:r>
        <w:t>average-pooling,</w:t>
      </w:r>
      <w:r>
        <w:rPr>
          <w:spacing w:val="-18"/>
        </w:rPr>
        <w:t xml:space="preserve"> </w:t>
      </w:r>
      <w:r>
        <w:t>de</w:t>
      </w:r>
      <w:r>
        <w:rPr>
          <w:spacing w:val="-19"/>
        </w:rPr>
        <w:t xml:space="preserve"> </w:t>
      </w:r>
      <w:r>
        <w:t>meest</w:t>
      </w:r>
      <w:del w:id="218" w:author="Vercleyen Frank" w:date="2019-05-18T22:52:00Z">
        <w:r w:rsidDel="00775663">
          <w:delText>e</w:delText>
        </w:r>
      </w:del>
      <w:r>
        <w:rPr>
          <w:spacing w:val="-20"/>
        </w:rPr>
        <w:t xml:space="preserve"> </w:t>
      </w:r>
      <w:r>
        <w:t>gebruikte</w:t>
      </w:r>
      <w:r>
        <w:rPr>
          <w:spacing w:val="-19"/>
        </w:rPr>
        <w:t xml:space="preserve"> </w:t>
      </w:r>
      <w:r>
        <w:t>hiervan</w:t>
      </w:r>
      <w:r>
        <w:rPr>
          <w:spacing w:val="-19"/>
        </w:rPr>
        <w:t xml:space="preserve"> </w:t>
      </w:r>
      <w:r>
        <w:t>is de</w:t>
      </w:r>
      <w:r>
        <w:rPr>
          <w:spacing w:val="-2"/>
        </w:rPr>
        <w:t xml:space="preserve"> </w:t>
      </w:r>
      <w:r>
        <w:t>eerste.</w:t>
      </w:r>
    </w:p>
    <w:p w:rsidR="00BB27DF" w:rsidRDefault="00D92645">
      <w:pPr>
        <w:pStyle w:val="Plattetekst"/>
        <w:spacing w:before="229" w:line="252" w:lineRule="auto"/>
        <w:ind w:left="874" w:right="1276" w:firstLine="5"/>
        <w:jc w:val="both"/>
      </w:pPr>
      <w:r>
        <w:t>De</w:t>
      </w:r>
      <w:r>
        <w:rPr>
          <w:spacing w:val="-18"/>
        </w:rPr>
        <w:t xml:space="preserve"> </w:t>
      </w:r>
      <w:r>
        <w:t>pooling</w:t>
      </w:r>
      <w:r>
        <w:rPr>
          <w:spacing w:val="-19"/>
        </w:rPr>
        <w:t xml:space="preserve"> </w:t>
      </w:r>
      <w:r>
        <w:t>laag</w:t>
      </w:r>
      <w:r>
        <w:rPr>
          <w:spacing w:val="-18"/>
        </w:rPr>
        <w:t xml:space="preserve"> </w:t>
      </w:r>
      <w:r>
        <w:t>maakt</w:t>
      </w:r>
      <w:r>
        <w:rPr>
          <w:spacing w:val="-19"/>
        </w:rPr>
        <w:t xml:space="preserve"> </w:t>
      </w:r>
      <w:r>
        <w:t>zoals</w:t>
      </w:r>
      <w:r>
        <w:rPr>
          <w:spacing w:val="-18"/>
        </w:rPr>
        <w:t xml:space="preserve"> </w:t>
      </w:r>
      <w:r>
        <w:t>bij</w:t>
      </w:r>
      <w:r>
        <w:rPr>
          <w:spacing w:val="-18"/>
        </w:rPr>
        <w:t xml:space="preserve"> </w:t>
      </w:r>
      <w:r>
        <w:t>een</w:t>
      </w:r>
      <w:r>
        <w:rPr>
          <w:spacing w:val="-18"/>
        </w:rPr>
        <w:t xml:space="preserve"> </w:t>
      </w:r>
      <w:r>
        <w:t>convolutionele</w:t>
      </w:r>
      <w:r>
        <w:rPr>
          <w:spacing w:val="-18"/>
        </w:rPr>
        <w:t xml:space="preserve"> </w:t>
      </w:r>
      <w:r>
        <w:t>laag</w:t>
      </w:r>
      <w:r>
        <w:rPr>
          <w:spacing w:val="-19"/>
        </w:rPr>
        <w:t xml:space="preserve"> </w:t>
      </w:r>
      <w:r>
        <w:t>een</w:t>
      </w:r>
      <w:r>
        <w:rPr>
          <w:spacing w:val="-18"/>
        </w:rPr>
        <w:t xml:space="preserve"> </w:t>
      </w:r>
      <w:r>
        <w:t>filter</w:t>
      </w:r>
      <w:r>
        <w:rPr>
          <w:spacing w:val="-19"/>
        </w:rPr>
        <w:t xml:space="preserve"> </w:t>
      </w:r>
      <w:r>
        <w:t>van</w:t>
      </w:r>
      <w:r>
        <w:rPr>
          <w:spacing w:val="-18"/>
        </w:rPr>
        <w:t xml:space="preserve"> </w:t>
      </w:r>
      <w:r>
        <w:t>meegegeven</w:t>
      </w:r>
      <w:r>
        <w:rPr>
          <w:spacing w:val="-19"/>
        </w:rPr>
        <w:t xml:space="preserve"> </w:t>
      </w:r>
      <w:r>
        <w:t>grootte, vervolgens begint de filter in de hoek links van boven en neemt, bij max-pooling, de grootste waarde in de filter en plaatst</w:t>
      </w:r>
      <w:del w:id="219" w:author="Vercleyen Frank" w:date="2019-05-18T22:53:00Z">
        <w:r w:rsidDel="00775663">
          <w:delText>s</w:delText>
        </w:r>
      </w:del>
      <w:r>
        <w:t xml:space="preserve"> deze vervolgens in een nieuw rooster. </w:t>
      </w:r>
      <w:r>
        <w:rPr>
          <w:spacing w:val="-3"/>
        </w:rPr>
        <w:t xml:space="preserve">Wanneer  </w:t>
      </w:r>
      <w:r>
        <w:t>dit is voltooid</w:t>
      </w:r>
      <w:ins w:id="220" w:author="Vercleyen Frank" w:date="2019-05-18T22:53:00Z">
        <w:r w:rsidR="00775663">
          <w:t>,</w:t>
        </w:r>
      </w:ins>
      <w:r>
        <w:t xml:space="preserve"> schuift de filter door naar een volgende positie maar overlapt niet met informatie</w:t>
      </w:r>
      <w:r>
        <w:rPr>
          <w:spacing w:val="-5"/>
        </w:rPr>
        <w:t xml:space="preserve"> </w:t>
      </w:r>
      <w:r>
        <w:t>waar</w:t>
      </w:r>
      <w:r>
        <w:rPr>
          <w:spacing w:val="-4"/>
        </w:rPr>
        <w:t xml:space="preserve"> </w:t>
      </w:r>
      <w:r>
        <w:t>het</w:t>
      </w:r>
      <w:r>
        <w:rPr>
          <w:spacing w:val="-5"/>
        </w:rPr>
        <w:t xml:space="preserve"> </w:t>
      </w:r>
      <w:r>
        <w:t>al</w:t>
      </w:r>
      <w:r>
        <w:rPr>
          <w:spacing w:val="-3"/>
        </w:rPr>
        <w:t xml:space="preserve"> </w:t>
      </w:r>
      <w:r>
        <w:t>is</w:t>
      </w:r>
      <w:r>
        <w:rPr>
          <w:spacing w:val="-5"/>
        </w:rPr>
        <w:t xml:space="preserve"> </w:t>
      </w:r>
      <w:r>
        <w:t>geweest,</w:t>
      </w:r>
      <w:r>
        <w:rPr>
          <w:spacing w:val="-4"/>
        </w:rPr>
        <w:t xml:space="preserve"> </w:t>
      </w:r>
      <w:r>
        <w:t>in</w:t>
      </w:r>
      <w:r>
        <w:rPr>
          <w:spacing w:val="-4"/>
        </w:rPr>
        <w:t xml:space="preserve"> </w:t>
      </w:r>
      <w:r>
        <w:t>tegenstelling</w:t>
      </w:r>
      <w:r>
        <w:rPr>
          <w:spacing w:val="-4"/>
        </w:rPr>
        <w:t xml:space="preserve"> </w:t>
      </w:r>
      <w:r>
        <w:t>tot</w:t>
      </w:r>
      <w:r>
        <w:rPr>
          <w:spacing w:val="-5"/>
        </w:rPr>
        <w:t xml:space="preserve"> </w:t>
      </w:r>
      <w:r>
        <w:t>de</w:t>
      </w:r>
      <w:r>
        <w:rPr>
          <w:spacing w:val="-3"/>
        </w:rPr>
        <w:t xml:space="preserve"> </w:t>
      </w:r>
      <w:r>
        <w:t>filter</w:t>
      </w:r>
      <w:r>
        <w:rPr>
          <w:spacing w:val="-5"/>
        </w:rPr>
        <w:t xml:space="preserve"> </w:t>
      </w:r>
      <w:r>
        <w:t>bij</w:t>
      </w:r>
      <w:r>
        <w:rPr>
          <w:spacing w:val="-4"/>
        </w:rPr>
        <w:t xml:space="preserve"> </w:t>
      </w:r>
      <w:r>
        <w:t>een</w:t>
      </w:r>
      <w:r>
        <w:rPr>
          <w:spacing w:val="-4"/>
        </w:rPr>
        <w:t xml:space="preserve"> </w:t>
      </w:r>
      <w:r>
        <w:t>convolutionele</w:t>
      </w:r>
      <w:r>
        <w:rPr>
          <w:spacing w:val="-4"/>
        </w:rPr>
        <w:t xml:space="preserve"> </w:t>
      </w:r>
      <w:r>
        <w:t xml:space="preserve">laag. Bij average-pooling neemt de filter het gemiddelde </w:t>
      </w:r>
      <w:r>
        <w:rPr>
          <w:spacing w:val="-3"/>
        </w:rPr>
        <w:t xml:space="preserve">van </w:t>
      </w:r>
      <w:r>
        <w:t>de waardes die te zien zijn in de filter.</w:t>
      </w:r>
      <w:r>
        <w:rPr>
          <w:spacing w:val="6"/>
        </w:rPr>
        <w:t xml:space="preserve"> </w:t>
      </w:r>
      <w:r>
        <w:t>Stel</w:t>
      </w:r>
      <w:r>
        <w:rPr>
          <w:spacing w:val="-7"/>
        </w:rPr>
        <w:t xml:space="preserve"> </w:t>
      </w:r>
      <w:r>
        <w:t>nu</w:t>
      </w:r>
      <w:r>
        <w:rPr>
          <w:spacing w:val="-7"/>
        </w:rPr>
        <w:t xml:space="preserve"> </w:t>
      </w:r>
      <w:r>
        <w:t>dat</w:t>
      </w:r>
      <w:r>
        <w:rPr>
          <w:spacing w:val="-7"/>
        </w:rPr>
        <w:t xml:space="preserve"> </w:t>
      </w:r>
      <w:r>
        <w:t>de</w:t>
      </w:r>
      <w:r>
        <w:rPr>
          <w:spacing w:val="-7"/>
        </w:rPr>
        <w:t xml:space="preserve"> </w:t>
      </w:r>
      <w:r>
        <w:t>meegegeven</w:t>
      </w:r>
      <w:r>
        <w:rPr>
          <w:spacing w:val="-7"/>
        </w:rPr>
        <w:t xml:space="preserve"> </w:t>
      </w:r>
      <w:r>
        <w:t>hoogte</w:t>
      </w:r>
      <w:r>
        <w:rPr>
          <w:spacing w:val="-6"/>
        </w:rPr>
        <w:t xml:space="preserve"> </w:t>
      </w:r>
      <w:r>
        <w:t>en</w:t>
      </w:r>
      <w:r>
        <w:rPr>
          <w:spacing w:val="-7"/>
        </w:rPr>
        <w:t xml:space="preserve"> </w:t>
      </w:r>
      <w:r>
        <w:t>breedte</w:t>
      </w:r>
      <w:r>
        <w:rPr>
          <w:spacing w:val="-7"/>
        </w:rPr>
        <w:t xml:space="preserve"> </w:t>
      </w:r>
      <w:r>
        <w:t>2</w:t>
      </w:r>
      <w:r>
        <w:rPr>
          <w:spacing w:val="-7"/>
        </w:rPr>
        <w:t xml:space="preserve"> </w:t>
      </w:r>
      <w:r>
        <w:t>bevat,</w:t>
      </w:r>
      <w:r>
        <w:rPr>
          <w:spacing w:val="-7"/>
        </w:rPr>
        <w:t xml:space="preserve"> </w:t>
      </w:r>
      <w:r>
        <w:t>dan</w:t>
      </w:r>
      <w:r>
        <w:rPr>
          <w:spacing w:val="-7"/>
        </w:rPr>
        <w:t xml:space="preserve"> </w:t>
      </w:r>
      <w:r>
        <w:t>zal</w:t>
      </w:r>
      <w:r>
        <w:rPr>
          <w:spacing w:val="-7"/>
        </w:rPr>
        <w:t xml:space="preserve"> </w:t>
      </w:r>
      <w:r>
        <w:t>het</w:t>
      </w:r>
      <w:r>
        <w:rPr>
          <w:spacing w:val="-7"/>
        </w:rPr>
        <w:t xml:space="preserve"> </w:t>
      </w:r>
      <w:r>
        <w:t>verwerkte</w:t>
      </w:r>
      <w:r>
        <w:rPr>
          <w:spacing w:val="-7"/>
        </w:rPr>
        <w:t xml:space="preserve"> </w:t>
      </w:r>
      <w:r>
        <w:t>rooster half zo groot zijn als het originele rooster.(Figuur</w:t>
      </w:r>
      <w:r>
        <w:rPr>
          <w:spacing w:val="-12"/>
        </w:rPr>
        <w:t xml:space="preserve"> </w:t>
      </w:r>
      <w:hyperlink w:anchor="_bookmark14" w:history="1">
        <w:r>
          <w:t>2.4)</w:t>
        </w:r>
      </w:hyperlink>
    </w:p>
    <w:p w:rsidR="00BB27DF" w:rsidRDefault="00D92645">
      <w:pPr>
        <w:pStyle w:val="Plattetekst"/>
        <w:spacing w:line="252" w:lineRule="auto"/>
        <w:ind w:left="872" w:right="1314" w:firstLine="8"/>
        <w:jc w:val="both"/>
      </w:pPr>
      <w:r>
        <w:t>Zoals hierboven vermeld heeft een convolutionele laag vaak meerdere filters, wanneer we een pooling laag introduceren in het neuraal netwerk zal het evenveel pooling filters bevatten als convolutionele filters.</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5987"/>
        </w:tabs>
        <w:ind w:left="880" w:firstLine="0"/>
        <w:jc w:val="both"/>
      </w:pPr>
      <w:r>
        <w:rPr>
          <w:noProof/>
          <w:lang w:val="nl-BE" w:eastAsia="nl-BE"/>
        </w:rPr>
        <mc:AlternateContent>
          <mc:Choice Requires="wps">
            <w:drawing>
              <wp:anchor distT="0" distB="0" distL="0" distR="0" simplePos="0" relativeHeight="251666944"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3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CqHgIAAEM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5lwqh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26</w:t>
      </w:r>
      <w:r w:rsidR="00D92645">
        <w:rPr>
          <w:b w:val="0"/>
          <w:w w:val="95"/>
        </w:rPr>
        <w:tab/>
      </w:r>
      <w:r w:rsidR="00D92645">
        <w:rPr>
          <w:w w:val="95"/>
        </w:rPr>
        <w:t>Hoofdstuk</w:t>
      </w:r>
      <w:r w:rsidR="00D92645">
        <w:rPr>
          <w:spacing w:val="-28"/>
          <w:w w:val="95"/>
        </w:rPr>
        <w:t xml:space="preserve"> </w:t>
      </w:r>
      <w:r w:rsidR="00D92645">
        <w:rPr>
          <w:w w:val="95"/>
        </w:rPr>
        <w:t>2.</w:t>
      </w:r>
      <w:r w:rsidR="00D92645">
        <w:rPr>
          <w:spacing w:val="-28"/>
          <w:w w:val="95"/>
        </w:rPr>
        <w:t xml:space="preserve"> </w:t>
      </w:r>
      <w:r w:rsidR="00D92645">
        <w:rPr>
          <w:w w:val="95"/>
        </w:rPr>
        <w:t>Stand</w:t>
      </w:r>
      <w:r w:rsidR="00D92645">
        <w:rPr>
          <w:spacing w:val="-27"/>
          <w:w w:val="95"/>
        </w:rPr>
        <w:t xml:space="preserve"> </w:t>
      </w:r>
      <w:r w:rsidR="00D92645">
        <w:rPr>
          <w:spacing w:val="-3"/>
          <w:w w:val="95"/>
        </w:rPr>
        <w:t>van</w:t>
      </w:r>
      <w:r w:rsidR="00D92645">
        <w:rPr>
          <w:spacing w:val="-28"/>
          <w:w w:val="95"/>
        </w:rPr>
        <w:t xml:space="preserve"> </w:t>
      </w:r>
      <w:r w:rsidR="00D92645">
        <w:rPr>
          <w:w w:val="95"/>
        </w:rPr>
        <w:t>zaken</w:t>
      </w:r>
    </w:p>
    <w:p w:rsidR="00BB27DF" w:rsidRDefault="00D92645">
      <w:pPr>
        <w:pStyle w:val="Lijstalinea"/>
        <w:numPr>
          <w:ilvl w:val="1"/>
          <w:numId w:val="3"/>
        </w:numPr>
        <w:tabs>
          <w:tab w:val="left" w:pos="595"/>
        </w:tabs>
        <w:spacing w:before="118"/>
        <w:ind w:hanging="402"/>
        <w:jc w:val="left"/>
        <w:rPr>
          <w:b/>
          <w:color w:val="0093D0"/>
          <w:sz w:val="26"/>
        </w:rPr>
      </w:pPr>
      <w:bookmarkStart w:id="221" w:name="2.5_Karakterherkenning"/>
      <w:bookmarkStart w:id="222" w:name="_bookmark16"/>
      <w:bookmarkEnd w:id="221"/>
      <w:bookmarkEnd w:id="222"/>
      <w:r>
        <w:rPr>
          <w:b/>
          <w:w w:val="95"/>
          <w:sz w:val="28"/>
        </w:rPr>
        <w:t>Karakterherkenning</w:t>
      </w:r>
    </w:p>
    <w:p w:rsidR="00BB27DF" w:rsidRDefault="00BB27DF">
      <w:pPr>
        <w:pStyle w:val="Plattetekst"/>
        <w:spacing w:before="1"/>
        <w:rPr>
          <w:rFonts w:ascii="Verdana"/>
          <w:b/>
          <w:sz w:val="30"/>
        </w:rPr>
      </w:pPr>
    </w:p>
    <w:p w:rsidR="00BB27DF" w:rsidRDefault="00D92645">
      <w:pPr>
        <w:pStyle w:val="Plattetekst"/>
        <w:spacing w:line="252" w:lineRule="auto"/>
        <w:ind w:left="874" w:right="1279" w:firstLine="5"/>
        <w:jc w:val="both"/>
      </w:pPr>
      <w:commentRangeStart w:id="223"/>
      <w:r>
        <w:t xml:space="preserve">Een convolutioneel neuraal </w:t>
      </w:r>
      <w:commentRangeEnd w:id="223"/>
      <w:r w:rsidR="00D97AD2">
        <w:rPr>
          <w:rStyle w:val="Verwijzingopmerking"/>
        </w:rPr>
        <w:commentReference w:id="223"/>
      </w:r>
      <w:r>
        <w:t>netwerk kan voor een aantal onderwerpen gebruikt worden zoals</w:t>
      </w:r>
      <w:del w:id="224" w:author="Vercleyen Frank" w:date="2019-05-18T22:54:00Z">
        <w:r w:rsidDel="00775663">
          <w:delText>,</w:delText>
        </w:r>
      </w:del>
      <w:r>
        <w:t xml:space="preserve"> stemherkenning, classificatieproblemen (L. </w:t>
      </w:r>
      <w:r>
        <w:rPr>
          <w:spacing w:val="-6"/>
        </w:rPr>
        <w:t xml:space="preserve">Yann </w:t>
      </w:r>
      <w:r>
        <w:t xml:space="preserve">&amp; </w:t>
      </w:r>
      <w:r>
        <w:rPr>
          <w:spacing w:val="-4"/>
        </w:rPr>
        <w:t xml:space="preserve">Yoshua, </w:t>
      </w:r>
      <w:hyperlink w:anchor="_bookmark56" w:history="1">
        <w:r>
          <w:t xml:space="preserve">1997), </w:t>
        </w:r>
      </w:hyperlink>
      <w:r>
        <w:t xml:space="preserve">het herkennen </w:t>
      </w:r>
      <w:r>
        <w:rPr>
          <w:spacing w:val="-3"/>
        </w:rPr>
        <w:t xml:space="preserve">van </w:t>
      </w:r>
      <w:r>
        <w:t xml:space="preserve">handgeschreven zip code waarden(J. S. e.a., </w:t>
      </w:r>
      <w:hyperlink w:anchor="_bookmark49" w:history="1">
        <w:r>
          <w:t xml:space="preserve">g.d.), </w:t>
        </w:r>
      </w:hyperlink>
      <w:r>
        <w:t>enzoverder. Een onderwerp waar- voor convolutionele neurale netwerken veelal voor gebruikt word</w:t>
      </w:r>
      <w:ins w:id="225" w:author="Vercleyen Frank" w:date="2019-05-18T22:59:00Z">
        <w:r w:rsidR="00D97AD2">
          <w:t>en</w:t>
        </w:r>
      </w:ins>
      <w:del w:id="226" w:author="Vercleyen Frank" w:date="2019-05-18T22:59:00Z">
        <w:r w:rsidDel="00D97AD2">
          <w:delText>t</w:delText>
        </w:r>
      </w:del>
      <w:r>
        <w:t xml:space="preserve"> is karakterherkenning of OCR (Optical Character Recognition), een technologie waarbij uit een afbeelding of tekstdocument alle tekens uit het bestand kunnen worden herkend en apart k</w:t>
      </w:r>
      <w:ins w:id="227" w:author="Vercleyen Frank" w:date="2019-05-18T22:59:00Z">
        <w:r w:rsidR="00D97AD2">
          <w:t>unnen</w:t>
        </w:r>
      </w:ins>
      <w:del w:id="228" w:author="Vercleyen Frank" w:date="2019-05-18T22:59:00Z">
        <w:r w:rsidDel="00D97AD2">
          <w:delText>an</w:delText>
        </w:r>
      </w:del>
      <w:r>
        <w:t xml:space="preserve"> worden opgeslagen. Een voorbeeld hiervan is nummerplaatherkenning bij flitspalen</w:t>
      </w:r>
      <w:del w:id="229" w:author="Vercleyen Frank" w:date="2019-05-18T22:59:00Z">
        <w:r w:rsidDel="00D97AD2">
          <w:delText xml:space="preserve">. </w:delText>
        </w:r>
      </w:del>
      <w:r>
        <w:t xml:space="preserve"> waarbij  een foto wordt getrokken</w:t>
      </w:r>
      <w:del w:id="230" w:author="Vercleyen Frank" w:date="2019-05-18T23:00:00Z">
        <w:r w:rsidDel="00D97AD2">
          <w:delText>,</w:delText>
        </w:r>
      </w:del>
      <w:r>
        <w:t xml:space="preserve"> en vervolgens wordt opgeslagen onder de herkende nummer</w:t>
      </w:r>
      <w:del w:id="231" w:author="Vercleyen Frank" w:date="2019-05-18T23:00:00Z">
        <w:r w:rsidDel="00D97AD2">
          <w:delText xml:space="preserve">- </w:delText>
        </w:r>
      </w:del>
      <w:r>
        <w:t>plaat. Karakterherkenning kan ook te pas komen bij het herkennen van handgeschreven karakters,</w:t>
      </w:r>
      <w:r>
        <w:rPr>
          <w:spacing w:val="-7"/>
        </w:rPr>
        <w:t xml:space="preserve"> </w:t>
      </w:r>
      <w:r>
        <w:t>een</w:t>
      </w:r>
      <w:r>
        <w:rPr>
          <w:spacing w:val="-8"/>
        </w:rPr>
        <w:t xml:space="preserve"> </w:t>
      </w:r>
      <w:r>
        <w:t>probleem</w:t>
      </w:r>
      <w:r>
        <w:rPr>
          <w:spacing w:val="-7"/>
        </w:rPr>
        <w:t xml:space="preserve"> </w:t>
      </w:r>
      <w:r>
        <w:t>dat</w:t>
      </w:r>
      <w:r>
        <w:rPr>
          <w:spacing w:val="-7"/>
        </w:rPr>
        <w:t xml:space="preserve"> </w:t>
      </w:r>
      <w:r>
        <w:t>hierbij</w:t>
      </w:r>
      <w:r>
        <w:rPr>
          <w:spacing w:val="-8"/>
        </w:rPr>
        <w:t xml:space="preserve"> </w:t>
      </w:r>
      <w:r>
        <w:t>voorkomt</w:t>
      </w:r>
      <w:r>
        <w:rPr>
          <w:spacing w:val="-6"/>
        </w:rPr>
        <w:t xml:space="preserve"> </w:t>
      </w:r>
      <w:r>
        <w:t>is</w:t>
      </w:r>
      <w:r>
        <w:rPr>
          <w:spacing w:val="-8"/>
        </w:rPr>
        <w:t xml:space="preserve"> </w:t>
      </w:r>
      <w:r>
        <w:t>dat</w:t>
      </w:r>
      <w:r>
        <w:rPr>
          <w:spacing w:val="-7"/>
        </w:rPr>
        <w:t xml:space="preserve"> </w:t>
      </w:r>
      <w:r>
        <w:t>schriften</w:t>
      </w:r>
      <w:r>
        <w:rPr>
          <w:spacing w:val="-8"/>
        </w:rPr>
        <w:t xml:space="preserve"> </w:t>
      </w:r>
      <w:r>
        <w:t>vaak</w:t>
      </w:r>
      <w:r>
        <w:rPr>
          <w:spacing w:val="-7"/>
        </w:rPr>
        <w:t xml:space="preserve"> </w:t>
      </w:r>
      <w:r>
        <w:t>kunnen</w:t>
      </w:r>
      <w:r>
        <w:rPr>
          <w:spacing w:val="-7"/>
        </w:rPr>
        <w:t xml:space="preserve"> </w:t>
      </w:r>
      <w:r>
        <w:t>variëren</w:t>
      </w:r>
      <w:r>
        <w:rPr>
          <w:spacing w:val="-6"/>
        </w:rPr>
        <w:t xml:space="preserve"> </w:t>
      </w:r>
      <w:r>
        <w:t>in</w:t>
      </w:r>
      <w:r>
        <w:rPr>
          <w:spacing w:val="-7"/>
        </w:rPr>
        <w:t xml:space="preserve"> </w:t>
      </w:r>
      <w:r>
        <w:t>stijl maar dezelfde patronen komen vaak terug. Dit probleem kan dus opgelost worden met een convolutioneel neuraal netwerk aangezien dit deze vaak terugkomende patronen kan onthouden en simpelweg kan herkennen op andere plaatsen dan de originele gevonden plaats.</w:t>
      </w:r>
    </w:p>
    <w:p w:rsidR="00BB27DF" w:rsidRDefault="00D92645">
      <w:pPr>
        <w:pStyle w:val="Plattetekst"/>
        <w:spacing w:before="222" w:line="252" w:lineRule="auto"/>
        <w:ind w:left="866" w:right="1279" w:firstLine="2"/>
        <w:jc w:val="both"/>
      </w:pPr>
      <w:r>
        <w:rPr>
          <w:spacing w:val="-3"/>
        </w:rPr>
        <w:t xml:space="preserve">Wanneer </w:t>
      </w:r>
      <w:r>
        <w:t xml:space="preserve">onderzocht wordt naar karakterherkenning met behulp </w:t>
      </w:r>
      <w:r>
        <w:rPr>
          <w:spacing w:val="-3"/>
        </w:rPr>
        <w:t xml:space="preserve">van </w:t>
      </w:r>
      <w:r>
        <w:t xml:space="preserve">een CNN zullen de onderzoekers vaak trachten karakters of woorden te herkennen uit een specifiek schrift- systeem. </w:t>
      </w:r>
      <w:r>
        <w:rPr>
          <w:spacing w:val="-4"/>
        </w:rPr>
        <w:t xml:space="preserve">(Yoshua, </w:t>
      </w:r>
      <w:r>
        <w:rPr>
          <w:spacing w:val="-7"/>
        </w:rPr>
        <w:t xml:space="preserve">Yann </w:t>
      </w:r>
      <w:r>
        <w:t xml:space="preserve">&amp; Henderson, </w:t>
      </w:r>
      <w:hyperlink w:anchor="_bookmark57" w:history="1">
        <w:r>
          <w:t xml:space="preserve">g.d.)(L. </w:t>
        </w:r>
      </w:hyperlink>
      <w:r>
        <w:t xml:space="preserve">C. </w:t>
      </w:r>
      <w:r>
        <w:rPr>
          <w:spacing w:val="-7"/>
        </w:rPr>
        <w:t xml:space="preserve">Yann </w:t>
      </w:r>
      <w:r>
        <w:t xml:space="preserve">&amp; </w:t>
      </w:r>
      <w:r>
        <w:rPr>
          <w:spacing w:val="-4"/>
        </w:rPr>
        <w:t xml:space="preserve">Yoshua, </w:t>
      </w:r>
      <w:hyperlink w:anchor="_bookmark55" w:history="1">
        <w:r>
          <w:t xml:space="preserve">g.d.) </w:t>
        </w:r>
      </w:hyperlink>
      <w:r>
        <w:t xml:space="preserve">Even zoeken op het internet en vele artikels kunnen teruggevonden worden die dit specifiek onderzoek toepassen, zoals het herkennen van woorden in het Latijnse schrift (Aiquan, Gang, Po, </w:t>
      </w:r>
      <w:r>
        <w:rPr>
          <w:spacing w:val="-5"/>
        </w:rPr>
        <w:t>Yanni</w:t>
      </w:r>
      <w:r>
        <w:rPr>
          <w:spacing w:val="-13"/>
        </w:rPr>
        <w:t xml:space="preserve"> </w:t>
      </w:r>
      <w:r>
        <w:t>&amp;</w:t>
      </w:r>
      <w:r>
        <w:rPr>
          <w:spacing w:val="-12"/>
        </w:rPr>
        <w:t xml:space="preserve"> </w:t>
      </w:r>
      <w:r>
        <w:t>Xinting,</w:t>
      </w:r>
      <w:r>
        <w:rPr>
          <w:spacing w:val="-12"/>
        </w:rPr>
        <w:t xml:space="preserve"> </w:t>
      </w:r>
      <w:hyperlink w:anchor="_bookmark40" w:history="1">
        <w:r>
          <w:t>2012),</w:t>
        </w:r>
        <w:r>
          <w:rPr>
            <w:spacing w:val="-12"/>
          </w:rPr>
          <w:t xml:space="preserve"> </w:t>
        </w:r>
      </w:hyperlink>
      <w:r>
        <w:t>het</w:t>
      </w:r>
      <w:r>
        <w:rPr>
          <w:spacing w:val="-12"/>
        </w:rPr>
        <w:t xml:space="preserve"> </w:t>
      </w:r>
      <w:r>
        <w:t>herkennen</w:t>
      </w:r>
      <w:r>
        <w:rPr>
          <w:spacing w:val="-12"/>
        </w:rPr>
        <w:t xml:space="preserve"> </w:t>
      </w:r>
      <w:r>
        <w:rPr>
          <w:spacing w:val="-3"/>
        </w:rPr>
        <w:t>van</w:t>
      </w:r>
      <w:r>
        <w:rPr>
          <w:spacing w:val="-11"/>
        </w:rPr>
        <w:t xml:space="preserve"> </w:t>
      </w:r>
      <w:r>
        <w:t>Chinese</w:t>
      </w:r>
      <w:r>
        <w:rPr>
          <w:spacing w:val="-13"/>
        </w:rPr>
        <w:t xml:space="preserve"> </w:t>
      </w:r>
      <w:r>
        <w:t>karakters</w:t>
      </w:r>
      <w:r>
        <w:rPr>
          <w:spacing w:val="-12"/>
        </w:rPr>
        <w:t xml:space="preserve"> </w:t>
      </w:r>
      <w:r>
        <w:rPr>
          <w:spacing w:val="-3"/>
        </w:rPr>
        <w:t>(Weixin,</w:t>
      </w:r>
      <w:r>
        <w:rPr>
          <w:spacing w:val="-12"/>
        </w:rPr>
        <w:t xml:space="preserve"> </w:t>
      </w:r>
      <w:r>
        <w:t>Lianwen,</w:t>
      </w:r>
      <w:r>
        <w:rPr>
          <w:spacing w:val="-11"/>
        </w:rPr>
        <w:t xml:space="preserve"> </w:t>
      </w:r>
      <w:r>
        <w:t>Zeeheng &amp;</w:t>
      </w:r>
      <w:r>
        <w:rPr>
          <w:spacing w:val="-11"/>
        </w:rPr>
        <w:t xml:space="preserve"> </w:t>
      </w:r>
      <w:r>
        <w:t>Ziyong,</w:t>
      </w:r>
      <w:r>
        <w:rPr>
          <w:spacing w:val="-10"/>
        </w:rPr>
        <w:t xml:space="preserve"> </w:t>
      </w:r>
      <w:hyperlink w:anchor="_bookmark53" w:history="1">
        <w:r>
          <w:t>g.d.),</w:t>
        </w:r>
        <w:r>
          <w:rPr>
            <w:spacing w:val="-10"/>
          </w:rPr>
          <w:t xml:space="preserve"> </w:t>
        </w:r>
      </w:hyperlink>
      <w:r>
        <w:t>het</w:t>
      </w:r>
      <w:r>
        <w:rPr>
          <w:spacing w:val="-11"/>
        </w:rPr>
        <w:t xml:space="preserve"> </w:t>
      </w:r>
      <w:r>
        <w:t>herkennen</w:t>
      </w:r>
      <w:r>
        <w:rPr>
          <w:spacing w:val="-10"/>
        </w:rPr>
        <w:t xml:space="preserve"> </w:t>
      </w:r>
      <w:r>
        <w:rPr>
          <w:spacing w:val="-3"/>
        </w:rPr>
        <w:t>van</w:t>
      </w:r>
      <w:r>
        <w:rPr>
          <w:spacing w:val="-10"/>
        </w:rPr>
        <w:t xml:space="preserve"> </w:t>
      </w:r>
      <w:r>
        <w:t>het</w:t>
      </w:r>
      <w:r>
        <w:rPr>
          <w:spacing w:val="-10"/>
        </w:rPr>
        <w:t xml:space="preserve"> </w:t>
      </w:r>
      <w:r>
        <w:t>Bengaals</w:t>
      </w:r>
      <w:r>
        <w:rPr>
          <w:spacing w:val="-11"/>
        </w:rPr>
        <w:t xml:space="preserve"> </w:t>
      </w:r>
      <w:r>
        <w:t>alfabet,</w:t>
      </w:r>
      <w:r>
        <w:rPr>
          <w:spacing w:val="-10"/>
        </w:rPr>
        <w:t xml:space="preserve"> </w:t>
      </w:r>
      <w:r>
        <w:t>een</w:t>
      </w:r>
      <w:r>
        <w:rPr>
          <w:spacing w:val="-10"/>
        </w:rPr>
        <w:t xml:space="preserve"> </w:t>
      </w:r>
      <w:r>
        <w:t>schriftsysteem</w:t>
      </w:r>
      <w:r>
        <w:rPr>
          <w:spacing w:val="-11"/>
        </w:rPr>
        <w:t xml:space="preserve"> </w:t>
      </w:r>
      <w:r>
        <w:t>uit</w:t>
      </w:r>
      <w:r>
        <w:rPr>
          <w:spacing w:val="-10"/>
        </w:rPr>
        <w:t xml:space="preserve"> </w:t>
      </w:r>
      <w:r>
        <w:t xml:space="preserve">Zuid-Azië (Mahbubar, M. A. H., Shahidul &amp; Pintu, </w:t>
      </w:r>
      <w:hyperlink w:anchor="_bookmark54" w:history="1">
        <w:r>
          <w:t xml:space="preserve">2015), </w:t>
        </w:r>
      </w:hyperlink>
      <w:r>
        <w:t>enzovoort. Deze onderzoek</w:t>
      </w:r>
      <w:ins w:id="232" w:author="Vercleyen Frank" w:date="2019-05-18T23:01:00Z">
        <w:r w:rsidR="00D97AD2">
          <w:t>en</w:t>
        </w:r>
      </w:ins>
      <w:r>
        <w:t xml:space="preserve"> trachten verschillende karakters uit een gekozen schriftsysteem te herkennen en zodanig woorden te vormen en uiteindelijk deze te lezen.  Dit proces is simpelweg het lezen van tekst  door middel </w:t>
      </w:r>
      <w:r>
        <w:rPr>
          <w:spacing w:val="-3"/>
        </w:rPr>
        <w:t xml:space="preserve">van </w:t>
      </w:r>
      <w:r>
        <w:t xml:space="preserve">een CNN, wat vooral gebruikt kan worden bij het lezen </w:t>
      </w:r>
      <w:r>
        <w:rPr>
          <w:spacing w:val="-3"/>
        </w:rPr>
        <w:t xml:space="preserve">van </w:t>
      </w:r>
      <w:r>
        <w:t>onbekende schriftsystemen maar veronderstelt dat het gebruikte schriftsysteem al gekend</w:t>
      </w:r>
      <w:r>
        <w:rPr>
          <w:spacing w:val="-22"/>
        </w:rPr>
        <w:t xml:space="preserve"> </w:t>
      </w:r>
      <w:r>
        <w:t>is.</w:t>
      </w:r>
    </w:p>
    <w:p w:rsidR="00BB27DF" w:rsidRDefault="00D92645">
      <w:pPr>
        <w:pStyle w:val="Plattetekst"/>
        <w:spacing w:before="224" w:line="252" w:lineRule="auto"/>
        <w:ind w:left="880" w:right="1288"/>
        <w:jc w:val="both"/>
      </w:pPr>
      <w:r>
        <w:t xml:space="preserve">Deze veel voorkomende onderzoeken zijn uitermate interessant aangezien het een beeld </w:t>
      </w:r>
      <w:ins w:id="233" w:author="Vercleyen Frank" w:date="2019-05-18T23:02:00Z">
        <w:r w:rsidR="00D97AD2">
          <w:t>g</w:t>
        </w:r>
      </w:ins>
      <w:del w:id="234" w:author="Vercleyen Frank" w:date="2019-05-18T23:02:00Z">
        <w:r w:rsidDel="00D97AD2">
          <w:delText>h</w:delText>
        </w:r>
      </w:del>
      <w:r>
        <w:t>eeft</w:t>
      </w:r>
      <w:r>
        <w:rPr>
          <w:spacing w:val="-17"/>
        </w:rPr>
        <w:t xml:space="preserve"> </w:t>
      </w:r>
      <w:r>
        <w:t>van</w:t>
      </w:r>
      <w:r>
        <w:rPr>
          <w:spacing w:val="-16"/>
        </w:rPr>
        <w:t xml:space="preserve"> </w:t>
      </w:r>
      <w:r>
        <w:t>wat</w:t>
      </w:r>
      <w:r>
        <w:rPr>
          <w:spacing w:val="-16"/>
        </w:rPr>
        <w:t xml:space="preserve"> </w:t>
      </w:r>
      <w:r>
        <w:t>mogelijk</w:t>
      </w:r>
      <w:r>
        <w:rPr>
          <w:spacing w:val="-16"/>
        </w:rPr>
        <w:t xml:space="preserve"> </w:t>
      </w:r>
      <w:r>
        <w:t>is</w:t>
      </w:r>
      <w:r>
        <w:rPr>
          <w:spacing w:val="-16"/>
        </w:rPr>
        <w:t xml:space="preserve"> </w:t>
      </w:r>
      <w:r>
        <w:t>en</w:t>
      </w:r>
      <w:r>
        <w:rPr>
          <w:spacing w:val="-16"/>
        </w:rPr>
        <w:t xml:space="preserve"> </w:t>
      </w:r>
      <w:r>
        <w:t>wat</w:t>
      </w:r>
      <w:r>
        <w:rPr>
          <w:spacing w:val="-16"/>
        </w:rPr>
        <w:t xml:space="preserve"> </w:t>
      </w:r>
      <w:r>
        <w:t>niet.</w:t>
      </w:r>
      <w:r>
        <w:rPr>
          <w:spacing w:val="-5"/>
        </w:rPr>
        <w:t xml:space="preserve"> </w:t>
      </w:r>
      <w:r>
        <w:t>De</w:t>
      </w:r>
      <w:r>
        <w:rPr>
          <w:spacing w:val="-17"/>
        </w:rPr>
        <w:t xml:space="preserve"> </w:t>
      </w:r>
      <w:r>
        <w:t>onderzoeken</w:t>
      </w:r>
      <w:r>
        <w:rPr>
          <w:spacing w:val="-16"/>
        </w:rPr>
        <w:t xml:space="preserve"> </w:t>
      </w:r>
      <w:r>
        <w:t>volgen</w:t>
      </w:r>
      <w:r>
        <w:rPr>
          <w:spacing w:val="-16"/>
        </w:rPr>
        <w:t xml:space="preserve"> </w:t>
      </w:r>
      <w:r>
        <w:t>meestal</w:t>
      </w:r>
      <w:r>
        <w:rPr>
          <w:spacing w:val="-16"/>
        </w:rPr>
        <w:t xml:space="preserve"> </w:t>
      </w:r>
      <w:r>
        <w:t>dezelfde</w:t>
      </w:r>
      <w:r>
        <w:rPr>
          <w:spacing w:val="-16"/>
        </w:rPr>
        <w:t xml:space="preserve"> </w:t>
      </w:r>
      <w:r>
        <w:t>werkwijze, eerst en vooral word</w:t>
      </w:r>
      <w:ins w:id="235" w:author="Vercleyen Frank" w:date="2019-05-18T23:02:00Z">
        <w:r w:rsidR="00D97AD2">
          <w:t>en</w:t>
        </w:r>
      </w:ins>
      <w:del w:id="236" w:author="Vercleyen Frank" w:date="2019-05-18T23:02:00Z">
        <w:r w:rsidDel="00D97AD2">
          <w:delText>t</w:delText>
        </w:r>
      </w:del>
      <w:r>
        <w:t xml:space="preserve"> voldoende data verzamel</w:t>
      </w:r>
      <w:del w:id="237" w:author="Vercleyen Frank" w:date="2019-05-18T23:03:00Z">
        <w:r w:rsidDel="00D97AD2">
          <w:delText>t</w:delText>
        </w:r>
      </w:del>
      <w:ins w:id="238" w:author="Vercleyen Frank" w:date="2019-05-18T23:03:00Z">
        <w:r w:rsidR="00D97AD2">
          <w:t>d</w:t>
        </w:r>
      </w:ins>
      <w:r>
        <w:t xml:space="preserve"> van het specifieke schriftsysteem. Dit meestal</w:t>
      </w:r>
      <w:r>
        <w:rPr>
          <w:spacing w:val="-26"/>
        </w:rPr>
        <w:t xml:space="preserve"> </w:t>
      </w:r>
      <w:r>
        <w:t>uit</w:t>
      </w:r>
      <w:r>
        <w:rPr>
          <w:spacing w:val="-26"/>
        </w:rPr>
        <w:t xml:space="preserve"> </w:t>
      </w:r>
      <w:r>
        <w:t>al</w:t>
      </w:r>
      <w:r>
        <w:rPr>
          <w:spacing w:val="-25"/>
        </w:rPr>
        <w:t xml:space="preserve"> </w:t>
      </w:r>
      <w:r>
        <w:t>bestaande</w:t>
      </w:r>
      <w:r>
        <w:rPr>
          <w:spacing w:val="-26"/>
        </w:rPr>
        <w:t xml:space="preserve"> </w:t>
      </w:r>
      <w:r>
        <w:t>datasets.</w:t>
      </w:r>
      <w:r>
        <w:rPr>
          <w:spacing w:val="-8"/>
        </w:rPr>
        <w:t xml:space="preserve"> </w:t>
      </w:r>
      <w:r>
        <w:rPr>
          <w:spacing w:val="-3"/>
        </w:rPr>
        <w:t>Wanneer</w:t>
      </w:r>
      <w:r>
        <w:rPr>
          <w:spacing w:val="-26"/>
        </w:rPr>
        <w:t xml:space="preserve"> </w:t>
      </w:r>
      <w:r>
        <w:t>men</w:t>
      </w:r>
      <w:r>
        <w:rPr>
          <w:spacing w:val="-26"/>
        </w:rPr>
        <w:t xml:space="preserve"> </w:t>
      </w:r>
      <w:r>
        <w:t>spreekt</w:t>
      </w:r>
      <w:r>
        <w:rPr>
          <w:spacing w:val="-25"/>
        </w:rPr>
        <w:t xml:space="preserve"> </w:t>
      </w:r>
      <w:r>
        <w:t>over</w:t>
      </w:r>
      <w:r>
        <w:rPr>
          <w:spacing w:val="-26"/>
        </w:rPr>
        <w:t xml:space="preserve"> </w:t>
      </w:r>
      <w:r>
        <w:t>datasets</w:t>
      </w:r>
      <w:r>
        <w:rPr>
          <w:spacing w:val="-25"/>
        </w:rPr>
        <w:t xml:space="preserve"> </w:t>
      </w:r>
      <w:r>
        <w:t>zijn</w:t>
      </w:r>
      <w:r>
        <w:rPr>
          <w:spacing w:val="-26"/>
        </w:rPr>
        <w:t xml:space="preserve"> </w:t>
      </w:r>
      <w:r>
        <w:t>er</w:t>
      </w:r>
      <w:r>
        <w:rPr>
          <w:spacing w:val="-25"/>
        </w:rPr>
        <w:t xml:space="preserve"> </w:t>
      </w:r>
      <w:r>
        <w:t>twee</w:t>
      </w:r>
      <w:r>
        <w:rPr>
          <w:spacing w:val="-26"/>
        </w:rPr>
        <w:t xml:space="preserve"> </w:t>
      </w:r>
      <w:r>
        <w:t>groepen</w:t>
      </w:r>
      <w:r>
        <w:rPr>
          <w:spacing w:val="-25"/>
        </w:rPr>
        <w:t xml:space="preserve"> </w:t>
      </w:r>
      <w:r>
        <w:t>te onderscheiden,</w:t>
      </w:r>
      <w:r>
        <w:rPr>
          <w:spacing w:val="-16"/>
        </w:rPr>
        <w:t xml:space="preserve"> </w:t>
      </w:r>
      <w:r>
        <w:t>online</w:t>
      </w:r>
      <w:r>
        <w:rPr>
          <w:spacing w:val="-15"/>
        </w:rPr>
        <w:t xml:space="preserve"> </w:t>
      </w:r>
      <w:r>
        <w:t>datasets</w:t>
      </w:r>
      <w:r>
        <w:rPr>
          <w:spacing w:val="-15"/>
        </w:rPr>
        <w:t xml:space="preserve"> </w:t>
      </w:r>
      <w:r>
        <w:t>en</w:t>
      </w:r>
      <w:r>
        <w:rPr>
          <w:spacing w:val="-15"/>
        </w:rPr>
        <w:t xml:space="preserve"> </w:t>
      </w:r>
      <w:r>
        <w:t>offline</w:t>
      </w:r>
      <w:r>
        <w:rPr>
          <w:spacing w:val="-16"/>
        </w:rPr>
        <w:t xml:space="preserve"> </w:t>
      </w:r>
      <w:r>
        <w:t>datasets.</w:t>
      </w:r>
      <w:r>
        <w:rPr>
          <w:spacing w:val="-3"/>
        </w:rPr>
        <w:t xml:space="preserve"> </w:t>
      </w:r>
      <w:r>
        <w:t>Bij</w:t>
      </w:r>
      <w:r>
        <w:rPr>
          <w:spacing w:val="-16"/>
        </w:rPr>
        <w:t xml:space="preserve"> </w:t>
      </w:r>
      <w:r>
        <w:t>een</w:t>
      </w:r>
      <w:r>
        <w:rPr>
          <w:spacing w:val="-15"/>
        </w:rPr>
        <w:t xml:space="preserve"> </w:t>
      </w:r>
      <w:r>
        <w:t>online</w:t>
      </w:r>
      <w:r>
        <w:rPr>
          <w:spacing w:val="-15"/>
        </w:rPr>
        <w:t xml:space="preserve"> </w:t>
      </w:r>
      <w:r>
        <w:t>handgeschreven</w:t>
      </w:r>
      <w:r>
        <w:rPr>
          <w:spacing w:val="-15"/>
        </w:rPr>
        <w:t xml:space="preserve"> </w:t>
      </w:r>
      <w:r>
        <w:t xml:space="preserve">karakter dataset zijn de </w:t>
      </w:r>
      <w:del w:id="239" w:author="Vercleyen Frank" w:date="2019-05-18T23:03:00Z">
        <w:r w:rsidDel="00D97AD2">
          <w:delText xml:space="preserve">opgeslagen </w:delText>
        </w:r>
      </w:del>
      <w:r>
        <w:t xml:space="preserve">karakters </w:t>
      </w:r>
      <w:del w:id="240" w:author="Vercleyen Frank" w:date="2019-05-18T23:03:00Z">
        <w:r w:rsidDel="00D97AD2">
          <w:delText>met</w:delText>
        </w:r>
      </w:del>
      <w:ins w:id="241" w:author="Vercleyen Frank" w:date="2019-05-18T23:03:00Z">
        <w:r w:rsidR="00D97AD2">
          <w:t>opgeslagen</w:t>
        </w:r>
      </w:ins>
      <w:r>
        <w:t xml:space="preserve"> wanneer de ’gebruikte pen’ werd opgeheven  en wanneer </w:t>
      </w:r>
      <w:ins w:id="242" w:author="Vercleyen Frank" w:date="2019-05-18T23:04:00Z">
        <w:r w:rsidR="00D97AD2">
          <w:t>die</w:t>
        </w:r>
      </w:ins>
      <w:del w:id="243" w:author="Vercleyen Frank" w:date="2019-05-18T23:04:00Z">
        <w:r w:rsidDel="00D97AD2">
          <w:delText>het</w:delText>
        </w:r>
      </w:del>
      <w:r>
        <w:t xml:space="preserve"> werd neergezet, dit kan bijvoorbeeld komen door het gebruik van een smartphone waarbij de ’gebruikte pen’ de vinger op het scherm is. (Cheng-Lin, Fei, Da-Han &amp; Qui-Feng, </w:t>
      </w:r>
      <w:hyperlink w:anchor="_bookmark43" w:history="1">
        <w:r>
          <w:t xml:space="preserve">2011) </w:t>
        </w:r>
      </w:hyperlink>
      <w:r>
        <w:t>Een voorbeeld hiervan is de CoMNIST dataset, een dataset bestaande</w:t>
      </w:r>
      <w:r>
        <w:rPr>
          <w:spacing w:val="-6"/>
        </w:rPr>
        <w:t xml:space="preserve"> </w:t>
      </w:r>
      <w:r>
        <w:t>uit</w:t>
      </w:r>
      <w:r>
        <w:rPr>
          <w:spacing w:val="-7"/>
        </w:rPr>
        <w:t xml:space="preserve"> </w:t>
      </w:r>
      <w:r>
        <w:t>het</w:t>
      </w:r>
      <w:r>
        <w:rPr>
          <w:spacing w:val="-6"/>
        </w:rPr>
        <w:t xml:space="preserve"> </w:t>
      </w:r>
      <w:r>
        <w:t>Latijnse</w:t>
      </w:r>
      <w:r>
        <w:rPr>
          <w:spacing w:val="-7"/>
        </w:rPr>
        <w:t xml:space="preserve"> </w:t>
      </w:r>
      <w:r>
        <w:t>schriftsysteem</w:t>
      </w:r>
      <w:r>
        <w:rPr>
          <w:spacing w:val="-6"/>
        </w:rPr>
        <w:t xml:space="preserve"> </w:t>
      </w:r>
      <w:r>
        <w:t>en</w:t>
      </w:r>
      <w:r>
        <w:rPr>
          <w:spacing w:val="-6"/>
        </w:rPr>
        <w:t xml:space="preserve"> </w:t>
      </w:r>
      <w:r>
        <w:t>het</w:t>
      </w:r>
      <w:r>
        <w:rPr>
          <w:spacing w:val="-6"/>
        </w:rPr>
        <w:t xml:space="preserve"> </w:t>
      </w:r>
      <w:r>
        <w:t>Cyrillische.</w:t>
      </w:r>
      <w:r>
        <w:rPr>
          <w:spacing w:val="7"/>
        </w:rPr>
        <w:t xml:space="preserve"> </w:t>
      </w:r>
      <w:r>
        <w:t>Bij</w:t>
      </w:r>
      <w:r>
        <w:rPr>
          <w:spacing w:val="-6"/>
        </w:rPr>
        <w:t xml:space="preserve"> </w:t>
      </w:r>
      <w:r>
        <w:t>deze</w:t>
      </w:r>
      <w:r>
        <w:rPr>
          <w:spacing w:val="-6"/>
        </w:rPr>
        <w:t xml:space="preserve"> </w:t>
      </w:r>
      <w:r>
        <w:t>dataset</w:t>
      </w:r>
      <w:r>
        <w:rPr>
          <w:spacing w:val="-7"/>
        </w:rPr>
        <w:t xml:space="preserve"> </w:t>
      </w:r>
      <w:r>
        <w:t>kan</w:t>
      </w:r>
      <w:r>
        <w:rPr>
          <w:spacing w:val="-6"/>
        </w:rPr>
        <w:t xml:space="preserve"> </w:t>
      </w:r>
      <w:r>
        <w:t xml:space="preserve">iedereen participeren met de opslag </w:t>
      </w:r>
      <w:r>
        <w:rPr>
          <w:spacing w:val="-3"/>
        </w:rPr>
        <w:t xml:space="preserve">van </w:t>
      </w:r>
      <w:r>
        <w:t xml:space="preserve">de handgeschreven karakters. De ontwerpers </w:t>
      </w:r>
      <w:r>
        <w:rPr>
          <w:spacing w:val="-3"/>
        </w:rPr>
        <w:t xml:space="preserve">van </w:t>
      </w:r>
      <w:r>
        <w:t xml:space="preserve">de dataset maakten een website aan waarbij je een opgegeven letter krijgt, deze letter moet je vervolgens tekenen in een venster en deze wordt opgeslagen in de dataset. Een offline dataset daarentegen bestaat uit data die gelezen </w:t>
      </w:r>
      <w:ins w:id="244" w:author="Vercleyen Frank" w:date="2019-05-18T23:04:00Z">
        <w:r w:rsidR="00D97AD2">
          <w:t>zijn</w:t>
        </w:r>
      </w:ins>
      <w:del w:id="245" w:author="Vercleyen Frank" w:date="2019-05-18T23:04:00Z">
        <w:r w:rsidDel="00D97AD2">
          <w:delText>is</w:delText>
        </w:r>
      </w:del>
      <w:r>
        <w:t xml:space="preserve"> uit documenten of afbeeldingen, deze zijn vaker niet handgeschreven</w:t>
      </w:r>
      <w:del w:id="246" w:author="Vercleyen Frank" w:date="2019-05-18T23:04:00Z">
        <w:r w:rsidDel="00D97AD2">
          <w:delText xml:space="preserve"> maar niet</w:delText>
        </w:r>
        <w:r w:rsidDel="00D97AD2">
          <w:rPr>
            <w:spacing w:val="-9"/>
          </w:rPr>
          <w:delText xml:space="preserve"> </w:delText>
        </w:r>
        <w:r w:rsidDel="00D97AD2">
          <w:delText>altijd</w:delText>
        </w:r>
      </w:del>
      <w:r>
        <w:t>.</w:t>
      </w:r>
    </w:p>
    <w:p w:rsidR="00BB27DF" w:rsidRDefault="00D92645">
      <w:pPr>
        <w:pStyle w:val="Plattetekst"/>
        <w:spacing w:before="221"/>
        <w:ind w:left="880"/>
        <w:jc w:val="both"/>
      </w:pPr>
      <w:r>
        <w:t>Om verder te gaan op de veelgebruikte werkwijze in de al bestaande onderzoeken is</w:t>
      </w:r>
    </w:p>
    <w:p w:rsidR="00BB27DF" w:rsidRDefault="00BB27DF">
      <w:pPr>
        <w:jc w:val="both"/>
        <w:sectPr w:rsidR="00BB27DF">
          <w:pgSz w:w="11910" w:h="16840"/>
          <w:pgMar w:top="1120" w:right="380" w:bottom="280" w:left="820" w:header="708" w:footer="708" w:gutter="0"/>
          <w:cols w:space="708"/>
        </w:sectPr>
      </w:pPr>
    </w:p>
    <w:p w:rsidR="00BB27DF" w:rsidRDefault="008E32D9">
      <w:pPr>
        <w:pStyle w:val="Lijstalinea"/>
        <w:numPr>
          <w:ilvl w:val="1"/>
          <w:numId w:val="3"/>
        </w:numPr>
        <w:tabs>
          <w:tab w:val="left" w:pos="1312"/>
          <w:tab w:val="right" w:pos="9384"/>
        </w:tabs>
        <w:spacing w:before="65"/>
        <w:ind w:left="1311" w:hanging="431"/>
        <w:jc w:val="both"/>
        <w:rPr>
          <w:sz w:val="24"/>
        </w:rPr>
      </w:pPr>
      <w:r>
        <w:rPr>
          <w:noProof/>
          <w:lang w:val="nl-BE" w:eastAsia="nl-BE"/>
        </w:rPr>
        <mc:AlternateContent>
          <mc:Choice Requires="wps">
            <w:drawing>
              <wp:anchor distT="0" distB="0" distL="0" distR="0" simplePos="0" relativeHeight="251667968"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3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xpHg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" strokeweight=".17569mm">
                <w10:wrap type="topAndBottom" anchorx="page"/>
              </v:line>
            </w:pict>
          </mc:Fallback>
        </mc:AlternateContent>
      </w:r>
      <w:r w:rsidR="00D92645">
        <w:rPr>
          <w:sz w:val="24"/>
        </w:rPr>
        <w:t>Schriftherkenning</w:t>
      </w:r>
      <w:r w:rsidR="00D92645">
        <w:rPr>
          <w:sz w:val="24"/>
        </w:rPr>
        <w:tab/>
        <w:t>27</w:t>
      </w:r>
    </w:p>
    <w:p w:rsidR="00BB27DF" w:rsidRDefault="00D92645">
      <w:pPr>
        <w:pStyle w:val="Plattetekst"/>
        <w:spacing w:before="175" w:line="252" w:lineRule="auto"/>
        <w:ind w:left="872" w:right="1312" w:firstLine="8"/>
        <w:jc w:val="both"/>
      </w:pPr>
      <w:r>
        <w:t xml:space="preserve">de volgende stap het verwerken </w:t>
      </w:r>
      <w:r>
        <w:rPr>
          <w:spacing w:val="-3"/>
        </w:rPr>
        <w:t xml:space="preserve">van  </w:t>
      </w:r>
      <w:r>
        <w:t xml:space="preserve">de datasets zodanig dat </w:t>
      </w:r>
      <w:ins w:id="247" w:author="Vercleyen Frank" w:date="2019-05-18T23:05:00Z">
        <w:r w:rsidR="00D97AD2">
          <w:t>die</w:t>
        </w:r>
      </w:ins>
      <w:del w:id="248" w:author="Vercleyen Frank" w:date="2019-05-18T23:05:00Z">
        <w:r w:rsidDel="00D97AD2">
          <w:delText>het</w:delText>
        </w:r>
      </w:del>
      <w:r>
        <w:t xml:space="preserve"> simpelweg gebruikt  kan worden voor de volgende stap. Hoe een dataset verwerkt wordt hangt af van de technologieën</w:t>
      </w:r>
      <w:r>
        <w:rPr>
          <w:spacing w:val="-6"/>
        </w:rPr>
        <w:t xml:space="preserve"> </w:t>
      </w:r>
      <w:r>
        <w:t>die</w:t>
      </w:r>
      <w:r>
        <w:rPr>
          <w:spacing w:val="-6"/>
        </w:rPr>
        <w:t xml:space="preserve"> </w:t>
      </w:r>
      <w:r>
        <w:t>worden</w:t>
      </w:r>
      <w:r>
        <w:rPr>
          <w:spacing w:val="-6"/>
        </w:rPr>
        <w:t xml:space="preserve"> </w:t>
      </w:r>
      <w:r>
        <w:t>gebruikt</w:t>
      </w:r>
      <w:r>
        <w:rPr>
          <w:spacing w:val="-5"/>
        </w:rPr>
        <w:t xml:space="preserve"> </w:t>
      </w:r>
      <w:r>
        <w:t>en</w:t>
      </w:r>
      <w:r>
        <w:rPr>
          <w:spacing w:val="-6"/>
        </w:rPr>
        <w:t xml:space="preserve"> </w:t>
      </w:r>
      <w:r>
        <w:t>persoonlijke</w:t>
      </w:r>
      <w:r>
        <w:rPr>
          <w:spacing w:val="-6"/>
        </w:rPr>
        <w:t xml:space="preserve"> </w:t>
      </w:r>
      <w:r>
        <w:t>preferentie.</w:t>
      </w:r>
      <w:r>
        <w:rPr>
          <w:spacing w:val="7"/>
        </w:rPr>
        <w:t xml:space="preserve"> </w:t>
      </w:r>
      <w:r>
        <w:t>In</w:t>
      </w:r>
      <w:r>
        <w:rPr>
          <w:spacing w:val="-6"/>
        </w:rPr>
        <w:t xml:space="preserve"> </w:t>
      </w:r>
      <w:r>
        <w:t>een</w:t>
      </w:r>
      <w:r>
        <w:rPr>
          <w:spacing w:val="-5"/>
        </w:rPr>
        <w:t xml:space="preserve"> </w:t>
      </w:r>
      <w:r>
        <w:t>bepaald</w:t>
      </w:r>
      <w:r>
        <w:rPr>
          <w:spacing w:val="-6"/>
        </w:rPr>
        <w:t xml:space="preserve"> </w:t>
      </w:r>
      <w:r>
        <w:t>onderzoek word</w:t>
      </w:r>
      <w:ins w:id="249" w:author="Vercleyen Frank" w:date="2019-05-18T23:05:00Z">
        <w:r w:rsidR="00D97AD2">
          <w:t>t</w:t>
        </w:r>
      </w:ins>
      <w:del w:id="250" w:author="Vercleyen Frank" w:date="2019-05-18T23:05:00Z">
        <w:r w:rsidDel="00D97AD2">
          <w:delText>en</w:delText>
        </w:r>
      </w:del>
      <w:r>
        <w:rPr>
          <w:spacing w:val="-18"/>
        </w:rPr>
        <w:t xml:space="preserve"> </w:t>
      </w:r>
      <w:r>
        <w:t>de</w:t>
      </w:r>
      <w:r>
        <w:rPr>
          <w:spacing w:val="-18"/>
        </w:rPr>
        <w:t xml:space="preserve"> </w:t>
      </w:r>
      <w:r>
        <w:t>afbeelding</w:t>
      </w:r>
      <w:r>
        <w:rPr>
          <w:spacing w:val="-17"/>
        </w:rPr>
        <w:t xml:space="preserve"> </w:t>
      </w:r>
      <w:r>
        <w:t>geroteerd,</w:t>
      </w:r>
      <w:r>
        <w:rPr>
          <w:spacing w:val="-18"/>
        </w:rPr>
        <w:t xml:space="preserve"> </w:t>
      </w:r>
      <w:r>
        <w:t>verschoven</w:t>
      </w:r>
      <w:r>
        <w:rPr>
          <w:spacing w:val="-18"/>
        </w:rPr>
        <w:t xml:space="preserve"> </w:t>
      </w:r>
      <w:r>
        <w:t>en</w:t>
      </w:r>
      <w:r>
        <w:rPr>
          <w:spacing w:val="-17"/>
        </w:rPr>
        <w:t xml:space="preserve"> </w:t>
      </w:r>
      <w:r>
        <w:t>uitgerekt</w:t>
      </w:r>
      <w:r>
        <w:rPr>
          <w:spacing w:val="-18"/>
        </w:rPr>
        <w:t xml:space="preserve"> </w:t>
      </w:r>
      <w:r>
        <w:t>om</w:t>
      </w:r>
      <w:r>
        <w:rPr>
          <w:spacing w:val="-17"/>
        </w:rPr>
        <w:t xml:space="preserve"> </w:t>
      </w:r>
      <w:r>
        <w:t>zodanig</w:t>
      </w:r>
      <w:r>
        <w:rPr>
          <w:spacing w:val="-18"/>
        </w:rPr>
        <w:t xml:space="preserve"> </w:t>
      </w:r>
      <w:r>
        <w:t>lokale</w:t>
      </w:r>
      <w:r>
        <w:rPr>
          <w:spacing w:val="-18"/>
        </w:rPr>
        <w:t xml:space="preserve"> </w:t>
      </w:r>
      <w:r>
        <w:t>vervorming</w:t>
      </w:r>
      <w:r>
        <w:rPr>
          <w:spacing w:val="-17"/>
        </w:rPr>
        <w:t xml:space="preserve"> </w:t>
      </w:r>
      <w:r>
        <w:t>te creëren,</w:t>
      </w:r>
      <w:r>
        <w:rPr>
          <w:spacing w:val="-20"/>
        </w:rPr>
        <w:t xml:space="preserve"> </w:t>
      </w:r>
      <w:r>
        <w:t>hierdoor</w:t>
      </w:r>
      <w:r>
        <w:rPr>
          <w:spacing w:val="-19"/>
        </w:rPr>
        <w:t xml:space="preserve"> </w:t>
      </w:r>
      <w:r>
        <w:t>komt</w:t>
      </w:r>
      <w:r>
        <w:rPr>
          <w:spacing w:val="-20"/>
        </w:rPr>
        <w:t xml:space="preserve"> </w:t>
      </w:r>
      <w:r>
        <w:t>er</w:t>
      </w:r>
      <w:r>
        <w:rPr>
          <w:spacing w:val="-20"/>
        </w:rPr>
        <w:t xml:space="preserve"> </w:t>
      </w:r>
      <w:r>
        <w:t>meer</w:t>
      </w:r>
      <w:r>
        <w:rPr>
          <w:spacing w:val="-20"/>
        </w:rPr>
        <w:t xml:space="preserve"> </w:t>
      </w:r>
      <w:r>
        <w:t>variëteit</w:t>
      </w:r>
      <w:r>
        <w:rPr>
          <w:spacing w:val="-20"/>
        </w:rPr>
        <w:t xml:space="preserve"> </w:t>
      </w:r>
      <w:r>
        <w:t>in</w:t>
      </w:r>
      <w:r>
        <w:rPr>
          <w:spacing w:val="-19"/>
        </w:rPr>
        <w:t xml:space="preserve"> </w:t>
      </w:r>
      <w:r>
        <w:t>de</w:t>
      </w:r>
      <w:r>
        <w:rPr>
          <w:spacing w:val="-20"/>
        </w:rPr>
        <w:t xml:space="preserve"> </w:t>
      </w:r>
      <w:r>
        <w:t>data.</w:t>
      </w:r>
      <w:r>
        <w:rPr>
          <w:spacing w:val="-7"/>
        </w:rPr>
        <w:t xml:space="preserve"> </w:t>
      </w:r>
      <w:r>
        <w:rPr>
          <w:spacing w:val="-3"/>
        </w:rPr>
        <w:t>(Weixin</w:t>
      </w:r>
      <w:r>
        <w:rPr>
          <w:spacing w:val="-20"/>
        </w:rPr>
        <w:t xml:space="preserve"> </w:t>
      </w:r>
      <w:r>
        <w:t>e.a.,</w:t>
      </w:r>
      <w:r>
        <w:rPr>
          <w:spacing w:val="-19"/>
        </w:rPr>
        <w:t xml:space="preserve"> </w:t>
      </w:r>
      <w:hyperlink w:anchor="_bookmark53" w:history="1">
        <w:r>
          <w:t>g.d.)</w:t>
        </w:r>
        <w:r>
          <w:rPr>
            <w:spacing w:val="-19"/>
          </w:rPr>
          <w:t xml:space="preserve"> </w:t>
        </w:r>
      </w:hyperlink>
      <w:r>
        <w:rPr>
          <w:spacing w:val="-7"/>
        </w:rPr>
        <w:t>Wat</w:t>
      </w:r>
      <w:r>
        <w:rPr>
          <w:spacing w:val="-20"/>
        </w:rPr>
        <w:t xml:space="preserve"> </w:t>
      </w:r>
      <w:r>
        <w:t>vooral</w:t>
      </w:r>
      <w:r>
        <w:rPr>
          <w:spacing w:val="-20"/>
        </w:rPr>
        <w:t xml:space="preserve"> </w:t>
      </w:r>
      <w:r>
        <w:t xml:space="preserve">voorkomt is het veranderen </w:t>
      </w:r>
      <w:r>
        <w:rPr>
          <w:spacing w:val="-3"/>
        </w:rPr>
        <w:t xml:space="preserve">van </w:t>
      </w:r>
      <w:r>
        <w:t xml:space="preserve">de grootte van de data specifiek voor de verwachte </w:t>
      </w:r>
      <w:r>
        <w:rPr>
          <w:spacing w:val="-3"/>
        </w:rPr>
        <w:t xml:space="preserve">invoer </w:t>
      </w:r>
      <w:r>
        <w:t xml:space="preserve">van het gebruikte model. (Aiquan e.a., </w:t>
      </w:r>
      <w:hyperlink w:anchor="_bookmark40" w:history="1">
        <w:r>
          <w:t xml:space="preserve">2012) </w:t>
        </w:r>
      </w:hyperlink>
      <w:r>
        <w:t xml:space="preserve">(Mahbubar e.a., </w:t>
      </w:r>
      <w:hyperlink w:anchor="_bookmark54" w:history="1">
        <w:r>
          <w:t xml:space="preserve">2015) </w:t>
        </w:r>
      </w:hyperlink>
      <w:r>
        <w:t xml:space="preserve">Aan het einde </w:t>
      </w:r>
      <w:r>
        <w:rPr>
          <w:spacing w:val="-3"/>
        </w:rPr>
        <w:t xml:space="preserve">van </w:t>
      </w:r>
      <w:r>
        <w:t>de</w:t>
      </w:r>
      <w:r>
        <w:rPr>
          <w:spacing w:val="-35"/>
        </w:rPr>
        <w:t xml:space="preserve"> </w:t>
      </w:r>
      <w:r>
        <w:t>nodige aanpassingen</w:t>
      </w:r>
      <w:r>
        <w:rPr>
          <w:spacing w:val="-12"/>
        </w:rPr>
        <w:t xml:space="preserve"> </w:t>
      </w:r>
      <w:r>
        <w:t>van</w:t>
      </w:r>
      <w:r>
        <w:rPr>
          <w:spacing w:val="-11"/>
        </w:rPr>
        <w:t xml:space="preserve"> </w:t>
      </w:r>
      <w:r>
        <w:t>de</w:t>
      </w:r>
      <w:r>
        <w:rPr>
          <w:spacing w:val="-11"/>
        </w:rPr>
        <w:t xml:space="preserve"> </w:t>
      </w:r>
      <w:r>
        <w:t>data</w:t>
      </w:r>
      <w:r>
        <w:rPr>
          <w:spacing w:val="-11"/>
        </w:rPr>
        <w:t xml:space="preserve"> </w:t>
      </w:r>
      <w:r>
        <w:t>volgt</w:t>
      </w:r>
      <w:r>
        <w:rPr>
          <w:spacing w:val="-12"/>
        </w:rPr>
        <w:t xml:space="preserve"> </w:t>
      </w:r>
      <w:r>
        <w:t>er</w:t>
      </w:r>
      <w:r>
        <w:rPr>
          <w:spacing w:val="-11"/>
        </w:rPr>
        <w:t xml:space="preserve"> </w:t>
      </w:r>
      <w:r>
        <w:t>vaak</w:t>
      </w:r>
      <w:r>
        <w:rPr>
          <w:spacing w:val="-11"/>
        </w:rPr>
        <w:t xml:space="preserve"> </w:t>
      </w:r>
      <w:r>
        <w:t>een</w:t>
      </w:r>
      <w:r>
        <w:rPr>
          <w:spacing w:val="-11"/>
        </w:rPr>
        <w:t xml:space="preserve"> </w:t>
      </w:r>
      <w:r>
        <w:t>laatste</w:t>
      </w:r>
      <w:r>
        <w:rPr>
          <w:spacing w:val="-11"/>
        </w:rPr>
        <w:t xml:space="preserve"> </w:t>
      </w:r>
      <w:r>
        <w:t>stap,</w:t>
      </w:r>
      <w:r>
        <w:rPr>
          <w:spacing w:val="-12"/>
        </w:rPr>
        <w:t xml:space="preserve"> </w:t>
      </w:r>
      <w:r>
        <w:t>namelijk</w:t>
      </w:r>
      <w:r>
        <w:rPr>
          <w:spacing w:val="-11"/>
        </w:rPr>
        <w:t xml:space="preserve"> </w:t>
      </w:r>
      <w:r>
        <w:t>de</w:t>
      </w:r>
      <w:r>
        <w:rPr>
          <w:spacing w:val="-11"/>
        </w:rPr>
        <w:t xml:space="preserve"> </w:t>
      </w:r>
      <w:r>
        <w:t>normalisatie</w:t>
      </w:r>
      <w:r>
        <w:rPr>
          <w:spacing w:val="-11"/>
        </w:rPr>
        <w:t xml:space="preserve"> </w:t>
      </w:r>
      <w:r>
        <w:rPr>
          <w:spacing w:val="-3"/>
        </w:rPr>
        <w:t>van</w:t>
      </w:r>
      <w:r>
        <w:rPr>
          <w:spacing w:val="-12"/>
        </w:rPr>
        <w:t xml:space="preserve"> </w:t>
      </w:r>
      <w:r>
        <w:t>de</w:t>
      </w:r>
      <w:r>
        <w:rPr>
          <w:spacing w:val="-11"/>
        </w:rPr>
        <w:t xml:space="preserve"> </w:t>
      </w:r>
      <w:r>
        <w:t xml:space="preserve">te gebruiken data. Normalisatie is het aanpassen </w:t>
      </w:r>
      <w:r>
        <w:rPr>
          <w:spacing w:val="-3"/>
        </w:rPr>
        <w:t xml:space="preserve">van </w:t>
      </w:r>
      <w:r>
        <w:t xml:space="preserve">alle data zodanig dat de waarden </w:t>
      </w:r>
      <w:r>
        <w:rPr>
          <w:spacing w:val="-3"/>
        </w:rPr>
        <w:t xml:space="preserve">van </w:t>
      </w:r>
      <w:r>
        <w:t>alle bijkomende variabelen op een zelfde schaal terecht</w:t>
      </w:r>
      <w:r>
        <w:rPr>
          <w:spacing w:val="-14"/>
        </w:rPr>
        <w:t xml:space="preserve"> </w:t>
      </w:r>
      <w:r>
        <w:t>komen.</w:t>
      </w:r>
    </w:p>
    <w:p w:rsidR="00BB27DF" w:rsidRDefault="00D92645">
      <w:pPr>
        <w:pStyle w:val="Plattetekst"/>
        <w:spacing w:before="226" w:line="252" w:lineRule="auto"/>
        <w:ind w:left="880" w:right="1314"/>
        <w:jc w:val="both"/>
      </w:pPr>
      <w:r>
        <w:t xml:space="preserve">De volgende stap is het aanmaken </w:t>
      </w:r>
      <w:r>
        <w:rPr>
          <w:spacing w:val="-3"/>
        </w:rPr>
        <w:t xml:space="preserve">van </w:t>
      </w:r>
      <w:r>
        <w:t>het model, er wordt gezocht naar de lagen die de beste</w:t>
      </w:r>
      <w:r>
        <w:rPr>
          <w:spacing w:val="-15"/>
        </w:rPr>
        <w:t xml:space="preserve"> </w:t>
      </w:r>
      <w:r>
        <w:t>resultaten</w:t>
      </w:r>
      <w:r>
        <w:rPr>
          <w:spacing w:val="-14"/>
        </w:rPr>
        <w:t xml:space="preserve"> </w:t>
      </w:r>
      <w:r>
        <w:t>op</w:t>
      </w:r>
      <w:r>
        <w:rPr>
          <w:spacing w:val="-14"/>
        </w:rPr>
        <w:t xml:space="preserve"> </w:t>
      </w:r>
      <w:r>
        <w:t>zullen</w:t>
      </w:r>
      <w:r>
        <w:rPr>
          <w:spacing w:val="-13"/>
        </w:rPr>
        <w:t xml:space="preserve"> </w:t>
      </w:r>
      <w:r>
        <w:t>leveren</w:t>
      </w:r>
      <w:r>
        <w:rPr>
          <w:spacing w:val="-14"/>
        </w:rPr>
        <w:t xml:space="preserve"> </w:t>
      </w:r>
      <w:r>
        <w:t>en</w:t>
      </w:r>
      <w:r>
        <w:rPr>
          <w:spacing w:val="-14"/>
        </w:rPr>
        <w:t xml:space="preserve"> </w:t>
      </w:r>
      <w:r>
        <w:t>zorgen</w:t>
      </w:r>
      <w:r>
        <w:rPr>
          <w:spacing w:val="-14"/>
        </w:rPr>
        <w:t xml:space="preserve"> </w:t>
      </w:r>
      <w:r>
        <w:t>dat</w:t>
      </w:r>
      <w:r>
        <w:rPr>
          <w:spacing w:val="-15"/>
        </w:rPr>
        <w:t xml:space="preserve"> </w:t>
      </w:r>
      <w:r>
        <w:t>elke</w:t>
      </w:r>
      <w:r>
        <w:rPr>
          <w:spacing w:val="-14"/>
        </w:rPr>
        <w:t xml:space="preserve"> </w:t>
      </w:r>
      <w:r>
        <w:t>laag</w:t>
      </w:r>
      <w:r>
        <w:rPr>
          <w:spacing w:val="-14"/>
        </w:rPr>
        <w:t xml:space="preserve"> </w:t>
      </w:r>
      <w:r>
        <w:t>de</w:t>
      </w:r>
      <w:r>
        <w:rPr>
          <w:spacing w:val="-14"/>
        </w:rPr>
        <w:t xml:space="preserve"> </w:t>
      </w:r>
      <w:r>
        <w:t>correct</w:t>
      </w:r>
      <w:r>
        <w:rPr>
          <w:spacing w:val="-13"/>
        </w:rPr>
        <w:t xml:space="preserve"> </w:t>
      </w:r>
      <w:r>
        <w:rPr>
          <w:spacing w:val="-3"/>
        </w:rPr>
        <w:t>invoer</w:t>
      </w:r>
      <w:r>
        <w:rPr>
          <w:spacing w:val="-14"/>
        </w:rPr>
        <w:t xml:space="preserve"> </w:t>
      </w:r>
      <w:r>
        <w:t>krijgt.</w:t>
      </w:r>
      <w:r>
        <w:rPr>
          <w:spacing w:val="-2"/>
        </w:rPr>
        <w:t xml:space="preserve"> </w:t>
      </w:r>
      <w:r>
        <w:rPr>
          <w:spacing w:val="-3"/>
        </w:rPr>
        <w:t xml:space="preserve">Wanneer </w:t>
      </w:r>
      <w:r>
        <w:t>het model is aangemaakt wordt het getraind met de verwerkte datasets, wanneer dit is gebeurd</w:t>
      </w:r>
      <w:ins w:id="251" w:author="Vercleyen Frank" w:date="2019-05-18T23:06:00Z">
        <w:r w:rsidR="00D97AD2">
          <w:t>,</w:t>
        </w:r>
      </w:ins>
      <w:r>
        <w:t xml:space="preserve"> wordt het model getest en de resultaten worden</w:t>
      </w:r>
      <w:r>
        <w:rPr>
          <w:spacing w:val="-21"/>
        </w:rPr>
        <w:t xml:space="preserve"> </w:t>
      </w:r>
      <w:r>
        <w:t>neergeschreven.</w:t>
      </w:r>
    </w:p>
    <w:p w:rsidR="00BB27DF" w:rsidRDefault="00D92645">
      <w:pPr>
        <w:pStyle w:val="Plattetekst"/>
        <w:spacing w:before="230" w:line="252" w:lineRule="auto"/>
        <w:ind w:left="872" w:right="1276" w:firstLine="8"/>
        <w:jc w:val="both"/>
      </w:pPr>
      <w:r>
        <w:t>Bij elk onderzoek is zoals verwacht een conclusie uitgeschreven, in de meeste conclusies wordt</w:t>
      </w:r>
      <w:r>
        <w:rPr>
          <w:spacing w:val="-22"/>
        </w:rPr>
        <w:t xml:space="preserve"> </w:t>
      </w:r>
      <w:r>
        <w:t>er</w:t>
      </w:r>
      <w:r>
        <w:rPr>
          <w:spacing w:val="-21"/>
        </w:rPr>
        <w:t xml:space="preserve"> </w:t>
      </w:r>
      <w:r>
        <w:t>uitgelegd</w:t>
      </w:r>
      <w:r>
        <w:rPr>
          <w:spacing w:val="-22"/>
        </w:rPr>
        <w:t xml:space="preserve"> </w:t>
      </w:r>
      <w:r>
        <w:t>dat</w:t>
      </w:r>
      <w:r>
        <w:rPr>
          <w:spacing w:val="-21"/>
        </w:rPr>
        <w:t xml:space="preserve"> </w:t>
      </w:r>
      <w:r>
        <w:t>het</w:t>
      </w:r>
      <w:r>
        <w:rPr>
          <w:spacing w:val="-21"/>
        </w:rPr>
        <w:t xml:space="preserve"> </w:t>
      </w:r>
      <w:r>
        <w:t>gelukt</w:t>
      </w:r>
      <w:r>
        <w:rPr>
          <w:spacing w:val="-21"/>
        </w:rPr>
        <w:t xml:space="preserve"> </w:t>
      </w:r>
      <w:r>
        <w:t>is</w:t>
      </w:r>
      <w:r>
        <w:rPr>
          <w:spacing w:val="-21"/>
        </w:rPr>
        <w:t xml:space="preserve"> </w:t>
      </w:r>
      <w:r>
        <w:t>om</w:t>
      </w:r>
      <w:r>
        <w:rPr>
          <w:spacing w:val="-22"/>
        </w:rPr>
        <w:t xml:space="preserve"> </w:t>
      </w:r>
      <w:r>
        <w:t>een</w:t>
      </w:r>
      <w:r>
        <w:rPr>
          <w:spacing w:val="-20"/>
        </w:rPr>
        <w:t xml:space="preserve"> </w:t>
      </w:r>
      <w:r>
        <w:t>model</w:t>
      </w:r>
      <w:r>
        <w:rPr>
          <w:spacing w:val="-22"/>
        </w:rPr>
        <w:t xml:space="preserve"> </w:t>
      </w:r>
      <w:r>
        <w:t>te</w:t>
      </w:r>
      <w:r>
        <w:rPr>
          <w:spacing w:val="-21"/>
        </w:rPr>
        <w:t xml:space="preserve"> </w:t>
      </w:r>
      <w:r>
        <w:t>schrijven</w:t>
      </w:r>
      <w:r>
        <w:rPr>
          <w:spacing w:val="-21"/>
        </w:rPr>
        <w:t xml:space="preserve"> </w:t>
      </w:r>
      <w:r>
        <w:t>voor</w:t>
      </w:r>
      <w:r>
        <w:rPr>
          <w:spacing w:val="-22"/>
        </w:rPr>
        <w:t xml:space="preserve"> </w:t>
      </w:r>
      <w:r>
        <w:t>hun</w:t>
      </w:r>
      <w:r>
        <w:rPr>
          <w:spacing w:val="-21"/>
        </w:rPr>
        <w:t xml:space="preserve"> </w:t>
      </w:r>
      <w:r>
        <w:t xml:space="preserve">karakterherkenning. Maar de inhoud </w:t>
      </w:r>
      <w:r>
        <w:rPr>
          <w:spacing w:val="-3"/>
        </w:rPr>
        <w:t xml:space="preserve">van </w:t>
      </w:r>
      <w:r>
        <w:t xml:space="preserve">de conclusies bevatten vaak een redenering dat hun model nog kan worden verbeterd. (Ahmed, Mohamed &amp; Hazem, </w:t>
      </w:r>
      <w:hyperlink w:anchor="_bookmark38" w:history="1">
        <w:r>
          <w:t xml:space="preserve">2017) </w:t>
        </w:r>
      </w:hyperlink>
      <w:r>
        <w:t>Eén onderzoek blinkt hier wel  in uit, dit onderzoek concludeert dat ze een hoge accuraatheid hebben bereikt met hun model. Het verschil met de andere onderzoeken is dat zij niet enkel een CNN gebruiken maar andere technologieën gebruiken, di</w:t>
      </w:r>
      <w:commentRangeStart w:id="252"/>
      <w:r>
        <w:t xml:space="preserve">t zijn vooral technologieën die gebruikt worden voor hun datasets. </w:t>
      </w:r>
      <w:commentRangeEnd w:id="252"/>
      <w:r w:rsidR="00D97AD2">
        <w:rPr>
          <w:rStyle w:val="Verwijzingopmerking"/>
        </w:rPr>
        <w:commentReference w:id="252"/>
      </w:r>
      <w:r>
        <w:t xml:space="preserve">(L. C. </w:t>
      </w:r>
      <w:r>
        <w:rPr>
          <w:spacing w:val="-6"/>
        </w:rPr>
        <w:t xml:space="preserve">Yann </w:t>
      </w:r>
      <w:r>
        <w:t xml:space="preserve">&amp; </w:t>
      </w:r>
      <w:r>
        <w:rPr>
          <w:spacing w:val="-4"/>
        </w:rPr>
        <w:t>Yoshua,</w:t>
      </w:r>
      <w:r>
        <w:rPr>
          <w:spacing w:val="10"/>
        </w:rPr>
        <w:t xml:space="preserve"> </w:t>
      </w:r>
      <w:hyperlink w:anchor="_bookmark55" w:history="1">
        <w:r>
          <w:t>g.d.)</w:t>
        </w:r>
      </w:hyperlink>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2"/>
        <w:rPr>
          <w:sz w:val="34"/>
        </w:rPr>
      </w:pPr>
    </w:p>
    <w:p w:rsidR="00BB27DF" w:rsidRDefault="00D92645">
      <w:pPr>
        <w:pStyle w:val="Kop2"/>
        <w:ind w:left="192" w:firstLine="0"/>
      </w:pPr>
      <w:r>
        <w:rPr>
          <w:color w:val="0093D0"/>
          <w:w w:val="95"/>
        </w:rPr>
        <w:t>2.6</w:t>
      </w:r>
      <w:bookmarkStart w:id="253" w:name="2.6_Schriftherkenning"/>
      <w:bookmarkStart w:id="254" w:name="_bookmark17"/>
      <w:bookmarkEnd w:id="253"/>
      <w:bookmarkEnd w:id="254"/>
      <w:r>
        <w:rPr>
          <w:w w:val="95"/>
        </w:rPr>
        <w:t>Schriftherkenning</w:t>
      </w:r>
    </w:p>
    <w:p w:rsidR="00BB27DF" w:rsidRDefault="00BB27DF">
      <w:pPr>
        <w:pStyle w:val="Plattetekst"/>
        <w:spacing w:before="8"/>
        <w:rPr>
          <w:rFonts w:ascii="Verdana"/>
          <w:b/>
          <w:sz w:val="34"/>
        </w:rPr>
      </w:pPr>
    </w:p>
    <w:p w:rsidR="00BB27DF" w:rsidRDefault="00D92645">
      <w:pPr>
        <w:pStyle w:val="Plattetekst"/>
        <w:spacing w:line="252" w:lineRule="auto"/>
        <w:ind w:left="874" w:right="1279" w:firstLine="5"/>
        <w:jc w:val="both"/>
      </w:pPr>
      <w:r>
        <w:t xml:space="preserve">Rond het kader </w:t>
      </w:r>
      <w:r>
        <w:rPr>
          <w:spacing w:val="-3"/>
        </w:rPr>
        <w:t xml:space="preserve">van </w:t>
      </w:r>
      <w:r>
        <w:t xml:space="preserve">karakterherkenning valt veel onderzoek terug te vinden, dit vooral  in verband met karakterherkenning </w:t>
      </w:r>
      <w:r>
        <w:rPr>
          <w:spacing w:val="-3"/>
        </w:rPr>
        <w:t xml:space="preserve">van </w:t>
      </w:r>
      <w:r>
        <w:t xml:space="preserve">specifieke schriftsystemen. Een specifieker on- derzoeksthema rond het kader </w:t>
      </w:r>
      <w:r>
        <w:rPr>
          <w:spacing w:val="-3"/>
        </w:rPr>
        <w:t xml:space="preserve">van </w:t>
      </w:r>
      <w:r>
        <w:t xml:space="preserve">karakterherkenning is het kunnen onderscheiden </w:t>
      </w:r>
      <w:r>
        <w:rPr>
          <w:spacing w:val="-3"/>
        </w:rPr>
        <w:t xml:space="preserve">van </w:t>
      </w:r>
      <w:r>
        <w:t xml:space="preserve">verschillende schriftsystemen, dit onderzoeksthema is weinig onderzocht maar kan een groot voordeel bieden aan het onderzoek van karakterherkenning. Dit vooral wanneer documenten moeten worden ontcijferd die meerdere schriftsystemen </w:t>
      </w:r>
      <w:r>
        <w:rPr>
          <w:spacing w:val="-3"/>
        </w:rPr>
        <w:t>bevat</w:t>
      </w:r>
      <w:ins w:id="255" w:author="Vercleyen Frank" w:date="2019-05-18T23:08:00Z">
        <w:r w:rsidR="00D97AD2">
          <w:rPr>
            <w:spacing w:val="-3"/>
          </w:rPr>
          <w:t>ten</w:t>
        </w:r>
      </w:ins>
      <w:r>
        <w:rPr>
          <w:spacing w:val="-3"/>
        </w:rPr>
        <w:t xml:space="preserve">. </w:t>
      </w:r>
      <w:r>
        <w:t>Een simpel voorbeeld</w:t>
      </w:r>
      <w:r>
        <w:rPr>
          <w:spacing w:val="-5"/>
        </w:rPr>
        <w:t xml:space="preserve"> </w:t>
      </w:r>
      <w:r>
        <w:t>hiervan</w:t>
      </w:r>
      <w:r>
        <w:rPr>
          <w:spacing w:val="-5"/>
        </w:rPr>
        <w:t xml:space="preserve"> </w:t>
      </w:r>
      <w:r>
        <w:t>is</w:t>
      </w:r>
      <w:del w:id="256" w:author="Vercleyen Frank" w:date="2019-05-18T23:08:00Z">
        <w:r w:rsidDel="00D97AD2">
          <w:rPr>
            <w:spacing w:val="-5"/>
          </w:rPr>
          <w:delText xml:space="preserve"> </w:delText>
        </w:r>
        <w:r w:rsidDel="00D97AD2">
          <w:delText>in</w:delText>
        </w:r>
      </w:del>
      <w:r>
        <w:rPr>
          <w:spacing w:val="-5"/>
        </w:rPr>
        <w:t xml:space="preserve"> </w:t>
      </w:r>
      <w:r>
        <w:t>de</w:t>
      </w:r>
      <w:r>
        <w:rPr>
          <w:spacing w:val="-4"/>
        </w:rPr>
        <w:t xml:space="preserve"> </w:t>
      </w:r>
      <w:r>
        <w:t>Japanse</w:t>
      </w:r>
      <w:r>
        <w:rPr>
          <w:spacing w:val="-5"/>
        </w:rPr>
        <w:t xml:space="preserve"> </w:t>
      </w:r>
      <w:r>
        <w:t>letterkunde</w:t>
      </w:r>
      <w:ins w:id="257" w:author="Vercleyen Frank" w:date="2019-05-18T23:08:00Z">
        <w:r w:rsidR="00D97AD2">
          <w:rPr>
            <w:spacing w:val="-5"/>
          </w:rPr>
          <w:t>.</w:t>
        </w:r>
      </w:ins>
      <w:del w:id="258" w:author="Vercleyen Frank" w:date="2019-05-18T23:08:00Z">
        <w:r w:rsidDel="00D97AD2">
          <w:delText>,</w:delText>
        </w:r>
        <w:r w:rsidDel="00D97AD2">
          <w:rPr>
            <w:spacing w:val="-5"/>
          </w:rPr>
          <w:delText xml:space="preserve"> </w:delText>
        </w:r>
        <w:r w:rsidDel="00D97AD2">
          <w:delText>d</w:delText>
        </w:r>
      </w:del>
      <w:ins w:id="259" w:author="Vercleyen Frank" w:date="2019-05-18T23:08:00Z">
        <w:r w:rsidR="00D97AD2">
          <w:t>D</w:t>
        </w:r>
      </w:ins>
      <w:r>
        <w:t>eze</w:t>
      </w:r>
      <w:r>
        <w:rPr>
          <w:spacing w:val="-5"/>
        </w:rPr>
        <w:t xml:space="preserve"> </w:t>
      </w:r>
      <w:r>
        <w:t>gebruiken</w:t>
      </w:r>
      <w:r>
        <w:rPr>
          <w:spacing w:val="-5"/>
        </w:rPr>
        <w:t xml:space="preserve"> </w:t>
      </w:r>
      <w:r>
        <w:t>verschillende</w:t>
      </w:r>
      <w:r>
        <w:rPr>
          <w:spacing w:val="-4"/>
        </w:rPr>
        <w:t xml:space="preserve"> </w:t>
      </w:r>
      <w:r>
        <w:t>schriftsyste</w:t>
      </w:r>
      <w:del w:id="260" w:author="Vercleyen Frank" w:date="2019-05-18T23:08:00Z">
        <w:r w:rsidDel="00D97AD2">
          <w:delText xml:space="preserve">- </w:delText>
        </w:r>
      </w:del>
      <w:r>
        <w:t xml:space="preserve">men. </w:t>
      </w:r>
      <w:r>
        <w:rPr>
          <w:spacing w:val="-3"/>
        </w:rPr>
        <w:t xml:space="preserve">Wanneer </w:t>
      </w:r>
      <w:r>
        <w:t>deze van elkaar onderscheiden kunnen worden in een document zou het vervolgens</w:t>
      </w:r>
      <w:r>
        <w:rPr>
          <w:spacing w:val="-19"/>
        </w:rPr>
        <w:t xml:space="preserve"> </w:t>
      </w:r>
      <w:r>
        <w:t>eenvoudiger</w:t>
      </w:r>
      <w:r>
        <w:rPr>
          <w:spacing w:val="-18"/>
        </w:rPr>
        <w:t xml:space="preserve"> </w:t>
      </w:r>
      <w:r>
        <w:t>worden</w:t>
      </w:r>
      <w:r>
        <w:rPr>
          <w:spacing w:val="-18"/>
        </w:rPr>
        <w:t xml:space="preserve"> </w:t>
      </w:r>
      <w:r>
        <w:t>om</w:t>
      </w:r>
      <w:r>
        <w:rPr>
          <w:spacing w:val="-18"/>
        </w:rPr>
        <w:t xml:space="preserve"> </w:t>
      </w:r>
      <w:r>
        <w:t>deze</w:t>
      </w:r>
      <w:r>
        <w:rPr>
          <w:spacing w:val="-19"/>
        </w:rPr>
        <w:t xml:space="preserve"> </w:t>
      </w:r>
      <w:r>
        <w:t>te</w:t>
      </w:r>
      <w:r>
        <w:rPr>
          <w:spacing w:val="-18"/>
        </w:rPr>
        <w:t xml:space="preserve"> </w:t>
      </w:r>
      <w:r>
        <w:t>vertalen</w:t>
      </w:r>
      <w:r>
        <w:rPr>
          <w:spacing w:val="-18"/>
        </w:rPr>
        <w:t xml:space="preserve"> </w:t>
      </w:r>
      <w:r>
        <w:t>met</w:t>
      </w:r>
      <w:r>
        <w:rPr>
          <w:spacing w:val="-18"/>
        </w:rPr>
        <w:t xml:space="preserve"> </w:t>
      </w:r>
      <w:r>
        <w:t>een</w:t>
      </w:r>
      <w:r>
        <w:rPr>
          <w:spacing w:val="-19"/>
        </w:rPr>
        <w:t xml:space="preserve"> </w:t>
      </w:r>
      <w:r>
        <w:t>ander</w:t>
      </w:r>
      <w:r>
        <w:rPr>
          <w:spacing w:val="-18"/>
        </w:rPr>
        <w:t xml:space="preserve"> </w:t>
      </w:r>
      <w:r>
        <w:t>karakterherkenningsys</w:t>
      </w:r>
      <w:del w:id="261" w:author="Vercleyen Frank" w:date="2019-05-18T23:08:00Z">
        <w:r w:rsidDel="00D97AD2">
          <w:delText xml:space="preserve">- </w:delText>
        </w:r>
      </w:del>
      <w:r>
        <w:t>teem aangezien het gebruikte schriftsysteem al gekend zou</w:t>
      </w:r>
      <w:r>
        <w:rPr>
          <w:spacing w:val="-12"/>
        </w:rPr>
        <w:t xml:space="preserve"> </w:t>
      </w:r>
      <w:r>
        <w:t>zijn.</w:t>
      </w:r>
    </w:p>
    <w:p w:rsidR="00BB27DF" w:rsidRDefault="00D92645">
      <w:pPr>
        <w:pStyle w:val="Plattetekst"/>
        <w:spacing w:before="225" w:line="252" w:lineRule="auto"/>
        <w:ind w:left="880" w:right="1276" w:hanging="12"/>
        <w:jc w:val="both"/>
      </w:pPr>
      <w:r>
        <w:rPr>
          <w:spacing w:val="-3"/>
        </w:rPr>
        <w:t xml:space="preserve">Wanneer </w:t>
      </w:r>
      <w:r>
        <w:t xml:space="preserve">wordt gekeken naar het al onderzochte in verband met het herkennen </w:t>
      </w:r>
      <w:r>
        <w:rPr>
          <w:spacing w:val="-3"/>
        </w:rPr>
        <w:t xml:space="preserve">van ver- </w:t>
      </w:r>
      <w:r>
        <w:t>schillende</w:t>
      </w:r>
      <w:r>
        <w:rPr>
          <w:spacing w:val="-14"/>
        </w:rPr>
        <w:t xml:space="preserve"> </w:t>
      </w:r>
      <w:r>
        <w:t>schriftsystemen</w:t>
      </w:r>
      <w:r>
        <w:rPr>
          <w:spacing w:val="-13"/>
        </w:rPr>
        <w:t xml:space="preserve"> </w:t>
      </w:r>
      <w:r>
        <w:t>is</w:t>
      </w:r>
      <w:r>
        <w:rPr>
          <w:spacing w:val="-14"/>
        </w:rPr>
        <w:t xml:space="preserve"> </w:t>
      </w:r>
      <w:r>
        <w:t>de</w:t>
      </w:r>
      <w:r>
        <w:rPr>
          <w:spacing w:val="-13"/>
        </w:rPr>
        <w:t xml:space="preserve"> </w:t>
      </w:r>
      <w:r>
        <w:t>gebruikte</w:t>
      </w:r>
      <w:r>
        <w:rPr>
          <w:spacing w:val="-14"/>
        </w:rPr>
        <w:t xml:space="preserve"> </w:t>
      </w:r>
      <w:r>
        <w:t>werkwijze</w:t>
      </w:r>
      <w:r>
        <w:rPr>
          <w:spacing w:val="-13"/>
        </w:rPr>
        <w:t xml:space="preserve"> </w:t>
      </w:r>
      <w:r>
        <w:t>gelijkaardig</w:t>
      </w:r>
      <w:r>
        <w:rPr>
          <w:spacing w:val="-14"/>
        </w:rPr>
        <w:t xml:space="preserve"> </w:t>
      </w:r>
      <w:r>
        <w:t>aan</w:t>
      </w:r>
      <w:r>
        <w:rPr>
          <w:spacing w:val="-13"/>
        </w:rPr>
        <w:t xml:space="preserve"> </w:t>
      </w:r>
      <w:r>
        <w:t>de</w:t>
      </w:r>
      <w:r>
        <w:rPr>
          <w:spacing w:val="-14"/>
        </w:rPr>
        <w:t xml:space="preserve"> </w:t>
      </w:r>
      <w:r>
        <w:t>werkwijze</w:t>
      </w:r>
      <w:r>
        <w:rPr>
          <w:spacing w:val="-13"/>
        </w:rPr>
        <w:t xml:space="preserve"> </w:t>
      </w:r>
      <w:r>
        <w:t>dat</w:t>
      </w:r>
      <w:r>
        <w:rPr>
          <w:spacing w:val="-14"/>
        </w:rPr>
        <w:t xml:space="preserve"> </w:t>
      </w:r>
      <w:r>
        <w:t>de onderzoeken</w:t>
      </w:r>
      <w:r>
        <w:rPr>
          <w:spacing w:val="-13"/>
        </w:rPr>
        <w:t xml:space="preserve"> </w:t>
      </w:r>
      <w:r>
        <w:t>gebruiken</w:t>
      </w:r>
      <w:r>
        <w:rPr>
          <w:spacing w:val="-13"/>
        </w:rPr>
        <w:t xml:space="preserve"> </w:t>
      </w:r>
      <w:r>
        <w:t>bij</w:t>
      </w:r>
      <w:r>
        <w:rPr>
          <w:spacing w:val="-13"/>
        </w:rPr>
        <w:t xml:space="preserve"> </w:t>
      </w:r>
      <w:r>
        <w:t>het</w:t>
      </w:r>
      <w:r>
        <w:rPr>
          <w:spacing w:val="-13"/>
        </w:rPr>
        <w:t xml:space="preserve"> </w:t>
      </w:r>
      <w:r>
        <w:t>identificeren</w:t>
      </w:r>
      <w:r>
        <w:rPr>
          <w:spacing w:val="-13"/>
        </w:rPr>
        <w:t xml:space="preserve"> </w:t>
      </w:r>
      <w:r>
        <w:t>van</w:t>
      </w:r>
      <w:r>
        <w:rPr>
          <w:spacing w:val="-13"/>
        </w:rPr>
        <w:t xml:space="preserve"> </w:t>
      </w:r>
      <w:r>
        <w:t>karakters</w:t>
      </w:r>
      <w:r>
        <w:rPr>
          <w:spacing w:val="-13"/>
        </w:rPr>
        <w:t xml:space="preserve"> </w:t>
      </w:r>
      <w:r>
        <w:t>bij</w:t>
      </w:r>
      <w:r>
        <w:rPr>
          <w:spacing w:val="-13"/>
        </w:rPr>
        <w:t xml:space="preserve"> </w:t>
      </w:r>
      <w:r>
        <w:t>een</w:t>
      </w:r>
      <w:r>
        <w:rPr>
          <w:spacing w:val="-13"/>
        </w:rPr>
        <w:t xml:space="preserve"> </w:t>
      </w:r>
      <w:r>
        <w:t>specifiek</w:t>
      </w:r>
      <w:r>
        <w:rPr>
          <w:spacing w:val="-13"/>
        </w:rPr>
        <w:t xml:space="preserve"> </w:t>
      </w:r>
      <w:r>
        <w:t>schriftsysteem. De</w:t>
      </w:r>
      <w:r>
        <w:rPr>
          <w:spacing w:val="-9"/>
        </w:rPr>
        <w:t xml:space="preserve"> </w:t>
      </w:r>
      <w:r>
        <w:t>data</w:t>
      </w:r>
      <w:r>
        <w:rPr>
          <w:spacing w:val="-8"/>
        </w:rPr>
        <w:t xml:space="preserve"> </w:t>
      </w:r>
      <w:r>
        <w:t>word</w:t>
      </w:r>
      <w:ins w:id="262" w:author="Vercleyen Frank" w:date="2019-05-18T23:09:00Z">
        <w:r w:rsidR="00D97AD2">
          <w:t>en</w:t>
        </w:r>
      </w:ins>
      <w:del w:id="263" w:author="Vercleyen Frank" w:date="2019-05-18T23:09:00Z">
        <w:r w:rsidDel="00D97AD2">
          <w:delText>t</w:delText>
        </w:r>
      </w:del>
      <w:r>
        <w:rPr>
          <w:spacing w:val="-8"/>
        </w:rPr>
        <w:t xml:space="preserve"> </w:t>
      </w:r>
      <w:r>
        <w:t>verzameld</w:t>
      </w:r>
      <w:r>
        <w:rPr>
          <w:spacing w:val="-8"/>
        </w:rPr>
        <w:t xml:space="preserve"> </w:t>
      </w:r>
      <w:r>
        <w:t>en</w:t>
      </w:r>
      <w:r>
        <w:rPr>
          <w:spacing w:val="-8"/>
        </w:rPr>
        <w:t xml:space="preserve"> </w:t>
      </w:r>
      <w:r>
        <w:t>verwerkt</w:t>
      </w:r>
      <w:r>
        <w:rPr>
          <w:spacing w:val="-8"/>
        </w:rPr>
        <w:t xml:space="preserve"> </w:t>
      </w:r>
      <w:r>
        <w:t>zodanig</w:t>
      </w:r>
      <w:r>
        <w:rPr>
          <w:spacing w:val="-8"/>
        </w:rPr>
        <w:t xml:space="preserve"> </w:t>
      </w:r>
      <w:r>
        <w:t>dat</w:t>
      </w:r>
      <w:r>
        <w:rPr>
          <w:spacing w:val="-9"/>
        </w:rPr>
        <w:t xml:space="preserve"> </w:t>
      </w:r>
      <w:r>
        <w:t>het</w:t>
      </w:r>
      <w:r>
        <w:rPr>
          <w:spacing w:val="-7"/>
        </w:rPr>
        <w:t xml:space="preserve"> </w:t>
      </w:r>
      <w:r>
        <w:t>kan</w:t>
      </w:r>
      <w:r>
        <w:rPr>
          <w:spacing w:val="-9"/>
        </w:rPr>
        <w:t xml:space="preserve"> </w:t>
      </w:r>
      <w:r>
        <w:t>ingevoerd</w:t>
      </w:r>
      <w:r>
        <w:rPr>
          <w:spacing w:val="-8"/>
        </w:rPr>
        <w:t xml:space="preserve"> </w:t>
      </w:r>
      <w:r>
        <w:t>worden</w:t>
      </w:r>
      <w:r>
        <w:rPr>
          <w:spacing w:val="-8"/>
        </w:rPr>
        <w:t xml:space="preserve"> </w:t>
      </w:r>
      <w:r>
        <w:t>in</w:t>
      </w:r>
      <w:r>
        <w:rPr>
          <w:spacing w:val="-8"/>
        </w:rPr>
        <w:t xml:space="preserve"> </w:t>
      </w:r>
      <w:r>
        <w:t>het</w:t>
      </w:r>
      <w:r>
        <w:rPr>
          <w:spacing w:val="-8"/>
        </w:rPr>
        <w:t xml:space="preserve"> </w:t>
      </w:r>
      <w:r>
        <w:t>aange</w:t>
      </w:r>
      <w:del w:id="264" w:author="Vercleyen Frank" w:date="2019-05-18T23:09:00Z">
        <w:r w:rsidDel="00D97AD2">
          <w:delText>-</w:delText>
        </w:r>
      </w:del>
      <w:r>
        <w:t xml:space="preserve"> maakte</w:t>
      </w:r>
      <w:r>
        <w:rPr>
          <w:spacing w:val="-7"/>
        </w:rPr>
        <w:t xml:space="preserve"> </w:t>
      </w:r>
      <w:r>
        <w:t>model,</w:t>
      </w:r>
      <w:r>
        <w:rPr>
          <w:spacing w:val="-7"/>
        </w:rPr>
        <w:t xml:space="preserve"> </w:t>
      </w:r>
      <w:r>
        <w:t>dat</w:t>
      </w:r>
      <w:r>
        <w:rPr>
          <w:spacing w:val="-7"/>
        </w:rPr>
        <w:t xml:space="preserve"> </w:t>
      </w:r>
      <w:r>
        <w:t>de</w:t>
      </w:r>
      <w:r>
        <w:rPr>
          <w:spacing w:val="-7"/>
        </w:rPr>
        <w:t xml:space="preserve"> </w:t>
      </w:r>
      <w:r>
        <w:t>volgende</w:t>
      </w:r>
      <w:r>
        <w:rPr>
          <w:spacing w:val="-7"/>
        </w:rPr>
        <w:t xml:space="preserve"> </w:t>
      </w:r>
      <w:r>
        <w:t>stap</w:t>
      </w:r>
      <w:r>
        <w:rPr>
          <w:spacing w:val="-7"/>
        </w:rPr>
        <w:t xml:space="preserve"> </w:t>
      </w:r>
      <w:r>
        <w:t>inhoud</w:t>
      </w:r>
      <w:ins w:id="265" w:author="Vercleyen Frank" w:date="2019-05-18T23:09:00Z">
        <w:r w:rsidR="00D97AD2">
          <w:t>t</w:t>
        </w:r>
      </w:ins>
      <w:r>
        <w:t>.</w:t>
      </w:r>
      <w:r>
        <w:rPr>
          <w:spacing w:val="7"/>
        </w:rPr>
        <w:t xml:space="preserve"> </w:t>
      </w:r>
      <w:r>
        <w:t>Uiteindelijk</w:t>
      </w:r>
      <w:r>
        <w:rPr>
          <w:spacing w:val="-7"/>
        </w:rPr>
        <w:t xml:space="preserve"> </w:t>
      </w:r>
      <w:r>
        <w:t>wordt</w:t>
      </w:r>
      <w:r>
        <w:rPr>
          <w:spacing w:val="-7"/>
        </w:rPr>
        <w:t xml:space="preserve"> </w:t>
      </w:r>
      <w:r>
        <w:t>het</w:t>
      </w:r>
      <w:r>
        <w:rPr>
          <w:spacing w:val="-7"/>
        </w:rPr>
        <w:t xml:space="preserve"> </w:t>
      </w:r>
      <w:r>
        <w:t>model</w:t>
      </w:r>
      <w:r>
        <w:rPr>
          <w:spacing w:val="-7"/>
        </w:rPr>
        <w:t xml:space="preserve"> </w:t>
      </w:r>
      <w:r>
        <w:t>getest</w:t>
      </w:r>
      <w:r>
        <w:rPr>
          <w:spacing w:val="-7"/>
        </w:rPr>
        <w:t xml:space="preserve"> </w:t>
      </w:r>
      <w:r>
        <w:t>en</w:t>
      </w:r>
      <w:r>
        <w:rPr>
          <w:spacing w:val="-6"/>
        </w:rPr>
        <w:t xml:space="preserve"> </w:t>
      </w:r>
      <w:r>
        <w:t>is</w:t>
      </w:r>
      <w:r>
        <w:rPr>
          <w:spacing w:val="-7"/>
        </w:rPr>
        <w:t xml:space="preserve"> </w:t>
      </w:r>
      <w:r>
        <w:t>een bijhorende conclusie</w:t>
      </w:r>
      <w:r>
        <w:rPr>
          <w:spacing w:val="-3"/>
        </w:rPr>
        <w:t xml:space="preserve"> </w:t>
      </w:r>
      <w:r>
        <w:t>aanwezig.</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5987"/>
        </w:tabs>
        <w:ind w:left="880" w:firstLine="0"/>
        <w:jc w:val="both"/>
      </w:pPr>
      <w:r>
        <w:rPr>
          <w:noProof/>
          <w:lang w:val="nl-BE" w:eastAsia="nl-BE"/>
        </w:rPr>
        <mc:AlternateContent>
          <mc:Choice Requires="wps">
            <w:drawing>
              <wp:anchor distT="0" distB="0" distL="0" distR="0" simplePos="0" relativeHeight="251668992"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3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3a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Bdp92h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28</w:t>
      </w:r>
      <w:r w:rsidR="00D92645">
        <w:rPr>
          <w:b w:val="0"/>
          <w:w w:val="95"/>
        </w:rPr>
        <w:tab/>
      </w:r>
      <w:r w:rsidR="00D92645">
        <w:rPr>
          <w:w w:val="95"/>
        </w:rPr>
        <w:t>Hoofdstuk</w:t>
      </w:r>
      <w:r w:rsidR="00D92645">
        <w:rPr>
          <w:spacing w:val="-28"/>
          <w:w w:val="95"/>
        </w:rPr>
        <w:t xml:space="preserve"> </w:t>
      </w:r>
      <w:r w:rsidR="00D92645">
        <w:rPr>
          <w:w w:val="95"/>
        </w:rPr>
        <w:t>2.</w:t>
      </w:r>
      <w:r w:rsidR="00D92645">
        <w:rPr>
          <w:spacing w:val="-28"/>
          <w:w w:val="95"/>
        </w:rPr>
        <w:t xml:space="preserve"> </w:t>
      </w:r>
      <w:r w:rsidR="00D92645">
        <w:rPr>
          <w:w w:val="95"/>
        </w:rPr>
        <w:t>Stand</w:t>
      </w:r>
      <w:r w:rsidR="00D92645">
        <w:rPr>
          <w:spacing w:val="-27"/>
          <w:w w:val="95"/>
        </w:rPr>
        <w:t xml:space="preserve"> </w:t>
      </w:r>
      <w:r w:rsidR="00D92645">
        <w:rPr>
          <w:spacing w:val="-3"/>
          <w:w w:val="95"/>
        </w:rPr>
        <w:t>van</w:t>
      </w:r>
      <w:r w:rsidR="00D92645">
        <w:rPr>
          <w:spacing w:val="-28"/>
          <w:w w:val="95"/>
        </w:rPr>
        <w:t xml:space="preserve"> </w:t>
      </w:r>
      <w:r w:rsidR="00D92645">
        <w:rPr>
          <w:w w:val="95"/>
        </w:rPr>
        <w:t>zaken</w:t>
      </w:r>
    </w:p>
    <w:p w:rsidR="00BB27DF" w:rsidRDefault="00D92645">
      <w:pPr>
        <w:pStyle w:val="Plattetekst"/>
        <w:spacing w:before="175" w:line="252" w:lineRule="auto"/>
        <w:ind w:left="872" w:right="1276" w:firstLine="7"/>
        <w:jc w:val="both"/>
      </w:pPr>
      <w:r>
        <w:t>In</w:t>
      </w:r>
      <w:r>
        <w:rPr>
          <w:spacing w:val="-11"/>
        </w:rPr>
        <w:t xml:space="preserve"> </w:t>
      </w:r>
      <w:r>
        <w:t>de</w:t>
      </w:r>
      <w:r>
        <w:rPr>
          <w:spacing w:val="-10"/>
        </w:rPr>
        <w:t xml:space="preserve"> </w:t>
      </w:r>
      <w:r>
        <w:t>teruggevonden</w:t>
      </w:r>
      <w:r>
        <w:rPr>
          <w:spacing w:val="-11"/>
        </w:rPr>
        <w:t xml:space="preserve"> </w:t>
      </w:r>
      <w:r>
        <w:t>onderzoeken</w:t>
      </w:r>
      <w:r>
        <w:rPr>
          <w:spacing w:val="-10"/>
        </w:rPr>
        <w:t xml:space="preserve"> </w:t>
      </w:r>
      <w:r>
        <w:t>is</w:t>
      </w:r>
      <w:r>
        <w:rPr>
          <w:spacing w:val="-11"/>
        </w:rPr>
        <w:t xml:space="preserve"> </w:t>
      </w:r>
      <w:r>
        <w:t>de</w:t>
      </w:r>
      <w:r>
        <w:rPr>
          <w:spacing w:val="-10"/>
        </w:rPr>
        <w:t xml:space="preserve"> </w:t>
      </w:r>
      <w:r>
        <w:t>conclusie</w:t>
      </w:r>
      <w:r>
        <w:rPr>
          <w:spacing w:val="-10"/>
        </w:rPr>
        <w:t xml:space="preserve"> </w:t>
      </w:r>
      <w:r>
        <w:t>steeds</w:t>
      </w:r>
      <w:r>
        <w:rPr>
          <w:spacing w:val="-11"/>
        </w:rPr>
        <w:t xml:space="preserve"> </w:t>
      </w:r>
      <w:r>
        <w:t>positief,</w:t>
      </w:r>
      <w:r>
        <w:rPr>
          <w:spacing w:val="-10"/>
        </w:rPr>
        <w:t xml:space="preserve"> </w:t>
      </w:r>
      <w:r>
        <w:t>een</w:t>
      </w:r>
      <w:r>
        <w:rPr>
          <w:spacing w:val="-11"/>
        </w:rPr>
        <w:t xml:space="preserve"> </w:t>
      </w:r>
      <w:r>
        <w:t>hoge</w:t>
      </w:r>
      <w:r>
        <w:rPr>
          <w:spacing w:val="-10"/>
        </w:rPr>
        <w:t xml:space="preserve"> </w:t>
      </w:r>
      <w:r>
        <w:t>accuraatheid</w:t>
      </w:r>
      <w:r>
        <w:rPr>
          <w:spacing w:val="-10"/>
        </w:rPr>
        <w:t xml:space="preserve"> </w:t>
      </w:r>
      <w:r>
        <w:t>is bereikt</w:t>
      </w:r>
      <w:r>
        <w:rPr>
          <w:spacing w:val="-11"/>
        </w:rPr>
        <w:t xml:space="preserve"> </w:t>
      </w:r>
      <w:r>
        <w:t>bij</w:t>
      </w:r>
      <w:r>
        <w:rPr>
          <w:spacing w:val="-11"/>
        </w:rPr>
        <w:t xml:space="preserve"> </w:t>
      </w:r>
      <w:r>
        <w:t>de</w:t>
      </w:r>
      <w:r>
        <w:rPr>
          <w:spacing w:val="-11"/>
        </w:rPr>
        <w:t xml:space="preserve"> </w:t>
      </w:r>
      <w:r>
        <w:t>testen</w:t>
      </w:r>
      <w:r>
        <w:rPr>
          <w:spacing w:val="-11"/>
        </w:rPr>
        <w:t xml:space="preserve"> </w:t>
      </w:r>
      <w:r>
        <w:t>maar</w:t>
      </w:r>
      <w:r>
        <w:rPr>
          <w:spacing w:val="-11"/>
        </w:rPr>
        <w:t xml:space="preserve"> </w:t>
      </w:r>
      <w:r>
        <w:t>het</w:t>
      </w:r>
      <w:r>
        <w:rPr>
          <w:spacing w:val="-11"/>
        </w:rPr>
        <w:t xml:space="preserve"> </w:t>
      </w:r>
      <w:r>
        <w:t>model</w:t>
      </w:r>
      <w:r>
        <w:rPr>
          <w:spacing w:val="-11"/>
        </w:rPr>
        <w:t xml:space="preserve"> </w:t>
      </w:r>
      <w:r>
        <w:t>maakt</w:t>
      </w:r>
      <w:r>
        <w:rPr>
          <w:spacing w:val="-11"/>
        </w:rPr>
        <w:t xml:space="preserve"> </w:t>
      </w:r>
      <w:r>
        <w:t>nog</w:t>
      </w:r>
      <w:r>
        <w:rPr>
          <w:spacing w:val="-11"/>
        </w:rPr>
        <w:t xml:space="preserve"> </w:t>
      </w:r>
      <w:r>
        <w:t>enkele</w:t>
      </w:r>
      <w:r>
        <w:rPr>
          <w:spacing w:val="-11"/>
        </w:rPr>
        <w:t xml:space="preserve"> </w:t>
      </w:r>
      <w:r>
        <w:t>fouten</w:t>
      </w:r>
      <w:r>
        <w:rPr>
          <w:spacing w:val="-11"/>
        </w:rPr>
        <w:t xml:space="preserve"> </w:t>
      </w:r>
      <w:r>
        <w:t>bij</w:t>
      </w:r>
      <w:r>
        <w:rPr>
          <w:spacing w:val="-11"/>
        </w:rPr>
        <w:t xml:space="preserve"> </w:t>
      </w:r>
      <w:r>
        <w:t>het</w:t>
      </w:r>
      <w:r>
        <w:rPr>
          <w:spacing w:val="-11"/>
        </w:rPr>
        <w:t xml:space="preserve"> </w:t>
      </w:r>
      <w:r>
        <w:t>onderscheiden</w:t>
      </w:r>
      <w:r>
        <w:rPr>
          <w:spacing w:val="-11"/>
        </w:rPr>
        <w:t xml:space="preserve"> </w:t>
      </w:r>
      <w:r>
        <w:t>van</w:t>
      </w:r>
      <w:r>
        <w:rPr>
          <w:spacing w:val="-11"/>
        </w:rPr>
        <w:t xml:space="preserve"> </w:t>
      </w:r>
      <w:r>
        <w:t>de schriftsystemen.</w:t>
      </w:r>
      <w:r>
        <w:rPr>
          <w:spacing w:val="1"/>
        </w:rPr>
        <w:t xml:space="preserve"> </w:t>
      </w:r>
      <w:r>
        <w:t>Dit</w:t>
      </w:r>
      <w:r>
        <w:rPr>
          <w:spacing w:val="-11"/>
        </w:rPr>
        <w:t xml:space="preserve"> </w:t>
      </w:r>
      <w:r>
        <w:t>verklaren</w:t>
      </w:r>
      <w:r>
        <w:rPr>
          <w:spacing w:val="-11"/>
        </w:rPr>
        <w:t xml:space="preserve"> </w:t>
      </w:r>
      <w:r>
        <w:t>ze</w:t>
      </w:r>
      <w:r>
        <w:rPr>
          <w:spacing w:val="-12"/>
        </w:rPr>
        <w:t xml:space="preserve"> </w:t>
      </w:r>
      <w:r>
        <w:t>aangezien</w:t>
      </w:r>
      <w:r>
        <w:rPr>
          <w:spacing w:val="-11"/>
        </w:rPr>
        <w:t xml:space="preserve"> </w:t>
      </w:r>
      <w:r>
        <w:t>een</w:t>
      </w:r>
      <w:r>
        <w:rPr>
          <w:spacing w:val="-11"/>
        </w:rPr>
        <w:t xml:space="preserve"> </w:t>
      </w:r>
      <w:r>
        <w:t>aantal</w:t>
      </w:r>
      <w:r>
        <w:rPr>
          <w:spacing w:val="-11"/>
        </w:rPr>
        <w:t xml:space="preserve"> </w:t>
      </w:r>
      <w:r>
        <w:t>schriftsystemen</w:t>
      </w:r>
      <w:r>
        <w:rPr>
          <w:spacing w:val="-11"/>
        </w:rPr>
        <w:t xml:space="preserve"> </w:t>
      </w:r>
      <w:r>
        <w:t>dezelfde</w:t>
      </w:r>
      <w:r>
        <w:rPr>
          <w:spacing w:val="-11"/>
        </w:rPr>
        <w:t xml:space="preserve"> </w:t>
      </w:r>
      <w:r>
        <w:t>karakters delen,</w:t>
      </w:r>
      <w:r>
        <w:rPr>
          <w:spacing w:val="-5"/>
        </w:rPr>
        <w:t xml:space="preserve"> </w:t>
      </w:r>
      <w:r>
        <w:t>wanneer</w:t>
      </w:r>
      <w:r>
        <w:rPr>
          <w:spacing w:val="-5"/>
        </w:rPr>
        <w:t xml:space="preserve"> </w:t>
      </w:r>
      <w:r>
        <w:t>een</w:t>
      </w:r>
      <w:r>
        <w:rPr>
          <w:spacing w:val="-5"/>
        </w:rPr>
        <w:t xml:space="preserve"> </w:t>
      </w:r>
      <w:r>
        <w:t>woord</w:t>
      </w:r>
      <w:r>
        <w:rPr>
          <w:spacing w:val="-4"/>
        </w:rPr>
        <w:t xml:space="preserve"> </w:t>
      </w:r>
      <w:r>
        <w:t>bestaat</w:t>
      </w:r>
      <w:r>
        <w:rPr>
          <w:spacing w:val="-5"/>
        </w:rPr>
        <w:t xml:space="preserve"> </w:t>
      </w:r>
      <w:r>
        <w:t>uit</w:t>
      </w:r>
      <w:r>
        <w:rPr>
          <w:spacing w:val="-5"/>
        </w:rPr>
        <w:t xml:space="preserve"> </w:t>
      </w:r>
      <w:r>
        <w:t>een</w:t>
      </w:r>
      <w:r>
        <w:rPr>
          <w:spacing w:val="-5"/>
        </w:rPr>
        <w:t xml:space="preserve"> </w:t>
      </w:r>
      <w:r>
        <w:t>groot</w:t>
      </w:r>
      <w:r>
        <w:rPr>
          <w:spacing w:val="-4"/>
        </w:rPr>
        <w:t xml:space="preserve"> </w:t>
      </w:r>
      <w:r>
        <w:t>aantal</w:t>
      </w:r>
      <w:r>
        <w:rPr>
          <w:spacing w:val="-5"/>
        </w:rPr>
        <w:t xml:space="preserve"> </w:t>
      </w:r>
      <w:r>
        <w:t>karakters</w:t>
      </w:r>
      <w:r>
        <w:rPr>
          <w:spacing w:val="-5"/>
        </w:rPr>
        <w:t xml:space="preserve"> </w:t>
      </w:r>
      <w:r>
        <w:t>die</w:t>
      </w:r>
      <w:r>
        <w:rPr>
          <w:spacing w:val="-5"/>
        </w:rPr>
        <w:t xml:space="preserve"> </w:t>
      </w:r>
      <w:r>
        <w:t>de</w:t>
      </w:r>
      <w:r>
        <w:rPr>
          <w:spacing w:val="-4"/>
        </w:rPr>
        <w:t xml:space="preserve"> </w:t>
      </w:r>
      <w:r>
        <w:t>twee</w:t>
      </w:r>
      <w:r>
        <w:rPr>
          <w:spacing w:val="-5"/>
        </w:rPr>
        <w:t xml:space="preserve"> </w:t>
      </w:r>
      <w:r>
        <w:t>schriften</w:t>
      </w:r>
      <w:r>
        <w:rPr>
          <w:spacing w:val="-5"/>
        </w:rPr>
        <w:t xml:space="preserve"> </w:t>
      </w:r>
      <w:r>
        <w:t xml:space="preserve">met elkaar delen is het ingewikkelder voor het model om deze </w:t>
      </w:r>
      <w:r>
        <w:rPr>
          <w:spacing w:val="-3"/>
        </w:rPr>
        <w:t xml:space="preserve">van </w:t>
      </w:r>
      <w:r>
        <w:t>elkaar te onderscheiden. (Adman, Muhammad, Faisal, Marcus &amp; Thomas,</w:t>
      </w:r>
      <w:r>
        <w:rPr>
          <w:spacing w:val="-9"/>
        </w:rPr>
        <w:t xml:space="preserve"> </w:t>
      </w:r>
      <w:hyperlink w:anchor="_bookmark39" w:history="1">
        <w:r>
          <w:t>2015)</w:t>
        </w:r>
      </w:hyperlink>
    </w:p>
    <w:p w:rsidR="00BB27DF" w:rsidRDefault="00D92645">
      <w:pPr>
        <w:pStyle w:val="Plattetekst"/>
        <w:spacing w:before="229" w:line="252" w:lineRule="auto"/>
        <w:ind w:left="872" w:right="1288" w:firstLine="8"/>
        <w:jc w:val="both"/>
      </w:pPr>
      <w:r>
        <w:t>De gebruikte data bestaa</w:t>
      </w:r>
      <w:ins w:id="266" w:author="Vercleyen Frank" w:date="2019-05-18T23:09:00Z">
        <w:r w:rsidR="00E27E5E">
          <w:t>n</w:t>
        </w:r>
      </w:ins>
      <w:del w:id="267" w:author="Vercleyen Frank" w:date="2019-05-18T23:09:00Z">
        <w:r w:rsidDel="00E27E5E">
          <w:delText>t</w:delText>
        </w:r>
      </w:del>
      <w:r>
        <w:t xml:space="preserve"> uit afbeeldingen </w:t>
      </w:r>
      <w:r>
        <w:rPr>
          <w:spacing w:val="-3"/>
        </w:rPr>
        <w:t xml:space="preserve">van </w:t>
      </w:r>
      <w:r>
        <w:t>volledige woorden (Baoguang, Xiang &amp; Cong,</w:t>
      </w:r>
      <w:r>
        <w:rPr>
          <w:spacing w:val="-7"/>
        </w:rPr>
        <w:t xml:space="preserve"> </w:t>
      </w:r>
      <w:hyperlink w:anchor="_bookmark42" w:history="1">
        <w:r>
          <w:t>2015)</w:t>
        </w:r>
        <w:r>
          <w:rPr>
            <w:spacing w:val="-7"/>
          </w:rPr>
          <w:t xml:space="preserve"> </w:t>
        </w:r>
      </w:hyperlink>
      <w:r>
        <w:t>of</w:t>
      </w:r>
      <w:r>
        <w:rPr>
          <w:spacing w:val="-6"/>
        </w:rPr>
        <w:t xml:space="preserve"> </w:t>
      </w:r>
      <w:r>
        <w:t>van</w:t>
      </w:r>
      <w:r>
        <w:rPr>
          <w:spacing w:val="-7"/>
        </w:rPr>
        <w:t xml:space="preserve"> </w:t>
      </w:r>
      <w:r>
        <w:t>volledige</w:t>
      </w:r>
      <w:r>
        <w:rPr>
          <w:spacing w:val="-6"/>
        </w:rPr>
        <w:t xml:space="preserve"> </w:t>
      </w:r>
      <w:r>
        <w:t>paragrafen</w:t>
      </w:r>
      <w:r>
        <w:rPr>
          <w:spacing w:val="-7"/>
        </w:rPr>
        <w:t xml:space="preserve"> </w:t>
      </w:r>
      <w:r>
        <w:t>(Guo,</w:t>
      </w:r>
      <w:r>
        <w:rPr>
          <w:spacing w:val="-7"/>
        </w:rPr>
        <w:t xml:space="preserve"> </w:t>
      </w:r>
      <w:r>
        <w:t>Christian</w:t>
      </w:r>
      <w:r>
        <w:rPr>
          <w:spacing w:val="-6"/>
        </w:rPr>
        <w:t xml:space="preserve"> </w:t>
      </w:r>
      <w:r>
        <w:t>&amp;</w:t>
      </w:r>
      <w:r>
        <w:rPr>
          <w:spacing w:val="-7"/>
        </w:rPr>
        <w:t xml:space="preserve"> </w:t>
      </w:r>
      <w:r>
        <w:t>Alex,</w:t>
      </w:r>
      <w:r>
        <w:rPr>
          <w:spacing w:val="-6"/>
        </w:rPr>
        <w:t xml:space="preserve"> </w:t>
      </w:r>
      <w:hyperlink w:anchor="_bookmark48" w:history="1">
        <w:r>
          <w:t>2009).</w:t>
        </w:r>
        <w:r>
          <w:rPr>
            <w:spacing w:val="6"/>
          </w:rPr>
          <w:t xml:space="preserve"> </w:t>
        </w:r>
      </w:hyperlink>
      <w:r>
        <w:t>Dit</w:t>
      </w:r>
      <w:r>
        <w:rPr>
          <w:spacing w:val="-6"/>
        </w:rPr>
        <w:t xml:space="preserve"> </w:t>
      </w:r>
      <w:r>
        <w:t>zorgt</w:t>
      </w:r>
      <w:r>
        <w:rPr>
          <w:spacing w:val="-6"/>
        </w:rPr>
        <w:t xml:space="preserve"> </w:t>
      </w:r>
      <w:r>
        <w:t>ervoor dat het model enkel gebruikt kan worden op volledige woorden of volledige paragrafen</w:t>
      </w:r>
      <w:ins w:id="268" w:author="Vercleyen Frank" w:date="2019-05-18T23:10:00Z">
        <w:r w:rsidR="00E27E5E">
          <w:t>.</w:t>
        </w:r>
      </w:ins>
      <w:del w:id="269" w:author="Vercleyen Frank" w:date="2019-05-18T23:10:00Z">
        <w:r w:rsidDel="00E27E5E">
          <w:delText>,</w:delText>
        </w:r>
      </w:del>
      <w:r>
        <w:t xml:space="preserve"> </w:t>
      </w:r>
      <w:del w:id="270" w:author="Vercleyen Frank" w:date="2019-05-18T23:10:00Z">
        <w:r w:rsidDel="00E27E5E">
          <w:delText>w</w:delText>
        </w:r>
      </w:del>
      <w:ins w:id="271" w:author="Vercleyen Frank" w:date="2019-05-18T23:10:00Z">
        <w:r w:rsidR="00E27E5E">
          <w:t>W</w:t>
        </w:r>
      </w:ins>
      <w:r>
        <w:t>anneer</w:t>
      </w:r>
      <w:ins w:id="272" w:author="Vercleyen Frank" w:date="2019-05-18T23:10:00Z">
        <w:r w:rsidR="00E27E5E">
          <w:t xml:space="preserve"> men</w:t>
        </w:r>
      </w:ins>
      <w:r>
        <w:rPr>
          <w:spacing w:val="-19"/>
        </w:rPr>
        <w:t xml:space="preserve"> </w:t>
      </w:r>
      <w:r>
        <w:t>een</w:t>
      </w:r>
      <w:r>
        <w:rPr>
          <w:spacing w:val="-19"/>
        </w:rPr>
        <w:t xml:space="preserve"> </w:t>
      </w:r>
      <w:r>
        <w:t>enkel</w:t>
      </w:r>
      <w:r>
        <w:rPr>
          <w:spacing w:val="-19"/>
        </w:rPr>
        <w:t xml:space="preserve"> </w:t>
      </w:r>
      <w:r>
        <w:t>karakter</w:t>
      </w:r>
      <w:r>
        <w:rPr>
          <w:spacing w:val="-18"/>
        </w:rPr>
        <w:t xml:space="preserve"> </w:t>
      </w:r>
      <w:r>
        <w:t>zal</w:t>
      </w:r>
      <w:r>
        <w:rPr>
          <w:spacing w:val="-19"/>
        </w:rPr>
        <w:t xml:space="preserve"> </w:t>
      </w:r>
      <w:r>
        <w:t>proberen</w:t>
      </w:r>
      <w:ins w:id="273" w:author="Vercleyen Frank" w:date="2019-05-18T23:10:00Z">
        <w:r w:rsidR="00E27E5E">
          <w:t xml:space="preserve"> te</w:t>
        </w:r>
      </w:ins>
      <w:r>
        <w:rPr>
          <w:spacing w:val="-19"/>
        </w:rPr>
        <w:t xml:space="preserve"> </w:t>
      </w:r>
      <w:r>
        <w:t>herken</w:t>
      </w:r>
      <w:del w:id="274" w:author="Vercleyen Frank" w:date="2019-05-18T23:10:00Z">
        <w:r w:rsidDel="00E27E5E">
          <w:delText>d</w:delText>
        </w:r>
        <w:r w:rsidDel="00E27E5E">
          <w:rPr>
            <w:spacing w:val="-18"/>
          </w:rPr>
          <w:delText xml:space="preserve"> </w:delText>
        </w:r>
        <w:r w:rsidDel="00E27E5E">
          <w:delText>word</w:delText>
        </w:r>
      </w:del>
      <w:r>
        <w:t>en</w:t>
      </w:r>
      <w:r>
        <w:rPr>
          <w:spacing w:val="-19"/>
        </w:rPr>
        <w:t xml:space="preserve"> </w:t>
      </w:r>
      <w:r>
        <w:t>zal</w:t>
      </w:r>
      <w:r>
        <w:rPr>
          <w:spacing w:val="-19"/>
        </w:rPr>
        <w:t xml:space="preserve"> </w:t>
      </w:r>
      <w:r>
        <w:t>dit</w:t>
      </w:r>
      <w:r>
        <w:rPr>
          <w:spacing w:val="-18"/>
        </w:rPr>
        <w:t xml:space="preserve"> </w:t>
      </w:r>
      <w:r>
        <w:t>minder</w:t>
      </w:r>
      <w:r>
        <w:rPr>
          <w:spacing w:val="-19"/>
        </w:rPr>
        <w:t xml:space="preserve"> </w:t>
      </w:r>
      <w:r>
        <w:t>accurate</w:t>
      </w:r>
      <w:r>
        <w:rPr>
          <w:spacing w:val="-19"/>
        </w:rPr>
        <w:t xml:space="preserve"> </w:t>
      </w:r>
      <w:r>
        <w:t>resultaten opleveren.</w:t>
      </w:r>
      <w:r>
        <w:rPr>
          <w:spacing w:val="-11"/>
        </w:rPr>
        <w:t xml:space="preserve"> </w:t>
      </w:r>
      <w:r>
        <w:t>Dit</w:t>
      </w:r>
      <w:r>
        <w:rPr>
          <w:spacing w:val="-25"/>
        </w:rPr>
        <w:t xml:space="preserve"> </w:t>
      </w:r>
      <w:r>
        <w:t>kan</w:t>
      </w:r>
      <w:r>
        <w:rPr>
          <w:spacing w:val="-25"/>
        </w:rPr>
        <w:t xml:space="preserve"> </w:t>
      </w:r>
      <w:r>
        <w:t>wel</w:t>
      </w:r>
      <w:r>
        <w:rPr>
          <w:spacing w:val="-25"/>
        </w:rPr>
        <w:t xml:space="preserve"> </w:t>
      </w:r>
      <w:r>
        <w:t>een</w:t>
      </w:r>
      <w:r>
        <w:rPr>
          <w:spacing w:val="-26"/>
        </w:rPr>
        <w:t xml:space="preserve"> </w:t>
      </w:r>
      <w:r>
        <w:t>oplossing</w:t>
      </w:r>
      <w:r>
        <w:rPr>
          <w:spacing w:val="-25"/>
        </w:rPr>
        <w:t xml:space="preserve"> </w:t>
      </w:r>
      <w:r>
        <w:t>bieden</w:t>
      </w:r>
      <w:r>
        <w:rPr>
          <w:spacing w:val="-25"/>
        </w:rPr>
        <w:t xml:space="preserve"> </w:t>
      </w:r>
      <w:r>
        <w:t>voor</w:t>
      </w:r>
      <w:r>
        <w:rPr>
          <w:spacing w:val="-25"/>
        </w:rPr>
        <w:t xml:space="preserve"> </w:t>
      </w:r>
      <w:r>
        <w:t>het</w:t>
      </w:r>
      <w:r>
        <w:rPr>
          <w:spacing w:val="-26"/>
        </w:rPr>
        <w:t xml:space="preserve"> </w:t>
      </w:r>
      <w:r>
        <w:t>probleem</w:t>
      </w:r>
      <w:r>
        <w:rPr>
          <w:spacing w:val="-25"/>
        </w:rPr>
        <w:t xml:space="preserve"> </w:t>
      </w:r>
      <w:r>
        <w:t>waarbij</w:t>
      </w:r>
      <w:r>
        <w:rPr>
          <w:spacing w:val="-25"/>
        </w:rPr>
        <w:t xml:space="preserve"> </w:t>
      </w:r>
      <w:r>
        <w:t>een</w:t>
      </w:r>
      <w:r>
        <w:rPr>
          <w:spacing w:val="-25"/>
        </w:rPr>
        <w:t xml:space="preserve"> </w:t>
      </w:r>
      <w:r>
        <w:t>aantal</w:t>
      </w:r>
      <w:r>
        <w:rPr>
          <w:spacing w:val="-25"/>
        </w:rPr>
        <w:t xml:space="preserve"> </w:t>
      </w:r>
      <w:r>
        <w:t xml:space="preserve">karakters worden gedeeld tussen verschillende schriftsystemen. </w:t>
      </w:r>
      <w:r>
        <w:rPr>
          <w:spacing w:val="-3"/>
        </w:rPr>
        <w:t xml:space="preserve">Wanneer </w:t>
      </w:r>
      <w:r>
        <w:t>het model wordt getraind op volledige woorden of paragrafen en zo een karakter tegenkomt, die ook voorkomt in andere</w:t>
      </w:r>
      <w:r>
        <w:rPr>
          <w:spacing w:val="-9"/>
        </w:rPr>
        <w:t xml:space="preserve"> </w:t>
      </w:r>
      <w:r>
        <w:t>schriftsystemen,</w:t>
      </w:r>
      <w:r>
        <w:rPr>
          <w:spacing w:val="-8"/>
        </w:rPr>
        <w:t xml:space="preserve"> </w:t>
      </w:r>
      <w:r>
        <w:t>kan</w:t>
      </w:r>
      <w:r>
        <w:rPr>
          <w:spacing w:val="-8"/>
        </w:rPr>
        <w:t xml:space="preserve"> </w:t>
      </w:r>
      <w:r>
        <w:t>het</w:t>
      </w:r>
      <w:r>
        <w:rPr>
          <w:spacing w:val="-9"/>
        </w:rPr>
        <w:t xml:space="preserve"> </w:t>
      </w:r>
      <w:r>
        <w:t>kijken</w:t>
      </w:r>
      <w:r>
        <w:rPr>
          <w:spacing w:val="-8"/>
        </w:rPr>
        <w:t xml:space="preserve"> </w:t>
      </w:r>
      <w:r>
        <w:t>naar</w:t>
      </w:r>
      <w:r>
        <w:rPr>
          <w:spacing w:val="-8"/>
        </w:rPr>
        <w:t xml:space="preserve"> </w:t>
      </w:r>
      <w:r>
        <w:t>de</w:t>
      </w:r>
      <w:r>
        <w:rPr>
          <w:spacing w:val="-9"/>
        </w:rPr>
        <w:t xml:space="preserve"> </w:t>
      </w:r>
      <w:r>
        <w:t>andere</w:t>
      </w:r>
      <w:r>
        <w:rPr>
          <w:spacing w:val="-8"/>
        </w:rPr>
        <w:t xml:space="preserve"> </w:t>
      </w:r>
      <w:r>
        <w:t>karakters</w:t>
      </w:r>
      <w:r>
        <w:rPr>
          <w:spacing w:val="-8"/>
        </w:rPr>
        <w:t xml:space="preserve"> </w:t>
      </w:r>
      <w:r>
        <w:t>die</w:t>
      </w:r>
      <w:r>
        <w:rPr>
          <w:spacing w:val="-8"/>
        </w:rPr>
        <w:t xml:space="preserve"> </w:t>
      </w:r>
      <w:r>
        <w:t>ook</w:t>
      </w:r>
      <w:r>
        <w:rPr>
          <w:spacing w:val="-9"/>
        </w:rPr>
        <w:t xml:space="preserve"> </w:t>
      </w:r>
      <w:r>
        <w:t>voorkomen</w:t>
      </w:r>
      <w:r>
        <w:rPr>
          <w:spacing w:val="-8"/>
        </w:rPr>
        <w:t xml:space="preserve"> </w:t>
      </w:r>
      <w:r>
        <w:t>in</w:t>
      </w:r>
      <w:r>
        <w:rPr>
          <w:spacing w:val="-8"/>
        </w:rPr>
        <w:t xml:space="preserve"> </w:t>
      </w:r>
      <w:r>
        <w:t>het woord of de</w:t>
      </w:r>
      <w:r>
        <w:rPr>
          <w:spacing w:val="-4"/>
        </w:rPr>
        <w:t xml:space="preserve"> </w:t>
      </w:r>
      <w:r>
        <w:t>paragraaf.</w:t>
      </w:r>
    </w:p>
    <w:p w:rsidR="00BB27DF" w:rsidRDefault="00D92645">
      <w:pPr>
        <w:pStyle w:val="Plattetekst"/>
        <w:spacing w:before="226" w:line="252" w:lineRule="auto"/>
        <w:ind w:left="876" w:right="1318" w:firstLine="4"/>
        <w:jc w:val="both"/>
      </w:pPr>
      <w:r>
        <w:t>Bij</w:t>
      </w:r>
      <w:r>
        <w:rPr>
          <w:spacing w:val="-26"/>
        </w:rPr>
        <w:t xml:space="preserve"> </w:t>
      </w:r>
      <w:r>
        <w:t>een</w:t>
      </w:r>
      <w:r>
        <w:rPr>
          <w:spacing w:val="-25"/>
        </w:rPr>
        <w:t xml:space="preserve"> </w:t>
      </w:r>
      <w:r>
        <w:t>aantal</w:t>
      </w:r>
      <w:r>
        <w:rPr>
          <w:spacing w:val="-25"/>
        </w:rPr>
        <w:t xml:space="preserve"> </w:t>
      </w:r>
      <w:r>
        <w:t>schriften</w:t>
      </w:r>
      <w:r>
        <w:rPr>
          <w:spacing w:val="-25"/>
        </w:rPr>
        <w:t xml:space="preserve"> </w:t>
      </w:r>
      <w:r>
        <w:t>kan</w:t>
      </w:r>
      <w:r>
        <w:rPr>
          <w:spacing w:val="-25"/>
        </w:rPr>
        <w:t xml:space="preserve"> </w:t>
      </w:r>
      <w:r>
        <w:t>het</w:t>
      </w:r>
      <w:r>
        <w:rPr>
          <w:spacing w:val="-25"/>
        </w:rPr>
        <w:t xml:space="preserve"> </w:t>
      </w:r>
      <w:r>
        <w:t>voorvallen</w:t>
      </w:r>
      <w:r>
        <w:rPr>
          <w:spacing w:val="-25"/>
        </w:rPr>
        <w:t xml:space="preserve"> </w:t>
      </w:r>
      <w:r>
        <w:t>dat</w:t>
      </w:r>
      <w:r>
        <w:rPr>
          <w:spacing w:val="-25"/>
        </w:rPr>
        <w:t xml:space="preserve"> </w:t>
      </w:r>
      <w:r>
        <w:t>een</w:t>
      </w:r>
      <w:r>
        <w:rPr>
          <w:spacing w:val="-25"/>
        </w:rPr>
        <w:t xml:space="preserve"> </w:t>
      </w:r>
      <w:r>
        <w:t>groot</w:t>
      </w:r>
      <w:r>
        <w:rPr>
          <w:spacing w:val="-25"/>
        </w:rPr>
        <w:t xml:space="preserve"> </w:t>
      </w:r>
      <w:r>
        <w:t>aantal</w:t>
      </w:r>
      <w:r>
        <w:rPr>
          <w:spacing w:val="-25"/>
        </w:rPr>
        <w:t xml:space="preserve"> </w:t>
      </w:r>
      <w:r>
        <w:t>karakters</w:t>
      </w:r>
      <w:r>
        <w:rPr>
          <w:spacing w:val="-25"/>
        </w:rPr>
        <w:t xml:space="preserve"> </w:t>
      </w:r>
      <w:r>
        <w:t>ook</w:t>
      </w:r>
      <w:r>
        <w:rPr>
          <w:spacing w:val="-25"/>
        </w:rPr>
        <w:t xml:space="preserve"> </w:t>
      </w:r>
      <w:r>
        <w:t>gebruikt</w:t>
      </w:r>
      <w:r>
        <w:rPr>
          <w:spacing w:val="-26"/>
        </w:rPr>
        <w:t xml:space="preserve"> </w:t>
      </w:r>
      <w:r>
        <w:t>wordt door andere schriften. Een voorbeeld hiervan is het Kanji, het schriftsysteem gebruikt in Japan,</w:t>
      </w:r>
      <w:r>
        <w:rPr>
          <w:spacing w:val="-13"/>
        </w:rPr>
        <w:t xml:space="preserve"> </w:t>
      </w:r>
      <w:r>
        <w:t>en</w:t>
      </w:r>
      <w:r>
        <w:rPr>
          <w:spacing w:val="-12"/>
        </w:rPr>
        <w:t xml:space="preserve"> </w:t>
      </w:r>
      <w:r>
        <w:t>het</w:t>
      </w:r>
      <w:r>
        <w:rPr>
          <w:spacing w:val="-13"/>
        </w:rPr>
        <w:t xml:space="preserve"> </w:t>
      </w:r>
      <w:r>
        <w:t>Hanzi,</w:t>
      </w:r>
      <w:r>
        <w:rPr>
          <w:spacing w:val="-12"/>
        </w:rPr>
        <w:t xml:space="preserve"> </w:t>
      </w:r>
      <w:r>
        <w:t>het</w:t>
      </w:r>
      <w:r>
        <w:rPr>
          <w:spacing w:val="-13"/>
        </w:rPr>
        <w:t xml:space="preserve"> </w:t>
      </w:r>
      <w:r>
        <w:t>schriftsysteem</w:t>
      </w:r>
      <w:r>
        <w:rPr>
          <w:spacing w:val="-13"/>
        </w:rPr>
        <w:t xml:space="preserve"> </w:t>
      </w:r>
      <w:r>
        <w:t>gebruikt</w:t>
      </w:r>
      <w:r>
        <w:rPr>
          <w:spacing w:val="-12"/>
        </w:rPr>
        <w:t xml:space="preserve"> </w:t>
      </w:r>
      <w:r>
        <w:t>in</w:t>
      </w:r>
      <w:r>
        <w:rPr>
          <w:spacing w:val="-13"/>
        </w:rPr>
        <w:t xml:space="preserve"> </w:t>
      </w:r>
      <w:r>
        <w:t>China.</w:t>
      </w:r>
      <w:r>
        <w:rPr>
          <w:spacing w:val="-1"/>
        </w:rPr>
        <w:t xml:space="preserve"> </w:t>
      </w:r>
      <w:r>
        <w:t>Het</w:t>
      </w:r>
      <w:r>
        <w:rPr>
          <w:spacing w:val="-12"/>
        </w:rPr>
        <w:t xml:space="preserve"> </w:t>
      </w:r>
      <w:r>
        <w:t>Kanji</w:t>
      </w:r>
      <w:r>
        <w:rPr>
          <w:spacing w:val="-14"/>
        </w:rPr>
        <w:t xml:space="preserve"> </w:t>
      </w:r>
      <w:r>
        <w:t>heeft</w:t>
      </w:r>
      <w:r>
        <w:rPr>
          <w:spacing w:val="-12"/>
        </w:rPr>
        <w:t xml:space="preserve"> </w:t>
      </w:r>
      <w:r>
        <w:t>een</w:t>
      </w:r>
      <w:r>
        <w:rPr>
          <w:spacing w:val="-13"/>
        </w:rPr>
        <w:t xml:space="preserve"> </w:t>
      </w:r>
      <w:r>
        <w:t>groot</w:t>
      </w:r>
      <w:r>
        <w:rPr>
          <w:spacing w:val="-12"/>
        </w:rPr>
        <w:t xml:space="preserve"> </w:t>
      </w:r>
      <w:r>
        <w:t xml:space="preserve">aantal karakters </w:t>
      </w:r>
      <w:r>
        <w:rPr>
          <w:spacing w:val="-3"/>
        </w:rPr>
        <w:t xml:space="preserve">van </w:t>
      </w:r>
      <w:r>
        <w:t>het Hanzi geadopteerd, vervolgens ondergingen beiden hun eigen evolutie en zijn er momenteel kleine verschillen tussen de twee schriften maar het is nog steeds ingewikkeld om ze van elkaar te onderscheiden. (Koichi,</w:t>
      </w:r>
      <w:r>
        <w:rPr>
          <w:spacing w:val="-1"/>
        </w:rPr>
        <w:t xml:space="preserve"> </w:t>
      </w:r>
      <w:hyperlink w:anchor="_bookmark52" w:history="1">
        <w:r>
          <w:t>2010)</w:t>
        </w:r>
      </w:hyperlink>
    </w:p>
    <w:p w:rsidR="00BB27DF" w:rsidRDefault="00D92645">
      <w:pPr>
        <w:pStyle w:val="Plattetekst"/>
        <w:spacing w:before="229" w:line="252" w:lineRule="auto"/>
        <w:ind w:left="880" w:right="1318"/>
        <w:jc w:val="both"/>
      </w:pPr>
      <w:r>
        <w:t>Onder de terug gevonden artikels gebruikt enkel een hiervan een convolutioneel neuraal netwerk</w:t>
      </w:r>
      <w:r>
        <w:rPr>
          <w:spacing w:val="-8"/>
        </w:rPr>
        <w:t xml:space="preserve"> </w:t>
      </w:r>
      <w:r>
        <w:t>Baoguang</w:t>
      </w:r>
      <w:r>
        <w:rPr>
          <w:spacing w:val="-8"/>
        </w:rPr>
        <w:t xml:space="preserve"> </w:t>
      </w:r>
      <w:r>
        <w:t>e.a.</w:t>
      </w:r>
      <w:r>
        <w:rPr>
          <w:spacing w:val="-8"/>
        </w:rPr>
        <w:t xml:space="preserve"> </w:t>
      </w:r>
      <w:hyperlink w:anchor="_bookmark42" w:history="1">
        <w:r>
          <w:t>(2015).</w:t>
        </w:r>
        <w:r>
          <w:rPr>
            <w:spacing w:val="5"/>
          </w:rPr>
          <w:t xml:space="preserve"> </w:t>
        </w:r>
      </w:hyperlink>
      <w:r>
        <w:t>Dit</w:t>
      </w:r>
      <w:r>
        <w:rPr>
          <w:spacing w:val="-7"/>
        </w:rPr>
        <w:t xml:space="preserve"> </w:t>
      </w:r>
      <w:r>
        <w:t>artikel</w:t>
      </w:r>
      <w:r>
        <w:rPr>
          <w:spacing w:val="-8"/>
        </w:rPr>
        <w:t xml:space="preserve"> </w:t>
      </w:r>
      <w:r>
        <w:t>concludeert</w:t>
      </w:r>
      <w:r>
        <w:rPr>
          <w:spacing w:val="-8"/>
        </w:rPr>
        <w:t xml:space="preserve"> </w:t>
      </w:r>
      <w:r>
        <w:t>dat</w:t>
      </w:r>
      <w:r>
        <w:rPr>
          <w:spacing w:val="-8"/>
        </w:rPr>
        <w:t xml:space="preserve"> </w:t>
      </w:r>
      <w:r>
        <w:t>het</w:t>
      </w:r>
      <w:r>
        <w:rPr>
          <w:spacing w:val="-8"/>
        </w:rPr>
        <w:t xml:space="preserve"> </w:t>
      </w:r>
      <w:r>
        <w:t>hoge</w:t>
      </w:r>
      <w:r>
        <w:rPr>
          <w:spacing w:val="-8"/>
        </w:rPr>
        <w:t xml:space="preserve"> </w:t>
      </w:r>
      <w:r>
        <w:t>resultaten</w:t>
      </w:r>
      <w:r>
        <w:rPr>
          <w:spacing w:val="-7"/>
        </w:rPr>
        <w:t xml:space="preserve"> </w:t>
      </w:r>
      <w:r>
        <w:t>behaalt</w:t>
      </w:r>
      <w:r>
        <w:rPr>
          <w:spacing w:val="-8"/>
        </w:rPr>
        <w:t xml:space="preserve"> </w:t>
      </w:r>
      <w:r>
        <w:t>met het gebruik van een</w:t>
      </w:r>
      <w:r>
        <w:rPr>
          <w:spacing w:val="-5"/>
        </w:rPr>
        <w:t xml:space="preserve"> </w:t>
      </w:r>
      <w:r>
        <w:t>CNN.</w:t>
      </w:r>
    </w:p>
    <w:p w:rsidR="00BB27DF" w:rsidRDefault="00D92645">
      <w:pPr>
        <w:pStyle w:val="Plattetekst"/>
        <w:spacing w:before="232" w:line="252" w:lineRule="auto"/>
        <w:ind w:left="880" w:right="1288"/>
        <w:jc w:val="both"/>
      </w:pPr>
      <w:r>
        <w:t>Onderzoek</w:t>
      </w:r>
      <w:r>
        <w:rPr>
          <w:spacing w:val="-23"/>
        </w:rPr>
        <w:t xml:space="preserve"> </w:t>
      </w:r>
      <w:r>
        <w:t>naar</w:t>
      </w:r>
      <w:r>
        <w:rPr>
          <w:spacing w:val="-22"/>
        </w:rPr>
        <w:t xml:space="preserve"> </w:t>
      </w:r>
      <w:r>
        <w:t>het</w:t>
      </w:r>
      <w:r>
        <w:rPr>
          <w:spacing w:val="-22"/>
        </w:rPr>
        <w:t xml:space="preserve"> </w:t>
      </w:r>
      <w:r>
        <w:t>kunnen</w:t>
      </w:r>
      <w:r>
        <w:rPr>
          <w:spacing w:val="-22"/>
        </w:rPr>
        <w:t xml:space="preserve"> </w:t>
      </w:r>
      <w:r>
        <w:t>herkennen</w:t>
      </w:r>
      <w:r>
        <w:rPr>
          <w:spacing w:val="-22"/>
        </w:rPr>
        <w:t xml:space="preserve"> </w:t>
      </w:r>
      <w:r>
        <w:rPr>
          <w:spacing w:val="-3"/>
        </w:rPr>
        <w:t>van</w:t>
      </w:r>
      <w:r>
        <w:rPr>
          <w:spacing w:val="-22"/>
        </w:rPr>
        <w:t xml:space="preserve"> </w:t>
      </w:r>
      <w:r>
        <w:t>een</w:t>
      </w:r>
      <w:r>
        <w:rPr>
          <w:spacing w:val="-22"/>
        </w:rPr>
        <w:t xml:space="preserve"> </w:t>
      </w:r>
      <w:r>
        <w:t>alleenstaand</w:t>
      </w:r>
      <w:r>
        <w:rPr>
          <w:spacing w:val="-22"/>
        </w:rPr>
        <w:t xml:space="preserve"> </w:t>
      </w:r>
      <w:r>
        <w:t>karakter</w:t>
      </w:r>
      <w:ins w:id="275" w:author="Vercleyen Frank" w:date="2019-05-18T23:11:00Z">
        <w:r w:rsidR="00E27E5E">
          <w:t>s</w:t>
        </w:r>
      </w:ins>
      <w:r>
        <w:rPr>
          <w:spacing w:val="-22"/>
        </w:rPr>
        <w:t xml:space="preserve"> </w:t>
      </w:r>
      <w:r>
        <w:t>is</w:t>
      </w:r>
      <w:r>
        <w:rPr>
          <w:spacing w:val="-22"/>
        </w:rPr>
        <w:t xml:space="preserve"> </w:t>
      </w:r>
      <w:r>
        <w:t>niet</w:t>
      </w:r>
      <w:r>
        <w:rPr>
          <w:spacing w:val="-22"/>
        </w:rPr>
        <w:t xml:space="preserve"> </w:t>
      </w:r>
      <w:r>
        <w:t>teruggevonden, steeds trachten de artikels volledige woorden of paragrafen te</w:t>
      </w:r>
      <w:r>
        <w:rPr>
          <w:spacing w:val="-19"/>
        </w:rPr>
        <w:t xml:space="preserve"> </w:t>
      </w:r>
      <w:r>
        <w:t>herkennen.</w:t>
      </w:r>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53632"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3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6"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numPr>
          <w:ilvl w:val="0"/>
          <w:numId w:val="8"/>
        </w:numPr>
        <w:tabs>
          <w:tab w:val="left" w:pos="873"/>
        </w:tabs>
        <w:ind w:hanging="588"/>
      </w:pPr>
      <w:bookmarkStart w:id="276" w:name="3_Methodologie"/>
      <w:bookmarkStart w:id="277" w:name="_bookmark18"/>
      <w:bookmarkEnd w:id="276"/>
      <w:bookmarkEnd w:id="277"/>
      <w:r>
        <w:t>Methodologie</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0"/>
        <w:rPr>
          <w:rFonts w:ascii="Verdana"/>
          <w:b/>
          <w:sz w:val="68"/>
        </w:rPr>
      </w:pPr>
    </w:p>
    <w:p w:rsidR="00BB27DF" w:rsidRDefault="00D92645">
      <w:pPr>
        <w:pStyle w:val="Plattetekst"/>
        <w:spacing w:line="252" w:lineRule="auto"/>
        <w:ind w:left="880" w:right="1318"/>
        <w:jc w:val="both"/>
      </w:pPr>
      <w:r>
        <w:t>In</w:t>
      </w:r>
      <w:r>
        <w:rPr>
          <w:spacing w:val="-24"/>
        </w:rPr>
        <w:t xml:space="preserve"> </w:t>
      </w:r>
      <w:r>
        <w:t>dit</w:t>
      </w:r>
      <w:r>
        <w:rPr>
          <w:spacing w:val="-24"/>
        </w:rPr>
        <w:t xml:space="preserve"> </w:t>
      </w:r>
      <w:r>
        <w:t>hoofdstuk</w:t>
      </w:r>
      <w:r>
        <w:rPr>
          <w:spacing w:val="-24"/>
        </w:rPr>
        <w:t xml:space="preserve"> </w:t>
      </w:r>
      <w:r>
        <w:t>zal</w:t>
      </w:r>
      <w:r>
        <w:rPr>
          <w:spacing w:val="-23"/>
        </w:rPr>
        <w:t xml:space="preserve"> </w:t>
      </w:r>
      <w:r>
        <w:t>de</w:t>
      </w:r>
      <w:r>
        <w:rPr>
          <w:spacing w:val="-24"/>
        </w:rPr>
        <w:t xml:space="preserve"> </w:t>
      </w:r>
      <w:r>
        <w:t>gebruikte</w:t>
      </w:r>
      <w:r>
        <w:rPr>
          <w:spacing w:val="-24"/>
        </w:rPr>
        <w:t xml:space="preserve"> </w:t>
      </w:r>
      <w:r>
        <w:t>werkwijze</w:t>
      </w:r>
      <w:r>
        <w:rPr>
          <w:spacing w:val="-24"/>
        </w:rPr>
        <w:t xml:space="preserve"> </w:t>
      </w:r>
      <w:r>
        <w:t>van</w:t>
      </w:r>
      <w:r>
        <w:rPr>
          <w:spacing w:val="-23"/>
        </w:rPr>
        <w:t xml:space="preserve"> </w:t>
      </w:r>
      <w:r>
        <w:t>het</w:t>
      </w:r>
      <w:r>
        <w:rPr>
          <w:spacing w:val="-24"/>
        </w:rPr>
        <w:t xml:space="preserve"> </w:t>
      </w:r>
      <w:r>
        <w:t>onderzoek</w:t>
      </w:r>
      <w:r>
        <w:rPr>
          <w:spacing w:val="-24"/>
        </w:rPr>
        <w:t xml:space="preserve"> </w:t>
      </w:r>
      <w:r>
        <w:t>diepgaand</w:t>
      </w:r>
      <w:r>
        <w:rPr>
          <w:spacing w:val="-23"/>
        </w:rPr>
        <w:t xml:space="preserve"> </w:t>
      </w:r>
      <w:r>
        <w:t>uitgelegd</w:t>
      </w:r>
      <w:r>
        <w:rPr>
          <w:spacing w:val="-24"/>
        </w:rPr>
        <w:t xml:space="preserve"> </w:t>
      </w:r>
      <w:r>
        <w:t>worden met de nodige</w:t>
      </w:r>
      <w:r>
        <w:rPr>
          <w:spacing w:val="-4"/>
        </w:rPr>
        <w:t xml:space="preserve"> </w:t>
      </w:r>
      <w:r>
        <w:t>verantwoording.</w:t>
      </w:r>
    </w:p>
    <w:p w:rsidR="00BB27DF" w:rsidRDefault="00D92645">
      <w:pPr>
        <w:pStyle w:val="Plattetekst"/>
        <w:spacing w:before="233" w:line="252" w:lineRule="auto"/>
        <w:ind w:left="872" w:right="1318" w:firstLine="8"/>
        <w:jc w:val="both"/>
      </w:pPr>
      <w:r>
        <w:t xml:space="preserve">Dit onderzoek stelt een werkwijze voor om handgeschreven karakters te classificeren per schriftsysteem aan de hand </w:t>
      </w:r>
      <w:r>
        <w:rPr>
          <w:spacing w:val="-3"/>
        </w:rPr>
        <w:t xml:space="preserve">van </w:t>
      </w:r>
      <w:r>
        <w:t xml:space="preserve">een convolutioneel neuraal netwerk. De gebruikte werkwijze bestaat uit verschillende fasen en </w:t>
      </w:r>
      <w:ins w:id="278" w:author="Vercleyen Frank" w:date="2019-05-18T23:12:00Z">
        <w:r w:rsidR="00E27E5E">
          <w:t xml:space="preserve">die </w:t>
        </w:r>
      </w:ins>
      <w:r>
        <w:t>komen in dit hoofdstuk aan</w:t>
      </w:r>
      <w:r>
        <w:rPr>
          <w:spacing w:val="-24"/>
        </w:rPr>
        <w:t xml:space="preserve"> </w:t>
      </w:r>
      <w:r>
        <w:t>bod.</w:t>
      </w:r>
    </w:p>
    <w:p w:rsidR="00BB27DF" w:rsidRDefault="00BB27DF">
      <w:pPr>
        <w:pStyle w:val="Plattetekst"/>
        <w:rPr>
          <w:sz w:val="28"/>
        </w:rPr>
      </w:pPr>
    </w:p>
    <w:p w:rsidR="00BB27DF" w:rsidRDefault="00BB27DF">
      <w:pPr>
        <w:pStyle w:val="Plattetekst"/>
        <w:spacing w:before="5"/>
        <w:rPr>
          <w:sz w:val="36"/>
        </w:rPr>
      </w:pPr>
    </w:p>
    <w:p w:rsidR="00BB27DF" w:rsidRDefault="00D92645">
      <w:pPr>
        <w:pStyle w:val="Kop2"/>
        <w:numPr>
          <w:ilvl w:val="1"/>
          <w:numId w:val="2"/>
        </w:numPr>
        <w:tabs>
          <w:tab w:val="left" w:pos="595"/>
        </w:tabs>
        <w:spacing w:before="1"/>
        <w:ind w:hanging="402"/>
        <w:jc w:val="left"/>
        <w:rPr>
          <w:color w:val="0093D0"/>
          <w:sz w:val="26"/>
        </w:rPr>
      </w:pPr>
      <w:bookmarkStart w:id="279" w:name="3.1_Dataverzameling"/>
      <w:bookmarkStart w:id="280" w:name="_bookmark19"/>
      <w:bookmarkEnd w:id="279"/>
      <w:bookmarkEnd w:id="280"/>
      <w:r>
        <w:t>Dataverzameling</w:t>
      </w:r>
    </w:p>
    <w:p w:rsidR="00BB27DF" w:rsidRDefault="00BB27DF">
      <w:pPr>
        <w:pStyle w:val="Plattetekst"/>
        <w:spacing w:before="8"/>
        <w:rPr>
          <w:rFonts w:ascii="Verdana"/>
          <w:b/>
          <w:sz w:val="29"/>
        </w:rPr>
      </w:pPr>
    </w:p>
    <w:p w:rsidR="00BB27DF" w:rsidRDefault="00D92645">
      <w:pPr>
        <w:pStyle w:val="Plattetekst"/>
        <w:spacing w:before="1" w:line="252" w:lineRule="auto"/>
        <w:ind w:left="872" w:right="1318" w:firstLine="8"/>
        <w:jc w:val="both"/>
      </w:pPr>
      <w:r>
        <w:t xml:space="preserve">De eerste stap in de werkwijze van dit onderzoek was het nagaan welke datasets nodig waren om het model te trainen. Het doel van het model is om handgeschreven karakters te classificeren per schriftsysteem, hiervoor waren verschillende datasets van meerdere schriftsystemen nodig, deze bestaande uit </w:t>
      </w:r>
      <w:ins w:id="281" w:author="Vercleyen Frank" w:date="2019-05-18T23:12:00Z">
        <w:r w:rsidR="00E27E5E">
          <w:t xml:space="preserve">de </w:t>
        </w:r>
      </w:ins>
      <w:r>
        <w:t>afbeelding van handgeschreven karakters.</w:t>
      </w:r>
    </w:p>
    <w:p w:rsidR="00BB27DF" w:rsidRDefault="00D92645">
      <w:pPr>
        <w:pStyle w:val="Plattetekst"/>
        <w:spacing w:before="230" w:line="252" w:lineRule="auto"/>
        <w:ind w:left="872" w:right="1279" w:firstLine="8"/>
        <w:jc w:val="both"/>
      </w:pPr>
      <w:r>
        <w:t xml:space="preserve">Een grote factor die invloed had op de keuze </w:t>
      </w:r>
      <w:r>
        <w:rPr>
          <w:spacing w:val="-3"/>
        </w:rPr>
        <w:t xml:space="preserve">van </w:t>
      </w:r>
      <w:r>
        <w:t>de schriftsystemen lag bij de beschik- baarheid</w:t>
      </w:r>
      <w:r>
        <w:rPr>
          <w:spacing w:val="-12"/>
        </w:rPr>
        <w:t xml:space="preserve"> </w:t>
      </w:r>
      <w:r>
        <w:t>van</w:t>
      </w:r>
      <w:r>
        <w:rPr>
          <w:spacing w:val="-11"/>
        </w:rPr>
        <w:t xml:space="preserve"> </w:t>
      </w:r>
      <w:r>
        <w:t>datasets</w:t>
      </w:r>
      <w:r>
        <w:rPr>
          <w:spacing w:val="-12"/>
        </w:rPr>
        <w:t xml:space="preserve"> </w:t>
      </w:r>
      <w:r>
        <w:t>van</w:t>
      </w:r>
      <w:r>
        <w:rPr>
          <w:spacing w:val="-11"/>
        </w:rPr>
        <w:t xml:space="preserve"> </w:t>
      </w:r>
      <w:r>
        <w:t>het</w:t>
      </w:r>
      <w:r>
        <w:rPr>
          <w:spacing w:val="-12"/>
        </w:rPr>
        <w:t xml:space="preserve"> </w:t>
      </w:r>
      <w:r>
        <w:t>schriftsysteem.</w:t>
      </w:r>
      <w:r>
        <w:rPr>
          <w:spacing w:val="1"/>
        </w:rPr>
        <w:t xml:space="preserve"> </w:t>
      </w:r>
      <w:r>
        <w:rPr>
          <w:spacing w:val="-3"/>
        </w:rPr>
        <w:t>Wanneer</w:t>
      </w:r>
      <w:r>
        <w:rPr>
          <w:spacing w:val="-12"/>
        </w:rPr>
        <w:t xml:space="preserve"> </w:t>
      </w:r>
      <w:r>
        <w:t>een</w:t>
      </w:r>
      <w:r>
        <w:rPr>
          <w:spacing w:val="-11"/>
        </w:rPr>
        <w:t xml:space="preserve"> </w:t>
      </w:r>
      <w:r>
        <w:t>potentieel</w:t>
      </w:r>
      <w:r>
        <w:rPr>
          <w:spacing w:val="-11"/>
        </w:rPr>
        <w:t xml:space="preserve"> </w:t>
      </w:r>
      <w:r>
        <w:t>schriftsysteem</w:t>
      </w:r>
      <w:r>
        <w:rPr>
          <w:spacing w:val="-12"/>
        </w:rPr>
        <w:t xml:space="preserve"> </w:t>
      </w:r>
      <w:r>
        <w:t>werd gekozen</w:t>
      </w:r>
      <w:r>
        <w:rPr>
          <w:spacing w:val="-11"/>
        </w:rPr>
        <w:t xml:space="preserve"> </w:t>
      </w:r>
      <w:r>
        <w:t>moest</w:t>
      </w:r>
      <w:r>
        <w:rPr>
          <w:spacing w:val="-11"/>
        </w:rPr>
        <w:t xml:space="preserve"> </w:t>
      </w:r>
      <w:r>
        <w:t>het</w:t>
      </w:r>
      <w:r>
        <w:rPr>
          <w:spacing w:val="-10"/>
        </w:rPr>
        <w:t xml:space="preserve"> </w:t>
      </w:r>
      <w:r>
        <w:rPr>
          <w:spacing w:val="-3"/>
        </w:rPr>
        <w:t>toeval</w:t>
      </w:r>
      <w:r>
        <w:rPr>
          <w:spacing w:val="-11"/>
        </w:rPr>
        <w:t xml:space="preserve"> </w:t>
      </w:r>
      <w:r>
        <w:t>er</w:t>
      </w:r>
      <w:r>
        <w:rPr>
          <w:spacing w:val="-10"/>
        </w:rPr>
        <w:t xml:space="preserve"> </w:t>
      </w:r>
      <w:r>
        <w:t>bij</w:t>
      </w:r>
      <w:r>
        <w:rPr>
          <w:spacing w:val="-11"/>
        </w:rPr>
        <w:t xml:space="preserve"> </w:t>
      </w:r>
      <w:r>
        <w:t>liggen</w:t>
      </w:r>
      <w:r>
        <w:rPr>
          <w:spacing w:val="-10"/>
        </w:rPr>
        <w:t xml:space="preserve"> </w:t>
      </w:r>
      <w:r>
        <w:t>dat</w:t>
      </w:r>
      <w:r>
        <w:rPr>
          <w:spacing w:val="-11"/>
        </w:rPr>
        <w:t xml:space="preserve"> </w:t>
      </w:r>
      <w:r>
        <w:t>er</w:t>
      </w:r>
      <w:r>
        <w:rPr>
          <w:spacing w:val="-10"/>
        </w:rPr>
        <w:t xml:space="preserve"> </w:t>
      </w:r>
      <w:r>
        <w:t>een</w:t>
      </w:r>
      <w:r>
        <w:rPr>
          <w:spacing w:val="-11"/>
        </w:rPr>
        <w:t xml:space="preserve"> </w:t>
      </w:r>
      <w:r>
        <w:t>dataset</w:t>
      </w:r>
      <w:r>
        <w:rPr>
          <w:spacing w:val="-10"/>
        </w:rPr>
        <w:t xml:space="preserve"> </w:t>
      </w:r>
      <w:r>
        <w:t>bestond</w:t>
      </w:r>
      <w:r>
        <w:rPr>
          <w:spacing w:val="-11"/>
        </w:rPr>
        <w:t xml:space="preserve"> </w:t>
      </w:r>
      <w:r>
        <w:t>waarbij</w:t>
      </w:r>
      <w:r>
        <w:rPr>
          <w:spacing w:val="-10"/>
        </w:rPr>
        <w:t xml:space="preserve"> </w:t>
      </w:r>
      <w:r>
        <w:t>de</w:t>
      </w:r>
      <w:r>
        <w:rPr>
          <w:spacing w:val="-11"/>
        </w:rPr>
        <w:t xml:space="preserve"> </w:t>
      </w:r>
      <w:r>
        <w:t>data</w:t>
      </w:r>
      <w:r>
        <w:rPr>
          <w:spacing w:val="-10"/>
        </w:rPr>
        <w:t xml:space="preserve"> </w:t>
      </w:r>
      <w:r>
        <w:t>bruikbaar was</w:t>
      </w:r>
      <w:r>
        <w:rPr>
          <w:spacing w:val="-19"/>
        </w:rPr>
        <w:t xml:space="preserve"> </w:t>
      </w:r>
      <w:r>
        <w:t>en</w:t>
      </w:r>
      <w:r>
        <w:rPr>
          <w:spacing w:val="-18"/>
        </w:rPr>
        <w:t xml:space="preserve"> </w:t>
      </w:r>
      <w:r>
        <w:t>uit</w:t>
      </w:r>
      <w:r>
        <w:rPr>
          <w:spacing w:val="-18"/>
        </w:rPr>
        <w:t xml:space="preserve"> </w:t>
      </w:r>
      <w:r>
        <w:t>voldoende</w:t>
      </w:r>
      <w:r>
        <w:rPr>
          <w:spacing w:val="-19"/>
        </w:rPr>
        <w:t xml:space="preserve"> </w:t>
      </w:r>
      <w:r>
        <w:t>data</w:t>
      </w:r>
      <w:r>
        <w:rPr>
          <w:spacing w:val="-18"/>
        </w:rPr>
        <w:t xml:space="preserve"> </w:t>
      </w:r>
      <w:r>
        <w:t>bestond.</w:t>
      </w:r>
      <w:r>
        <w:rPr>
          <w:spacing w:val="-3"/>
        </w:rPr>
        <w:t xml:space="preserve"> </w:t>
      </w:r>
      <w:r>
        <w:t>Als</w:t>
      </w:r>
      <w:r>
        <w:rPr>
          <w:spacing w:val="-19"/>
        </w:rPr>
        <w:t xml:space="preserve"> </w:t>
      </w:r>
      <w:r>
        <w:t>de</w:t>
      </w:r>
      <w:r>
        <w:rPr>
          <w:spacing w:val="-18"/>
        </w:rPr>
        <w:t xml:space="preserve"> </w:t>
      </w:r>
      <w:r>
        <w:t>dataset</w:t>
      </w:r>
      <w:r>
        <w:rPr>
          <w:spacing w:val="-18"/>
        </w:rPr>
        <w:t xml:space="preserve"> </w:t>
      </w:r>
      <w:r>
        <w:t>niet</w:t>
      </w:r>
      <w:r>
        <w:rPr>
          <w:spacing w:val="-18"/>
        </w:rPr>
        <w:t xml:space="preserve"> </w:t>
      </w:r>
      <w:r>
        <w:t>voldeed</w:t>
      </w:r>
      <w:r>
        <w:rPr>
          <w:spacing w:val="-19"/>
        </w:rPr>
        <w:t xml:space="preserve"> </w:t>
      </w:r>
      <w:r>
        <w:t>aan</w:t>
      </w:r>
      <w:r>
        <w:rPr>
          <w:spacing w:val="-18"/>
        </w:rPr>
        <w:t xml:space="preserve"> </w:t>
      </w:r>
      <w:r>
        <w:t>de</w:t>
      </w:r>
      <w:r>
        <w:rPr>
          <w:spacing w:val="-18"/>
        </w:rPr>
        <w:t xml:space="preserve"> </w:t>
      </w:r>
      <w:r>
        <w:t>eisen</w:t>
      </w:r>
      <w:r>
        <w:rPr>
          <w:spacing w:val="-19"/>
        </w:rPr>
        <w:t xml:space="preserve"> </w:t>
      </w:r>
      <w:r>
        <w:t>werd</w:t>
      </w:r>
      <w:r>
        <w:rPr>
          <w:spacing w:val="-18"/>
        </w:rPr>
        <w:t xml:space="preserve"> </w:t>
      </w:r>
      <w:r>
        <w:t>de</w:t>
      </w:r>
      <w:r>
        <w:rPr>
          <w:spacing w:val="-18"/>
        </w:rPr>
        <w:t xml:space="preserve"> </w:t>
      </w:r>
      <w:r>
        <w:t xml:space="preserve">dataset achterwege gelaten. </w:t>
      </w:r>
      <w:r>
        <w:rPr>
          <w:spacing w:val="-4"/>
        </w:rPr>
        <w:t xml:space="preserve">Vervolgens </w:t>
      </w:r>
      <w:r>
        <w:t>werd er of naar een andere dataset gezocht of werd het schriftsysteem niet</w:t>
      </w:r>
      <w:r>
        <w:rPr>
          <w:spacing w:val="-3"/>
        </w:rPr>
        <w:t xml:space="preserve"> </w:t>
      </w:r>
      <w:r>
        <w:t>gebruikt.</w:t>
      </w:r>
    </w:p>
    <w:p w:rsidR="00BB27DF" w:rsidRDefault="00D92645">
      <w:pPr>
        <w:pStyle w:val="Plattetekst"/>
        <w:spacing w:before="229" w:line="252" w:lineRule="auto"/>
        <w:ind w:left="880" w:right="1318"/>
        <w:jc w:val="both"/>
      </w:pPr>
      <w:r>
        <w:t>Geweten</w:t>
      </w:r>
      <w:r>
        <w:rPr>
          <w:spacing w:val="-10"/>
        </w:rPr>
        <w:t xml:space="preserve"> </w:t>
      </w:r>
      <w:r>
        <w:t>is</w:t>
      </w:r>
      <w:r>
        <w:rPr>
          <w:spacing w:val="-9"/>
        </w:rPr>
        <w:t xml:space="preserve"> </w:t>
      </w:r>
      <w:r>
        <w:t>dat</w:t>
      </w:r>
      <w:r>
        <w:rPr>
          <w:spacing w:val="-10"/>
        </w:rPr>
        <w:t xml:space="preserve"> </w:t>
      </w:r>
      <w:r>
        <w:t>er</w:t>
      </w:r>
      <w:r>
        <w:rPr>
          <w:spacing w:val="-9"/>
        </w:rPr>
        <w:t xml:space="preserve"> </w:t>
      </w:r>
      <w:r>
        <w:t>3</w:t>
      </w:r>
      <w:r>
        <w:rPr>
          <w:spacing w:val="-9"/>
        </w:rPr>
        <w:t xml:space="preserve"> </w:t>
      </w:r>
      <w:r>
        <w:t>grote</w:t>
      </w:r>
      <w:r>
        <w:rPr>
          <w:spacing w:val="-10"/>
        </w:rPr>
        <w:t xml:space="preserve"> </w:t>
      </w:r>
      <w:r>
        <w:t>groepen</w:t>
      </w:r>
      <w:r>
        <w:rPr>
          <w:spacing w:val="-9"/>
        </w:rPr>
        <w:t xml:space="preserve"> </w:t>
      </w:r>
      <w:r>
        <w:t>zijn</w:t>
      </w:r>
      <w:r>
        <w:rPr>
          <w:spacing w:val="-9"/>
        </w:rPr>
        <w:t xml:space="preserve"> </w:t>
      </w:r>
      <w:r>
        <w:t>bij</w:t>
      </w:r>
      <w:r>
        <w:rPr>
          <w:spacing w:val="-10"/>
        </w:rPr>
        <w:t xml:space="preserve"> </w:t>
      </w:r>
      <w:r>
        <w:t>de</w:t>
      </w:r>
      <w:r>
        <w:rPr>
          <w:spacing w:val="-9"/>
        </w:rPr>
        <w:t xml:space="preserve"> </w:t>
      </w:r>
      <w:r>
        <w:t>schriftsystemen,</w:t>
      </w:r>
      <w:r>
        <w:rPr>
          <w:spacing w:val="-9"/>
        </w:rPr>
        <w:t xml:space="preserve"> </w:t>
      </w:r>
      <w:r>
        <w:t>het</w:t>
      </w:r>
      <w:r>
        <w:rPr>
          <w:spacing w:val="-10"/>
        </w:rPr>
        <w:t xml:space="preserve"> </w:t>
      </w:r>
      <w:r>
        <w:t>lag</w:t>
      </w:r>
      <w:r>
        <w:rPr>
          <w:spacing w:val="-9"/>
        </w:rPr>
        <w:t xml:space="preserve"> </w:t>
      </w:r>
      <w:r>
        <w:t>voor</w:t>
      </w:r>
      <w:r>
        <w:rPr>
          <w:spacing w:val="-9"/>
        </w:rPr>
        <w:t xml:space="preserve"> </w:t>
      </w:r>
      <w:r>
        <w:t>de</w:t>
      </w:r>
      <w:r>
        <w:rPr>
          <w:spacing w:val="-10"/>
        </w:rPr>
        <w:t xml:space="preserve"> </w:t>
      </w:r>
      <w:r>
        <w:t>hand</w:t>
      </w:r>
      <w:r>
        <w:rPr>
          <w:spacing w:val="-9"/>
        </w:rPr>
        <w:t xml:space="preserve"> </w:t>
      </w:r>
      <w:r>
        <w:t>om</w:t>
      </w:r>
      <w:r>
        <w:rPr>
          <w:spacing w:val="-10"/>
        </w:rPr>
        <w:t xml:space="preserve"> </w:t>
      </w:r>
      <w:r>
        <w:t>één schriftsysteem te gebruiken per</w:t>
      </w:r>
      <w:r>
        <w:rPr>
          <w:spacing w:val="-5"/>
        </w:rPr>
        <w:t xml:space="preserve"> </w:t>
      </w:r>
      <w:r>
        <w:t>groep.</w:t>
      </w:r>
    </w:p>
    <w:p w:rsidR="00BB27DF" w:rsidRDefault="00D92645">
      <w:pPr>
        <w:pStyle w:val="Plattetekst"/>
        <w:spacing w:before="233"/>
        <w:ind w:left="880"/>
        <w:jc w:val="both"/>
      </w:pPr>
      <w:r>
        <w:t>Het eerste schriftsysteem dat voldeed aan de eisen was het Latijns schrift, dit onder de</w:t>
      </w:r>
    </w:p>
    <w:p w:rsidR="00BB27DF" w:rsidRDefault="00BB27DF">
      <w:pPr>
        <w:jc w:val="both"/>
        <w:sectPr w:rsidR="00BB27DF">
          <w:pgSz w:w="11910" w:h="16840"/>
          <w:pgMar w:top="1580" w:right="380" w:bottom="280" w:left="820" w:header="708" w:footer="708" w:gutter="0"/>
          <w:cols w:space="708"/>
        </w:sectPr>
      </w:pPr>
    </w:p>
    <w:p w:rsidR="00BB27DF" w:rsidRDefault="008E32D9">
      <w:pPr>
        <w:pStyle w:val="Kop3"/>
        <w:tabs>
          <w:tab w:val="left" w:pos="6265"/>
        </w:tabs>
        <w:ind w:left="880" w:firstLine="0"/>
        <w:jc w:val="both"/>
      </w:pPr>
      <w:r>
        <w:rPr>
          <w:noProof/>
          <w:lang w:val="nl-BE" w:eastAsia="nl-BE"/>
        </w:rPr>
        <mc:AlternateContent>
          <mc:Choice Requires="wps">
            <w:drawing>
              <wp:anchor distT="0" distB="0" distL="0" distR="0" simplePos="0" relativeHeight="251670016"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3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" strokeweight=".17569mm">
                <w10:wrap type="topAndBottom" anchorx="page"/>
              </v:line>
            </w:pict>
          </mc:Fallback>
        </mc:AlternateContent>
      </w:r>
      <w:r w:rsidR="00D92645">
        <w:rPr>
          <w:b w:val="0"/>
          <w:w w:val="95"/>
        </w:rPr>
        <w:t>30</w:t>
      </w:r>
      <w:r w:rsidR="00D92645">
        <w:rPr>
          <w:b w:val="0"/>
          <w:w w:val="95"/>
        </w:rPr>
        <w:tab/>
      </w:r>
      <w:r w:rsidR="00D92645">
        <w:rPr>
          <w:w w:val="95"/>
        </w:rPr>
        <w:t>Hoofdstuk 3.</w:t>
      </w:r>
      <w:r w:rsidR="00D92645">
        <w:rPr>
          <w:spacing w:val="-52"/>
          <w:w w:val="95"/>
        </w:rPr>
        <w:t xml:space="preserve"> </w:t>
      </w:r>
      <w:r w:rsidR="00D92645">
        <w:rPr>
          <w:w w:val="95"/>
        </w:rPr>
        <w:t>Methodologie</w:t>
      </w:r>
    </w:p>
    <w:p w:rsidR="00BB27DF" w:rsidRDefault="00D92645">
      <w:pPr>
        <w:pStyle w:val="Plattetekst"/>
        <w:spacing w:before="175" w:line="252" w:lineRule="auto"/>
        <w:ind w:left="872" w:right="1318" w:firstLine="8"/>
        <w:jc w:val="both"/>
      </w:pPr>
      <w:commentRangeStart w:id="282"/>
      <w:r>
        <w:t>CoMNIST dataset. De dataset is een online dataset aangezien de data wordt verzameld door middel van een webapplicatie waar iedereen aan kan participeren. Deze dataset bestaat uit twee mappen, één daarvan is het Latijns schrift, de andere is het Cyrillisch schrift dat in dit onderzoek niet gebruikt zal worden. Het Latijns schrift wordt vooral gebruikt in de westerse wereld, dit is de reden waarom het een eerste en simpele keuze was. Dit schrift valt onder de alfabetische groep en vult al één van de drie plaatsen op.</w:t>
      </w:r>
      <w:commentRangeEnd w:id="282"/>
      <w:r w:rsidR="00E27E5E">
        <w:rPr>
          <w:rStyle w:val="Verwijzingopmerking"/>
        </w:rPr>
        <w:commentReference w:id="282"/>
      </w:r>
    </w:p>
    <w:p w:rsidR="00BB27DF" w:rsidRDefault="00D92645">
      <w:pPr>
        <w:pStyle w:val="Plattetekst"/>
        <w:spacing w:before="229" w:line="252" w:lineRule="auto"/>
        <w:ind w:left="880" w:right="1277"/>
        <w:jc w:val="both"/>
      </w:pPr>
      <w:r>
        <w:t>De</w:t>
      </w:r>
      <w:r>
        <w:rPr>
          <w:spacing w:val="-20"/>
        </w:rPr>
        <w:t xml:space="preserve"> </w:t>
      </w:r>
      <w:r>
        <w:t>tweede</w:t>
      </w:r>
      <w:r>
        <w:rPr>
          <w:spacing w:val="-20"/>
        </w:rPr>
        <w:t xml:space="preserve"> </w:t>
      </w:r>
      <w:r>
        <w:t>plaats</w:t>
      </w:r>
      <w:r>
        <w:rPr>
          <w:spacing w:val="-19"/>
        </w:rPr>
        <w:t xml:space="preserve"> </w:t>
      </w:r>
      <w:r>
        <w:t>werd</w:t>
      </w:r>
      <w:r>
        <w:rPr>
          <w:spacing w:val="-20"/>
        </w:rPr>
        <w:t xml:space="preserve"> </w:t>
      </w:r>
      <w:r>
        <w:t>opgevuld</w:t>
      </w:r>
      <w:r>
        <w:rPr>
          <w:spacing w:val="-19"/>
        </w:rPr>
        <w:t xml:space="preserve"> </w:t>
      </w:r>
      <w:r>
        <w:t>door</w:t>
      </w:r>
      <w:r>
        <w:rPr>
          <w:spacing w:val="-20"/>
        </w:rPr>
        <w:t xml:space="preserve"> </w:t>
      </w:r>
      <w:r>
        <w:t>het</w:t>
      </w:r>
      <w:r>
        <w:rPr>
          <w:spacing w:val="-19"/>
        </w:rPr>
        <w:t xml:space="preserve"> </w:t>
      </w:r>
      <w:r>
        <w:t>Kanji,</w:t>
      </w:r>
      <w:r>
        <w:rPr>
          <w:spacing w:val="-19"/>
        </w:rPr>
        <w:t xml:space="preserve"> </w:t>
      </w:r>
      <w:r>
        <w:t>één</w:t>
      </w:r>
      <w:r>
        <w:rPr>
          <w:spacing w:val="-19"/>
        </w:rPr>
        <w:t xml:space="preserve"> </w:t>
      </w:r>
      <w:r>
        <w:rPr>
          <w:spacing w:val="-3"/>
        </w:rPr>
        <w:t>van</w:t>
      </w:r>
      <w:r>
        <w:rPr>
          <w:spacing w:val="-20"/>
        </w:rPr>
        <w:t xml:space="preserve"> </w:t>
      </w:r>
      <w:r>
        <w:t>de</w:t>
      </w:r>
      <w:r>
        <w:rPr>
          <w:spacing w:val="-19"/>
        </w:rPr>
        <w:t xml:space="preserve"> </w:t>
      </w:r>
      <w:r>
        <w:t>schriften</w:t>
      </w:r>
      <w:r>
        <w:rPr>
          <w:spacing w:val="-20"/>
        </w:rPr>
        <w:t xml:space="preserve"> </w:t>
      </w:r>
      <w:r>
        <w:t>gebruikt</w:t>
      </w:r>
      <w:r>
        <w:rPr>
          <w:spacing w:val="-19"/>
        </w:rPr>
        <w:t xml:space="preserve"> </w:t>
      </w:r>
      <w:r>
        <w:t>in</w:t>
      </w:r>
      <w:r>
        <w:rPr>
          <w:spacing w:val="-20"/>
        </w:rPr>
        <w:t xml:space="preserve"> </w:t>
      </w:r>
      <w:r>
        <w:t>het</w:t>
      </w:r>
      <w:r>
        <w:rPr>
          <w:spacing w:val="-19"/>
        </w:rPr>
        <w:t xml:space="preserve"> </w:t>
      </w:r>
      <w:r>
        <w:t>Japans. Dit schrift valt onder de logografische groep en is daardoor een goede tweede keuze. De naam van de dataset is de Kuzushiji-MNIST dataset, een offline dataset. Deze bestaat  uit drie verschillende mappen, enkel de Kuzishiji-Kanji werd gebruikt aangezien dit het grootste aantal aan verschillende karakters bevatte. Dit zou een voordeel bieden voor het trainen van het</w:t>
      </w:r>
      <w:r>
        <w:rPr>
          <w:spacing w:val="-4"/>
        </w:rPr>
        <w:t xml:space="preserve"> </w:t>
      </w:r>
      <w:r>
        <w:t>model.</w:t>
      </w:r>
    </w:p>
    <w:p w:rsidR="00BB27DF" w:rsidRDefault="00D92645">
      <w:pPr>
        <w:pStyle w:val="Plattetekst"/>
        <w:spacing w:before="229" w:line="252" w:lineRule="auto"/>
        <w:ind w:left="872" w:right="1318"/>
        <w:jc w:val="both"/>
      </w:pPr>
      <w:r>
        <w:rPr>
          <w:spacing w:val="-8"/>
        </w:rPr>
        <w:t xml:space="preserve">Voor </w:t>
      </w:r>
      <w:r>
        <w:t xml:space="preserve">de laatste plaats werd er een syllabisch schrift gekozen. Het gekozen schrift was het Arabisch, een gekend lettergrepenschrift dat </w:t>
      </w:r>
      <w:del w:id="283" w:author="Vercleyen Frank" w:date="2019-05-18T23:14:00Z">
        <w:r w:rsidDel="00E27E5E">
          <w:delText>in</w:delText>
        </w:r>
      </w:del>
      <w:r>
        <w:t xml:space="preserve"> vooral in de Arabische wereld wordt gebruikt. Een dataset in het bezit </w:t>
      </w:r>
      <w:r>
        <w:rPr>
          <w:spacing w:val="-3"/>
        </w:rPr>
        <w:t>van</w:t>
      </w:r>
      <w:ins w:id="284" w:author="Vercleyen Frank" w:date="2019-05-18T23:14:00Z">
        <w:r w:rsidR="00E27E5E">
          <w:rPr>
            <w:spacing w:val="-3"/>
          </w:rPr>
          <w:t xml:space="preserve"> ?</w:t>
        </w:r>
      </w:ins>
      <w:r>
        <w:rPr>
          <w:spacing w:val="-3"/>
        </w:rPr>
        <w:t xml:space="preserve"> </w:t>
      </w:r>
      <w:r>
        <w:t xml:space="preserve">(Ahmed e.a., </w:t>
      </w:r>
      <w:hyperlink w:anchor="_bookmark38" w:history="1">
        <w:r>
          <w:t xml:space="preserve">2017), </w:t>
        </w:r>
      </w:hyperlink>
      <w:r>
        <w:t>bestaande uit een groot aantal Arabische</w:t>
      </w:r>
      <w:r>
        <w:rPr>
          <w:spacing w:val="-2"/>
        </w:rPr>
        <w:t xml:space="preserve"> </w:t>
      </w:r>
      <w:r>
        <w:t>karakters.</w:t>
      </w:r>
    </w:p>
    <w:p w:rsidR="00BB27DF" w:rsidRDefault="00BB27DF">
      <w:pPr>
        <w:pStyle w:val="Plattetekst"/>
        <w:rPr>
          <w:sz w:val="28"/>
        </w:rPr>
      </w:pPr>
    </w:p>
    <w:p w:rsidR="00BB27DF" w:rsidRDefault="00BB27DF">
      <w:pPr>
        <w:pStyle w:val="Plattetekst"/>
        <w:spacing w:before="2"/>
        <w:rPr>
          <w:sz w:val="30"/>
        </w:rPr>
      </w:pPr>
    </w:p>
    <w:p w:rsidR="00BB27DF" w:rsidRDefault="00D92645">
      <w:pPr>
        <w:pStyle w:val="Kop2"/>
        <w:numPr>
          <w:ilvl w:val="1"/>
          <w:numId w:val="2"/>
        </w:numPr>
        <w:tabs>
          <w:tab w:val="left" w:pos="595"/>
        </w:tabs>
        <w:ind w:hanging="402"/>
        <w:jc w:val="left"/>
        <w:rPr>
          <w:color w:val="0093D0"/>
          <w:sz w:val="26"/>
        </w:rPr>
      </w:pPr>
      <w:bookmarkStart w:id="285" w:name="3.2_Datavoorbereiding"/>
      <w:bookmarkStart w:id="286" w:name="_bookmark20"/>
      <w:bookmarkEnd w:id="285"/>
      <w:bookmarkEnd w:id="286"/>
      <w:r>
        <w:t>Datavoorbereiding</w:t>
      </w:r>
    </w:p>
    <w:p w:rsidR="00BB27DF" w:rsidRDefault="00BB27DF">
      <w:pPr>
        <w:pStyle w:val="Plattetekst"/>
        <w:spacing w:before="7"/>
        <w:rPr>
          <w:rFonts w:ascii="Verdana"/>
          <w:b/>
          <w:sz w:val="28"/>
        </w:rPr>
      </w:pPr>
    </w:p>
    <w:p w:rsidR="00BB27DF" w:rsidRDefault="00D92645">
      <w:pPr>
        <w:pStyle w:val="Plattetekst"/>
        <w:spacing w:line="252" w:lineRule="auto"/>
        <w:ind w:left="880" w:right="1314" w:hanging="8"/>
        <w:jc w:val="both"/>
      </w:pPr>
      <w:r>
        <w:rPr>
          <w:spacing w:val="-5"/>
        </w:rPr>
        <w:t>Twee</w:t>
      </w:r>
      <w:r>
        <w:rPr>
          <w:spacing w:val="-14"/>
        </w:rPr>
        <w:t xml:space="preserve"> </w:t>
      </w:r>
      <w:r>
        <w:rPr>
          <w:spacing w:val="-3"/>
        </w:rPr>
        <w:t>van</w:t>
      </w:r>
      <w:r>
        <w:rPr>
          <w:spacing w:val="-13"/>
        </w:rPr>
        <w:t xml:space="preserve"> </w:t>
      </w:r>
      <w:r>
        <w:t>de</w:t>
      </w:r>
      <w:r>
        <w:rPr>
          <w:spacing w:val="-13"/>
        </w:rPr>
        <w:t xml:space="preserve"> </w:t>
      </w:r>
      <w:r>
        <w:t>drie</w:t>
      </w:r>
      <w:r>
        <w:rPr>
          <w:spacing w:val="-14"/>
        </w:rPr>
        <w:t xml:space="preserve"> </w:t>
      </w:r>
      <w:r>
        <w:t>gekozen</w:t>
      </w:r>
      <w:r>
        <w:rPr>
          <w:spacing w:val="-13"/>
        </w:rPr>
        <w:t xml:space="preserve"> </w:t>
      </w:r>
      <w:r>
        <w:t>datasets</w:t>
      </w:r>
      <w:r>
        <w:rPr>
          <w:spacing w:val="-13"/>
        </w:rPr>
        <w:t xml:space="preserve"> </w:t>
      </w:r>
      <w:r>
        <w:t>zijn</w:t>
      </w:r>
      <w:r>
        <w:rPr>
          <w:spacing w:val="-14"/>
        </w:rPr>
        <w:t xml:space="preserve"> </w:t>
      </w:r>
      <w:r>
        <w:t>bedoeld</w:t>
      </w:r>
      <w:r>
        <w:rPr>
          <w:spacing w:val="-13"/>
        </w:rPr>
        <w:t xml:space="preserve"> </w:t>
      </w:r>
      <w:r>
        <w:t>voor</w:t>
      </w:r>
      <w:r>
        <w:rPr>
          <w:spacing w:val="-13"/>
        </w:rPr>
        <w:t xml:space="preserve"> </w:t>
      </w:r>
      <w:r>
        <w:t>het</w:t>
      </w:r>
      <w:r>
        <w:rPr>
          <w:spacing w:val="-13"/>
        </w:rPr>
        <w:t xml:space="preserve"> </w:t>
      </w:r>
      <w:r>
        <w:t>herkennen</w:t>
      </w:r>
      <w:r>
        <w:rPr>
          <w:spacing w:val="-14"/>
        </w:rPr>
        <w:t xml:space="preserve"> </w:t>
      </w:r>
      <w:r>
        <w:rPr>
          <w:spacing w:val="-3"/>
        </w:rPr>
        <w:t>van</w:t>
      </w:r>
      <w:r>
        <w:rPr>
          <w:spacing w:val="-13"/>
        </w:rPr>
        <w:t xml:space="preserve"> </w:t>
      </w:r>
      <w:r>
        <w:t>de</w:t>
      </w:r>
      <w:r>
        <w:rPr>
          <w:spacing w:val="-13"/>
        </w:rPr>
        <w:t xml:space="preserve"> </w:t>
      </w:r>
      <w:r>
        <w:t>karakters</w:t>
      </w:r>
      <w:r>
        <w:rPr>
          <w:spacing w:val="-14"/>
        </w:rPr>
        <w:t xml:space="preserve"> </w:t>
      </w:r>
      <w:r>
        <w:t>onder het</w:t>
      </w:r>
      <w:r>
        <w:rPr>
          <w:spacing w:val="-7"/>
        </w:rPr>
        <w:t xml:space="preserve"> </w:t>
      </w:r>
      <w:r>
        <w:t>schriftsysteem</w:t>
      </w:r>
      <w:r>
        <w:rPr>
          <w:spacing w:val="-7"/>
        </w:rPr>
        <w:t xml:space="preserve"> </w:t>
      </w:r>
      <w:r>
        <w:t>van</w:t>
      </w:r>
      <w:r>
        <w:rPr>
          <w:spacing w:val="-7"/>
        </w:rPr>
        <w:t xml:space="preserve"> </w:t>
      </w:r>
      <w:r>
        <w:t>de</w:t>
      </w:r>
      <w:r>
        <w:rPr>
          <w:spacing w:val="-6"/>
        </w:rPr>
        <w:t xml:space="preserve"> </w:t>
      </w:r>
      <w:r>
        <w:t>dataset.</w:t>
      </w:r>
      <w:r>
        <w:rPr>
          <w:spacing w:val="7"/>
        </w:rPr>
        <w:t xml:space="preserve"> </w:t>
      </w:r>
      <w:r>
        <w:t>Deze</w:t>
      </w:r>
      <w:r>
        <w:rPr>
          <w:spacing w:val="-7"/>
        </w:rPr>
        <w:t xml:space="preserve"> </w:t>
      </w:r>
      <w:r>
        <w:t>datasets</w:t>
      </w:r>
      <w:r>
        <w:rPr>
          <w:spacing w:val="-7"/>
        </w:rPr>
        <w:t xml:space="preserve"> </w:t>
      </w:r>
      <w:r>
        <w:t>bestonden</w:t>
      </w:r>
      <w:r>
        <w:rPr>
          <w:spacing w:val="-6"/>
        </w:rPr>
        <w:t xml:space="preserve"> </w:t>
      </w:r>
      <w:r>
        <w:t>daardoor</w:t>
      </w:r>
      <w:r>
        <w:rPr>
          <w:spacing w:val="-7"/>
        </w:rPr>
        <w:t xml:space="preserve"> </w:t>
      </w:r>
      <w:r>
        <w:t>uit</w:t>
      </w:r>
      <w:r>
        <w:rPr>
          <w:spacing w:val="-7"/>
        </w:rPr>
        <w:t xml:space="preserve"> </w:t>
      </w:r>
      <w:r>
        <w:t>een</w:t>
      </w:r>
      <w:r>
        <w:rPr>
          <w:spacing w:val="-6"/>
        </w:rPr>
        <w:t xml:space="preserve"> </w:t>
      </w:r>
      <w:r>
        <w:t>structuur</w:t>
      </w:r>
      <w:r>
        <w:rPr>
          <w:spacing w:val="-7"/>
        </w:rPr>
        <w:t xml:space="preserve"> </w:t>
      </w:r>
      <w:r>
        <w:t>van mappen</w:t>
      </w:r>
      <w:r>
        <w:rPr>
          <w:spacing w:val="-7"/>
        </w:rPr>
        <w:t xml:space="preserve"> </w:t>
      </w:r>
      <w:r>
        <w:t>waarbij</w:t>
      </w:r>
      <w:r>
        <w:rPr>
          <w:spacing w:val="-7"/>
        </w:rPr>
        <w:t xml:space="preserve"> </w:t>
      </w:r>
      <w:r>
        <w:t>elke</w:t>
      </w:r>
      <w:r>
        <w:rPr>
          <w:spacing w:val="-7"/>
        </w:rPr>
        <w:t xml:space="preserve"> </w:t>
      </w:r>
      <w:r>
        <w:t>map</w:t>
      </w:r>
      <w:r>
        <w:rPr>
          <w:spacing w:val="-6"/>
        </w:rPr>
        <w:t xml:space="preserve"> </w:t>
      </w:r>
      <w:r>
        <w:t>een</w:t>
      </w:r>
      <w:r>
        <w:rPr>
          <w:spacing w:val="-7"/>
        </w:rPr>
        <w:t xml:space="preserve"> </w:t>
      </w:r>
      <w:r>
        <w:t>specifiek</w:t>
      </w:r>
      <w:r>
        <w:rPr>
          <w:spacing w:val="-7"/>
        </w:rPr>
        <w:t xml:space="preserve"> </w:t>
      </w:r>
      <w:r>
        <w:t>karakter</w:t>
      </w:r>
      <w:r>
        <w:rPr>
          <w:spacing w:val="-7"/>
        </w:rPr>
        <w:t xml:space="preserve"> </w:t>
      </w:r>
      <w:r>
        <w:t>voorstelde</w:t>
      </w:r>
      <w:r>
        <w:rPr>
          <w:spacing w:val="-6"/>
        </w:rPr>
        <w:t xml:space="preserve"> </w:t>
      </w:r>
      <w:r>
        <w:t>uit</w:t>
      </w:r>
      <w:r>
        <w:rPr>
          <w:spacing w:val="-7"/>
        </w:rPr>
        <w:t xml:space="preserve"> </w:t>
      </w:r>
      <w:r>
        <w:t>het</w:t>
      </w:r>
      <w:r>
        <w:rPr>
          <w:spacing w:val="-7"/>
        </w:rPr>
        <w:t xml:space="preserve"> </w:t>
      </w:r>
      <w:r>
        <w:t>schriftsysteem,</w:t>
      </w:r>
      <w:r>
        <w:rPr>
          <w:spacing w:val="-6"/>
        </w:rPr>
        <w:t xml:space="preserve"> </w:t>
      </w:r>
      <w:r>
        <w:t>in</w:t>
      </w:r>
      <w:r>
        <w:rPr>
          <w:spacing w:val="-7"/>
        </w:rPr>
        <w:t xml:space="preserve"> </w:t>
      </w:r>
      <w:r>
        <w:t>elke map zaten vervolgens alle afbeeldingen toebehorend aan dat</w:t>
      </w:r>
      <w:r>
        <w:rPr>
          <w:spacing w:val="-18"/>
        </w:rPr>
        <w:t xml:space="preserve"> </w:t>
      </w:r>
      <w:r>
        <w:t>karakter.</w:t>
      </w:r>
    </w:p>
    <w:p w:rsidR="00BB27DF" w:rsidRDefault="00D92645">
      <w:pPr>
        <w:pStyle w:val="Plattetekst"/>
        <w:spacing w:before="231" w:line="252" w:lineRule="auto"/>
        <w:ind w:left="874" w:right="1314" w:hanging="3"/>
        <w:jc w:val="both"/>
      </w:pPr>
      <w:r>
        <w:t>Aangezien in dit onderzoek enkel gezocht werd naar het bijhorende schriftsysteem was het voordelig dat alle afbeeldingen in één grote map zaten. Er werd hier gesproken over meer</w:t>
      </w:r>
      <w:r>
        <w:rPr>
          <w:spacing w:val="-15"/>
        </w:rPr>
        <w:t xml:space="preserve"> </w:t>
      </w:r>
      <w:r>
        <w:t>dan</w:t>
      </w:r>
      <w:r>
        <w:rPr>
          <w:spacing w:val="-15"/>
        </w:rPr>
        <w:t xml:space="preserve"> </w:t>
      </w:r>
      <w:r>
        <w:t>10.000</w:t>
      </w:r>
      <w:r>
        <w:rPr>
          <w:spacing w:val="-14"/>
        </w:rPr>
        <w:t xml:space="preserve"> </w:t>
      </w:r>
      <w:r>
        <w:t>afbeeldingen,</w:t>
      </w:r>
      <w:r>
        <w:rPr>
          <w:spacing w:val="-15"/>
        </w:rPr>
        <w:t xml:space="preserve"> </w:t>
      </w:r>
      <w:r>
        <w:t>deze</w:t>
      </w:r>
      <w:r>
        <w:rPr>
          <w:spacing w:val="-15"/>
        </w:rPr>
        <w:t xml:space="preserve"> </w:t>
      </w:r>
      <w:r>
        <w:t>allen</w:t>
      </w:r>
      <w:r>
        <w:rPr>
          <w:spacing w:val="-14"/>
        </w:rPr>
        <w:t xml:space="preserve"> </w:t>
      </w:r>
      <w:r>
        <w:t>verplaatsen</w:t>
      </w:r>
      <w:r>
        <w:rPr>
          <w:spacing w:val="-15"/>
        </w:rPr>
        <w:t xml:space="preserve"> </w:t>
      </w:r>
      <w:r>
        <w:t>met</w:t>
      </w:r>
      <w:r>
        <w:rPr>
          <w:spacing w:val="-14"/>
        </w:rPr>
        <w:t xml:space="preserve"> </w:t>
      </w:r>
      <w:r>
        <w:t>windows</w:t>
      </w:r>
      <w:r>
        <w:rPr>
          <w:spacing w:val="-15"/>
        </w:rPr>
        <w:t xml:space="preserve"> </w:t>
      </w:r>
      <w:r>
        <w:t>file</w:t>
      </w:r>
      <w:r>
        <w:rPr>
          <w:spacing w:val="-15"/>
        </w:rPr>
        <w:t xml:space="preserve"> </w:t>
      </w:r>
      <w:r>
        <w:t>explorer</w:t>
      </w:r>
      <w:r>
        <w:rPr>
          <w:spacing w:val="-14"/>
        </w:rPr>
        <w:t xml:space="preserve"> </w:t>
      </w:r>
      <w:r>
        <w:t>was</w:t>
      </w:r>
      <w:r>
        <w:rPr>
          <w:spacing w:val="-15"/>
        </w:rPr>
        <w:t xml:space="preserve"> </w:t>
      </w:r>
      <w:r>
        <w:t xml:space="preserve">geen goede keuze. </w:t>
      </w:r>
      <w:r>
        <w:rPr>
          <w:spacing w:val="-8"/>
        </w:rPr>
        <w:t xml:space="preserve">Voor </w:t>
      </w:r>
      <w:r>
        <w:t xml:space="preserve">deze data verplaatsing werd er eens bash script geschreven dat alles verplaatste. </w:t>
      </w:r>
      <w:r>
        <w:rPr>
          <w:spacing w:val="-4"/>
        </w:rPr>
        <w:t>(Tabel</w:t>
      </w:r>
      <w:r>
        <w:rPr>
          <w:spacing w:val="12"/>
        </w:rPr>
        <w:t xml:space="preserve"> </w:t>
      </w:r>
      <w:hyperlink w:anchor="_bookmark21" w:history="1">
        <w:r>
          <w:t>3.1)</w:t>
        </w:r>
      </w:hyperlink>
    </w:p>
    <w:p w:rsidR="00BB27DF" w:rsidRDefault="00BB27DF">
      <w:pPr>
        <w:pStyle w:val="Plattetekst"/>
        <w:spacing w:before="3"/>
        <w:rPr>
          <w:sz w:val="28"/>
        </w:rPr>
      </w:pPr>
    </w:p>
    <w:p w:rsidR="00BB27DF" w:rsidRDefault="008E32D9">
      <w:pPr>
        <w:pStyle w:val="Plattetekst"/>
        <w:tabs>
          <w:tab w:val="left" w:pos="1759"/>
          <w:tab w:val="left" w:pos="4618"/>
          <w:tab w:val="left" w:pos="7641"/>
          <w:tab w:val="left" w:pos="7937"/>
        </w:tabs>
        <w:spacing w:line="412" w:lineRule="auto"/>
        <w:ind w:left="2097" w:right="2581" w:hanging="1060"/>
      </w:pPr>
      <w:r>
        <w:rPr>
          <w:noProof/>
          <w:lang w:val="nl-BE" w:eastAsia="nl-BE"/>
        </w:rPr>
        <mc:AlternateContent>
          <mc:Choice Requires="wpg">
            <w:drawing>
              <wp:anchor distT="0" distB="0" distL="114300" distR="114300" simplePos="0" relativeHeight="251654656" behindDoc="1" locked="0" layoutInCell="1" allowOverlap="1">
                <wp:simplePos x="0" y="0"/>
                <wp:positionH relativeFrom="page">
                  <wp:posOffset>1077595</wp:posOffset>
                </wp:positionH>
                <wp:positionV relativeFrom="paragraph">
                  <wp:posOffset>-45720</wp:posOffset>
                </wp:positionV>
                <wp:extent cx="4712335" cy="248920"/>
                <wp:effectExtent l="10795" t="11430" r="10795" b="6350"/>
                <wp:wrapNone/>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2335" cy="248920"/>
                          <a:chOff x="1697" y="-72"/>
                          <a:chExt cx="7421" cy="392"/>
                        </a:xfrm>
                      </wpg:grpSpPr>
                      <wps:wsp>
                        <wps:cNvPr id="29" name="Line 24"/>
                        <wps:cNvCnPr/>
                        <wps:spPr bwMode="auto">
                          <a:xfrm>
                            <a:off x="1701" y="-68"/>
                            <a:ext cx="7412"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3"/>
                        <wps:cNvCnPr/>
                        <wps:spPr bwMode="auto">
                          <a:xfrm>
                            <a:off x="1701" y="31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22"/>
                        <wps:cNvCnPr/>
                        <wps:spPr bwMode="auto">
                          <a:xfrm>
                            <a:off x="9113" y="31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21"/>
                        <wps:cNvCnPr/>
                        <wps:spPr bwMode="auto">
                          <a:xfrm>
                            <a:off x="1701" y="316"/>
                            <a:ext cx="7412"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84.85pt;margin-top:-3.6pt;width:371.05pt;height:19.6pt;z-index:-251661824;mso-position-horizontal-relative:page" coordorigin="1697,-72" coordsize="74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">
                <v:line id="Line 24" o:spid="_x0000_s1027" style="position:absolute;visibility:visible;mso-wrap-style:square" from="1701,-68" to="911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ltMMAAADbAAAADwAAAGRycy9kb3ducmV2LnhtbESPQWsCMRSE7wX/Q3hCbzW7QayuRrG1&#10;hYKnqnh+bJ67q5uXJYm6/femUOhxmJlvmMWqt624kQ+NYw35KANBXDrTcKXhsP98mYIIEdlg65g0&#10;/FCA1XLwtMDCuDt/020XK5EgHArUUMfYFVKGsiaLYeQ64uSdnLcYk/SVNB7vCW5bqbJsIi02nBZq&#10;7Oi9pvKyu1oNjXrt8zg+Xrb59u3j7NV4ulFO6+dhv56DiNTH//Bf+8toUDP4/Z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CpbTDAAAA2wAAAA8AAAAAAAAAAAAA&#10;AAAAoQIAAGRycy9kb3ducmV2LnhtbFBLBQYAAAAABAAEAPkAAACRAwAAAAA=&#10;" strokeweight=".14042mm"/>
                <v:line id="Line 23" o:spid="_x0000_s1028" style="position:absolute;visibility:visible;mso-wrap-style:square" from="1701,312" to="170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Ga9L8AAADbAAAADwAAAGRycy9kb3ducmV2LnhtbERPTYvCMBC9C/sfwgjeNG0VV6pRVldh&#10;wZOueB6asa02k5Jktf57c1jw+Hjfi1VnGnEn52vLCtJRAoK4sLrmUsHpdzecgfABWWNjmRQ8ycNq&#10;+dFbYK7tgw90P4ZSxBD2OSqoQmhzKX1RkUE/si1x5C7WGQwRulJqh48YbhqZJclUGqw5NlTY0qai&#10;4nb8Mwrq7LNLw+R826f79fbqssnsO7NKDfrd1xxEoC68xf/uH61gHNfH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CGa9L8AAADbAAAADwAAAAAAAAAAAAAAAACh&#10;AgAAZHJzL2Rvd25yZXYueG1sUEsFBgAAAAAEAAQA+QAAAI0DAAAAAA==&#10;" strokeweight=".14042mm"/>
                <v:line id="Line 22" o:spid="_x0000_s1029" style="position:absolute;visibility:visible;mso-wrap-style:square" from="9113,312" to="911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0/b8QAAADbAAAADwAAAGRycy9kb3ducmV2LnhtbESPT2vCQBTE74LfYXlCb3WTVFqJrkH7&#10;BwqeGsXzI/tMYrJvw+5W02/fLRQ8DjPzG2ZdjKYXV3K+tawgnScgiCurW64VHA8fj0sQPiBr7C2T&#10;gh/yUGymkzXm2t74i65lqEWEsM9RQRPCkEvpq4YM+rkdiKN3ts5giNLVUju8RbjpZZYkz9Jgy3Gh&#10;wYFeG6q68tsoaLOXMQ2LU7dP97v3i8sWy7fMKvUwG7crEIHGcA//tz+1gqcU/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bT9vxAAAANsAAAAPAAAAAAAAAAAA&#10;AAAAAKECAABkcnMvZG93bnJldi54bWxQSwUGAAAAAAQABAD5AAAAkgMAAAAA&#10;" strokeweight=".14042mm"/>
                <v:line id="Line 21" o:spid="_x0000_s1030" style="position:absolute;visibility:visible;mso-wrap-style:square" from="1701,316" to="911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hGMMAAADbAAAADwAAAGRycy9kb3ducmV2LnhtbESPQWsCMRSE7wX/Q3iCt5rdKK2sRtFq&#10;oeCpKp4fm+fu6uZlSVLd/vumUOhxmJlvmMWqt624kw+NYw35OANBXDrTcKXhdHx/noEIEdlg65g0&#10;fFOA1XLwtMDCuAd/0v0QK5EgHArUUMfYFVKGsiaLYew64uRdnLcYk/SVNB4fCW5bqbLsRVpsOC3U&#10;2NFbTeXt8GU1NOq1z+P0fNvn+83u6tV0tlVO69GwX89BROrjf/iv/WE0TBT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RjDAAAA2wAAAA8AAAAAAAAAAAAA&#10;AAAAoQIAAGRycy9kb3ducmV2LnhtbFBLBQYAAAAABAAEAPkAAACRAwAAAAA=&#10;" strokeweight=".14042mm"/>
                <w10:wrap anchorx="page"/>
              </v:group>
            </w:pict>
          </mc:Fallback>
        </mc:AlternateContent>
      </w:r>
      <w:r w:rsidR="00D92645">
        <w:rPr>
          <w:w w:val="105"/>
        </w:rPr>
        <w:t>f</w:t>
      </w:r>
      <w:r w:rsidR="00D92645">
        <w:rPr>
          <w:spacing w:val="-30"/>
          <w:w w:val="105"/>
        </w:rPr>
        <w:t xml:space="preserve"> </w:t>
      </w:r>
      <w:r w:rsidR="00D92645">
        <w:rPr>
          <w:w w:val="105"/>
        </w:rPr>
        <w:t>i</w:t>
      </w:r>
      <w:r w:rsidR="00D92645">
        <w:rPr>
          <w:spacing w:val="-29"/>
          <w:w w:val="105"/>
        </w:rPr>
        <w:t xml:space="preserve"> </w:t>
      </w:r>
      <w:r w:rsidR="00D92645">
        <w:rPr>
          <w:w w:val="105"/>
        </w:rPr>
        <w:t>n</w:t>
      </w:r>
      <w:r w:rsidR="00D92645">
        <w:rPr>
          <w:spacing w:val="-29"/>
          <w:w w:val="105"/>
        </w:rPr>
        <w:t xml:space="preserve"> </w:t>
      </w:r>
      <w:r w:rsidR="00D92645">
        <w:rPr>
          <w:w w:val="105"/>
        </w:rPr>
        <w:t>d</w:t>
      </w:r>
      <w:r w:rsidR="00D92645">
        <w:rPr>
          <w:w w:val="105"/>
        </w:rPr>
        <w:tab/>
        <w:t xml:space="preserve">. </w:t>
      </w:r>
      <w:r w:rsidR="00D92645">
        <w:rPr>
          <w:spacing w:val="31"/>
          <w:w w:val="105"/>
        </w:rPr>
        <w:t xml:space="preserve"> </w:t>
      </w:r>
      <w:r w:rsidR="00D92645">
        <w:rPr>
          <w:rFonts w:ascii="Arial" w:hAnsi="Arial"/>
          <w:i/>
          <w:spacing w:val="6"/>
          <w:w w:val="105"/>
        </w:rPr>
        <w:t>−</w:t>
      </w:r>
      <w:r w:rsidR="00D92645">
        <w:rPr>
          <w:spacing w:val="6"/>
          <w:w w:val="105"/>
        </w:rPr>
        <w:t>m</w:t>
      </w:r>
      <w:r w:rsidR="00D92645">
        <w:rPr>
          <w:spacing w:val="-36"/>
          <w:w w:val="105"/>
        </w:rPr>
        <w:t xml:space="preserve"> </w:t>
      </w:r>
      <w:r w:rsidR="00D92645">
        <w:rPr>
          <w:w w:val="105"/>
        </w:rPr>
        <w:t>i</w:t>
      </w:r>
      <w:r w:rsidR="00D92645">
        <w:rPr>
          <w:spacing w:val="-36"/>
          <w:w w:val="105"/>
        </w:rPr>
        <w:t xml:space="preserve"> </w:t>
      </w:r>
      <w:r w:rsidR="00D92645">
        <w:rPr>
          <w:w w:val="105"/>
        </w:rPr>
        <w:t>n</w:t>
      </w:r>
      <w:r w:rsidR="00D92645">
        <w:rPr>
          <w:spacing w:val="-36"/>
          <w:w w:val="105"/>
        </w:rPr>
        <w:t xml:space="preserve"> </w:t>
      </w:r>
      <w:r w:rsidR="00D92645">
        <w:rPr>
          <w:w w:val="105"/>
        </w:rPr>
        <w:t>d</w:t>
      </w:r>
      <w:r w:rsidR="00D92645">
        <w:rPr>
          <w:spacing w:val="-36"/>
          <w:w w:val="105"/>
        </w:rPr>
        <w:t xml:space="preserve"> </w:t>
      </w:r>
      <w:r w:rsidR="00D92645">
        <w:rPr>
          <w:w w:val="105"/>
        </w:rPr>
        <w:t>e</w:t>
      </w:r>
      <w:r w:rsidR="00D92645">
        <w:rPr>
          <w:spacing w:val="-36"/>
          <w:w w:val="105"/>
        </w:rPr>
        <w:t xml:space="preserve"> </w:t>
      </w:r>
      <w:r w:rsidR="00D92645">
        <w:rPr>
          <w:w w:val="105"/>
        </w:rPr>
        <w:t>p</w:t>
      </w:r>
      <w:r w:rsidR="00D92645">
        <w:rPr>
          <w:spacing w:val="-36"/>
          <w:w w:val="105"/>
        </w:rPr>
        <w:t xml:space="preserve"> </w:t>
      </w:r>
      <w:r w:rsidR="00D92645">
        <w:rPr>
          <w:w w:val="105"/>
        </w:rPr>
        <w:t>t</w:t>
      </w:r>
      <w:r w:rsidR="00D92645">
        <w:rPr>
          <w:spacing w:val="-37"/>
          <w:w w:val="105"/>
        </w:rPr>
        <w:t xml:space="preserve"> </w:t>
      </w:r>
      <w:r w:rsidR="00D92645">
        <w:rPr>
          <w:w w:val="105"/>
        </w:rPr>
        <w:t xml:space="preserve">h </w:t>
      </w:r>
      <w:r w:rsidR="00D92645">
        <w:rPr>
          <w:spacing w:val="56"/>
          <w:w w:val="105"/>
        </w:rPr>
        <w:t xml:space="preserve"> </w:t>
      </w:r>
      <w:r w:rsidR="00D92645">
        <w:rPr>
          <w:w w:val="105"/>
        </w:rPr>
        <w:t xml:space="preserve">2 </w:t>
      </w:r>
      <w:bookmarkStart w:id="287" w:name="_bookmark21"/>
      <w:bookmarkEnd w:id="287"/>
      <w:r w:rsidR="00D92645">
        <w:rPr>
          <w:spacing w:val="1"/>
          <w:w w:val="105"/>
        </w:rPr>
        <w:t xml:space="preserve"> </w:t>
      </w:r>
      <w:r w:rsidR="00D92645">
        <w:rPr>
          <w:rFonts w:ascii="Arial" w:hAnsi="Arial"/>
          <w:i/>
          <w:spacing w:val="9"/>
          <w:w w:val="105"/>
        </w:rPr>
        <w:t>−</w:t>
      </w:r>
      <w:r w:rsidR="00D92645">
        <w:rPr>
          <w:spacing w:val="9"/>
          <w:w w:val="105"/>
        </w:rPr>
        <w:t>t</w:t>
      </w:r>
      <w:r w:rsidR="00D92645">
        <w:rPr>
          <w:spacing w:val="-31"/>
          <w:w w:val="105"/>
        </w:rPr>
        <w:t xml:space="preserve"> </w:t>
      </w:r>
      <w:r w:rsidR="00D92645">
        <w:rPr>
          <w:w w:val="105"/>
        </w:rPr>
        <w:t>y</w:t>
      </w:r>
      <w:r w:rsidR="00D92645">
        <w:rPr>
          <w:spacing w:val="-31"/>
          <w:w w:val="105"/>
        </w:rPr>
        <w:t xml:space="preserve"> </w:t>
      </w:r>
      <w:r w:rsidR="00D92645">
        <w:rPr>
          <w:w w:val="105"/>
        </w:rPr>
        <w:t>p</w:t>
      </w:r>
      <w:r w:rsidR="00D92645">
        <w:rPr>
          <w:spacing w:val="-31"/>
          <w:w w:val="105"/>
        </w:rPr>
        <w:t xml:space="preserve"> </w:t>
      </w:r>
      <w:r w:rsidR="00D92645">
        <w:rPr>
          <w:w w:val="105"/>
        </w:rPr>
        <w:t>e</w:t>
      </w:r>
      <w:r w:rsidR="00D92645">
        <w:rPr>
          <w:w w:val="105"/>
        </w:rPr>
        <w:tab/>
        <w:t xml:space="preserve">f </w:t>
      </w:r>
      <w:r w:rsidR="00D92645">
        <w:rPr>
          <w:spacing w:val="20"/>
          <w:w w:val="105"/>
        </w:rPr>
        <w:t xml:space="preserve"> </w:t>
      </w:r>
      <w:r w:rsidR="00D92645">
        <w:rPr>
          <w:rFonts w:ascii="Arial" w:hAnsi="Arial"/>
          <w:i/>
          <w:w w:val="105"/>
        </w:rPr>
        <w:t>−</w:t>
      </w:r>
      <w:r w:rsidR="00D92645">
        <w:rPr>
          <w:rFonts w:ascii="Arial" w:hAnsi="Arial"/>
          <w:i/>
          <w:spacing w:val="-40"/>
          <w:w w:val="105"/>
        </w:rPr>
        <w:t xml:space="preserve"> </w:t>
      </w:r>
      <w:r w:rsidR="00D92645">
        <w:rPr>
          <w:w w:val="105"/>
        </w:rPr>
        <w:t>p</w:t>
      </w:r>
      <w:r w:rsidR="00D92645">
        <w:rPr>
          <w:spacing w:val="-19"/>
          <w:w w:val="105"/>
        </w:rPr>
        <w:t xml:space="preserve"> </w:t>
      </w:r>
      <w:r w:rsidR="00D92645">
        <w:rPr>
          <w:w w:val="105"/>
        </w:rPr>
        <w:t>r</w:t>
      </w:r>
      <w:r w:rsidR="00D92645">
        <w:rPr>
          <w:spacing w:val="-19"/>
          <w:w w:val="105"/>
        </w:rPr>
        <w:t xml:space="preserve"> </w:t>
      </w:r>
      <w:r w:rsidR="00D92645">
        <w:rPr>
          <w:w w:val="105"/>
        </w:rPr>
        <w:t>i</w:t>
      </w:r>
      <w:r w:rsidR="00D92645">
        <w:rPr>
          <w:spacing w:val="-19"/>
          <w:w w:val="105"/>
        </w:rPr>
        <w:t xml:space="preserve"> </w:t>
      </w:r>
      <w:r w:rsidR="00D92645">
        <w:rPr>
          <w:w w:val="105"/>
        </w:rPr>
        <w:t>n</w:t>
      </w:r>
      <w:r w:rsidR="00D92645">
        <w:rPr>
          <w:spacing w:val="-19"/>
          <w:w w:val="105"/>
        </w:rPr>
        <w:t xml:space="preserve"> </w:t>
      </w:r>
      <w:r w:rsidR="00D92645">
        <w:rPr>
          <w:w w:val="105"/>
        </w:rPr>
        <w:t xml:space="preserve">t </w:t>
      </w:r>
      <w:r w:rsidR="00D92645">
        <w:rPr>
          <w:spacing w:val="33"/>
          <w:w w:val="105"/>
        </w:rPr>
        <w:t xml:space="preserve"> </w:t>
      </w:r>
      <w:r w:rsidR="00D92645">
        <w:rPr>
          <w:rFonts w:ascii="Arial" w:hAnsi="Arial"/>
          <w:i/>
          <w:spacing w:val="6"/>
          <w:w w:val="105"/>
        </w:rPr>
        <w:t>−</w:t>
      </w:r>
      <w:r w:rsidR="00D92645">
        <w:rPr>
          <w:spacing w:val="6"/>
          <w:w w:val="105"/>
        </w:rPr>
        <w:t>e</w:t>
      </w:r>
      <w:r w:rsidR="00D92645">
        <w:rPr>
          <w:spacing w:val="-36"/>
          <w:w w:val="105"/>
        </w:rPr>
        <w:t xml:space="preserve"> </w:t>
      </w:r>
      <w:r w:rsidR="00D92645">
        <w:rPr>
          <w:w w:val="105"/>
        </w:rPr>
        <w:t>x</w:t>
      </w:r>
      <w:r w:rsidR="00D92645">
        <w:rPr>
          <w:spacing w:val="-36"/>
          <w:w w:val="105"/>
        </w:rPr>
        <w:t xml:space="preserve"> </w:t>
      </w:r>
      <w:r w:rsidR="00D92645">
        <w:rPr>
          <w:w w:val="105"/>
        </w:rPr>
        <w:t>e</w:t>
      </w:r>
      <w:r w:rsidR="00D92645">
        <w:rPr>
          <w:spacing w:val="-36"/>
          <w:w w:val="105"/>
        </w:rPr>
        <w:t xml:space="preserve"> </w:t>
      </w:r>
      <w:r w:rsidR="00D92645">
        <w:rPr>
          <w:w w:val="105"/>
        </w:rPr>
        <w:t xml:space="preserve">c </w:t>
      </w:r>
      <w:r w:rsidR="00D92645">
        <w:rPr>
          <w:spacing w:val="38"/>
          <w:w w:val="105"/>
        </w:rPr>
        <w:t xml:space="preserve"> </w:t>
      </w:r>
      <w:r w:rsidR="00D92645">
        <w:rPr>
          <w:spacing w:val="-4"/>
          <w:w w:val="105"/>
        </w:rPr>
        <w:t xml:space="preserve">mv </w:t>
      </w:r>
      <w:r w:rsidR="00D92645">
        <w:rPr>
          <w:spacing w:val="34"/>
          <w:w w:val="105"/>
        </w:rPr>
        <w:t xml:space="preserve"> </w:t>
      </w:r>
      <w:r w:rsidR="00D92645">
        <w:rPr>
          <w:spacing w:val="9"/>
          <w:w w:val="105"/>
        </w:rPr>
        <w:t>{}</w:t>
      </w:r>
      <w:r w:rsidR="00D92645">
        <w:rPr>
          <w:spacing w:val="9"/>
          <w:w w:val="105"/>
        </w:rPr>
        <w:tab/>
      </w:r>
      <w:r w:rsidR="00D92645">
        <w:rPr>
          <w:w w:val="105"/>
        </w:rPr>
        <w:t>.</w:t>
      </w:r>
      <w:r w:rsidR="00D92645">
        <w:rPr>
          <w:w w:val="105"/>
        </w:rPr>
        <w:tab/>
        <w:t>\</w:t>
      </w:r>
      <w:r w:rsidR="00D92645">
        <w:rPr>
          <w:spacing w:val="-18"/>
          <w:w w:val="105"/>
        </w:rPr>
        <w:t xml:space="preserve"> </w:t>
      </w:r>
      <w:r w:rsidR="00D92645">
        <w:rPr>
          <w:w w:val="105"/>
        </w:rPr>
        <w:t xml:space="preserve">; </w:t>
      </w:r>
      <w:r w:rsidR="00D92645">
        <w:rPr>
          <w:spacing w:val="-4"/>
          <w:w w:val="105"/>
        </w:rPr>
        <w:t>Tabel</w:t>
      </w:r>
      <w:r w:rsidR="00D92645">
        <w:rPr>
          <w:spacing w:val="-29"/>
          <w:w w:val="105"/>
        </w:rPr>
        <w:t xml:space="preserve"> </w:t>
      </w:r>
      <w:r w:rsidR="00D92645">
        <w:rPr>
          <w:w w:val="105"/>
        </w:rPr>
        <w:t>3.1:</w:t>
      </w:r>
      <w:r w:rsidR="00D92645">
        <w:rPr>
          <w:spacing w:val="-20"/>
          <w:w w:val="105"/>
        </w:rPr>
        <w:t xml:space="preserve"> </w:t>
      </w:r>
      <w:r w:rsidR="00D92645">
        <w:rPr>
          <w:w w:val="105"/>
        </w:rPr>
        <w:t>Bash</w:t>
      </w:r>
      <w:r w:rsidR="00D92645">
        <w:rPr>
          <w:spacing w:val="-29"/>
          <w:w w:val="105"/>
        </w:rPr>
        <w:t xml:space="preserve"> </w:t>
      </w:r>
      <w:r w:rsidR="00D92645">
        <w:rPr>
          <w:w w:val="105"/>
        </w:rPr>
        <w:t>script</w:t>
      </w:r>
      <w:r w:rsidR="00D92645">
        <w:rPr>
          <w:spacing w:val="-29"/>
          <w:w w:val="105"/>
        </w:rPr>
        <w:t xml:space="preserve"> </w:t>
      </w:r>
      <w:r w:rsidR="00D92645">
        <w:rPr>
          <w:w w:val="105"/>
        </w:rPr>
        <w:t>voor</w:t>
      </w:r>
      <w:r w:rsidR="00D92645">
        <w:rPr>
          <w:spacing w:val="-28"/>
          <w:w w:val="105"/>
        </w:rPr>
        <w:t xml:space="preserve"> </w:t>
      </w:r>
      <w:r w:rsidR="00D92645">
        <w:rPr>
          <w:w w:val="105"/>
        </w:rPr>
        <w:t>alle</w:t>
      </w:r>
      <w:r w:rsidR="00D92645">
        <w:rPr>
          <w:spacing w:val="-29"/>
          <w:w w:val="105"/>
        </w:rPr>
        <w:t xml:space="preserve"> </w:t>
      </w:r>
      <w:r w:rsidR="00D92645">
        <w:rPr>
          <w:w w:val="105"/>
        </w:rPr>
        <w:t>data</w:t>
      </w:r>
      <w:r w:rsidR="00D92645">
        <w:rPr>
          <w:spacing w:val="-29"/>
          <w:w w:val="105"/>
        </w:rPr>
        <w:t xml:space="preserve"> </w:t>
      </w:r>
      <w:r w:rsidR="00D92645">
        <w:rPr>
          <w:w w:val="105"/>
        </w:rPr>
        <w:t>in</w:t>
      </w:r>
      <w:r w:rsidR="00D92645">
        <w:rPr>
          <w:spacing w:val="-28"/>
          <w:w w:val="105"/>
        </w:rPr>
        <w:t xml:space="preserve"> </w:t>
      </w:r>
      <w:r w:rsidR="00D92645">
        <w:rPr>
          <w:w w:val="105"/>
        </w:rPr>
        <w:t>één</w:t>
      </w:r>
      <w:r w:rsidR="00D92645">
        <w:rPr>
          <w:spacing w:val="-29"/>
          <w:w w:val="105"/>
        </w:rPr>
        <w:t xml:space="preserve"> </w:t>
      </w:r>
      <w:r w:rsidR="00D92645">
        <w:rPr>
          <w:w w:val="105"/>
        </w:rPr>
        <w:t>map</w:t>
      </w:r>
      <w:r w:rsidR="00D92645">
        <w:rPr>
          <w:spacing w:val="-29"/>
          <w:w w:val="105"/>
        </w:rPr>
        <w:t xml:space="preserve"> </w:t>
      </w:r>
      <w:r w:rsidR="00D92645">
        <w:rPr>
          <w:w w:val="105"/>
        </w:rPr>
        <w:t>te</w:t>
      </w:r>
      <w:r w:rsidR="00D92645">
        <w:rPr>
          <w:spacing w:val="-28"/>
          <w:w w:val="105"/>
        </w:rPr>
        <w:t xml:space="preserve"> </w:t>
      </w:r>
      <w:r w:rsidR="00D92645">
        <w:rPr>
          <w:w w:val="105"/>
        </w:rPr>
        <w:t>verplaatsen.</w:t>
      </w:r>
    </w:p>
    <w:p w:rsidR="00BB27DF" w:rsidRDefault="00D92645">
      <w:pPr>
        <w:pStyle w:val="Plattetekst"/>
        <w:spacing w:before="86" w:line="252" w:lineRule="auto"/>
        <w:ind w:left="880" w:right="1318" w:hanging="12"/>
        <w:jc w:val="both"/>
      </w:pPr>
      <w:r>
        <w:t>Wanneer al de data voldoende was gestructureerd was het klaar voor de manipulaties die nodig waren voor gebruik.</w:t>
      </w:r>
    </w:p>
    <w:p w:rsidR="00BB27DF" w:rsidRDefault="00D92645">
      <w:pPr>
        <w:pStyle w:val="Plattetekst"/>
        <w:spacing w:before="233" w:line="252" w:lineRule="auto"/>
        <w:ind w:left="874" w:right="1288" w:firstLine="5"/>
        <w:jc w:val="both"/>
      </w:pPr>
      <w:r>
        <w:t>De</w:t>
      </w:r>
      <w:r>
        <w:rPr>
          <w:spacing w:val="-31"/>
        </w:rPr>
        <w:t xml:space="preserve"> </w:t>
      </w:r>
      <w:r>
        <w:t>datamanipulatie</w:t>
      </w:r>
      <w:r>
        <w:rPr>
          <w:spacing w:val="-31"/>
        </w:rPr>
        <w:t xml:space="preserve"> </w:t>
      </w:r>
      <w:r>
        <w:t>werd</w:t>
      </w:r>
      <w:r>
        <w:rPr>
          <w:spacing w:val="-31"/>
        </w:rPr>
        <w:t xml:space="preserve"> </w:t>
      </w:r>
      <w:r>
        <w:t>gedaan</w:t>
      </w:r>
      <w:r>
        <w:rPr>
          <w:spacing w:val="-30"/>
        </w:rPr>
        <w:t xml:space="preserve"> </w:t>
      </w:r>
      <w:r>
        <w:t>in</w:t>
      </w:r>
      <w:r>
        <w:rPr>
          <w:spacing w:val="-31"/>
        </w:rPr>
        <w:t xml:space="preserve"> </w:t>
      </w:r>
      <w:r>
        <w:t>python,</w:t>
      </w:r>
      <w:r>
        <w:rPr>
          <w:spacing w:val="-29"/>
        </w:rPr>
        <w:t xml:space="preserve"> </w:t>
      </w:r>
      <w:r>
        <w:t>hier</w:t>
      </w:r>
      <w:r>
        <w:rPr>
          <w:spacing w:val="-31"/>
        </w:rPr>
        <w:t xml:space="preserve"> </w:t>
      </w:r>
      <w:r>
        <w:t>waren</w:t>
      </w:r>
      <w:r>
        <w:rPr>
          <w:spacing w:val="-30"/>
        </w:rPr>
        <w:t xml:space="preserve"> </w:t>
      </w:r>
      <w:r>
        <w:t>verschillende</w:t>
      </w:r>
      <w:r>
        <w:rPr>
          <w:spacing w:val="-31"/>
        </w:rPr>
        <w:t xml:space="preserve"> </w:t>
      </w:r>
      <w:r>
        <w:t>libraries</w:t>
      </w:r>
      <w:r>
        <w:rPr>
          <w:spacing w:val="-31"/>
        </w:rPr>
        <w:t xml:space="preserve"> </w:t>
      </w:r>
      <w:r>
        <w:t>voor</w:t>
      </w:r>
      <w:r>
        <w:rPr>
          <w:spacing w:val="-31"/>
        </w:rPr>
        <w:t xml:space="preserve"> </w:t>
      </w:r>
      <w:r>
        <w:t xml:space="preserve">gebruikt, genaamd </w:t>
      </w:r>
      <w:r>
        <w:rPr>
          <w:spacing w:val="-4"/>
        </w:rPr>
        <w:t xml:space="preserve">numpy, </w:t>
      </w:r>
      <w:r>
        <w:t xml:space="preserve">matplotlib, os, tqdm en cv2. </w:t>
      </w:r>
      <w:r>
        <w:rPr>
          <w:spacing w:val="-3"/>
        </w:rPr>
        <w:t xml:space="preserve">Wanneer </w:t>
      </w:r>
      <w:r>
        <w:t>een model getraind wordt aan de hand van een groot aantal verschillende afbeelding</w:t>
      </w:r>
      <w:ins w:id="288" w:author="Vercleyen Frank" w:date="2019-05-18T23:15:00Z">
        <w:r w:rsidR="00E27E5E">
          <w:t>en</w:t>
        </w:r>
      </w:ins>
      <w:r>
        <w:t xml:space="preserve"> moeten de afbeelding</w:t>
      </w:r>
      <w:ins w:id="289" w:author="Vercleyen Frank" w:date="2019-05-18T23:15:00Z">
        <w:r w:rsidR="00E27E5E">
          <w:t>en</w:t>
        </w:r>
      </w:ins>
      <w:r>
        <w:t xml:space="preserve"> allen dezelfde afmetingen</w:t>
      </w:r>
      <w:r>
        <w:rPr>
          <w:spacing w:val="-8"/>
        </w:rPr>
        <w:t xml:space="preserve"> </w:t>
      </w:r>
      <w:r>
        <w:t>bevatten,</w:t>
      </w:r>
      <w:r>
        <w:rPr>
          <w:spacing w:val="-7"/>
        </w:rPr>
        <w:t xml:space="preserve"> </w:t>
      </w:r>
      <w:r>
        <w:t>de</w:t>
      </w:r>
      <w:r>
        <w:rPr>
          <w:spacing w:val="-8"/>
        </w:rPr>
        <w:t xml:space="preserve"> </w:t>
      </w:r>
      <w:r>
        <w:t>keuze</w:t>
      </w:r>
      <w:r>
        <w:rPr>
          <w:spacing w:val="-7"/>
        </w:rPr>
        <w:t xml:space="preserve"> </w:t>
      </w:r>
      <w:r>
        <w:t>voor</w:t>
      </w:r>
      <w:r>
        <w:rPr>
          <w:spacing w:val="-7"/>
        </w:rPr>
        <w:t xml:space="preserve"> </w:t>
      </w:r>
      <w:r>
        <w:t>de</w:t>
      </w:r>
      <w:r>
        <w:rPr>
          <w:spacing w:val="-8"/>
        </w:rPr>
        <w:t xml:space="preserve"> </w:t>
      </w:r>
      <w:r>
        <w:t>hoogte</w:t>
      </w:r>
      <w:r>
        <w:rPr>
          <w:spacing w:val="-7"/>
        </w:rPr>
        <w:t xml:space="preserve"> </w:t>
      </w:r>
      <w:r>
        <w:t>en</w:t>
      </w:r>
      <w:r>
        <w:rPr>
          <w:spacing w:val="-8"/>
        </w:rPr>
        <w:t xml:space="preserve"> </w:t>
      </w:r>
      <w:r>
        <w:t>breedte</w:t>
      </w:r>
      <w:r>
        <w:rPr>
          <w:spacing w:val="-7"/>
        </w:rPr>
        <w:t xml:space="preserve"> </w:t>
      </w:r>
      <w:r>
        <w:t>had</w:t>
      </w:r>
      <w:r>
        <w:rPr>
          <w:spacing w:val="-7"/>
        </w:rPr>
        <w:t xml:space="preserve"> </w:t>
      </w:r>
      <w:r>
        <w:t>invloed</w:t>
      </w:r>
      <w:r>
        <w:rPr>
          <w:spacing w:val="-8"/>
        </w:rPr>
        <w:t xml:space="preserve"> </w:t>
      </w:r>
      <w:r>
        <w:t>op</w:t>
      </w:r>
      <w:r>
        <w:rPr>
          <w:spacing w:val="-7"/>
        </w:rPr>
        <w:t xml:space="preserve"> </w:t>
      </w:r>
      <w:r>
        <w:t>het</w:t>
      </w:r>
      <w:r>
        <w:rPr>
          <w:spacing w:val="-8"/>
        </w:rPr>
        <w:t xml:space="preserve"> </w:t>
      </w:r>
      <w:r>
        <w:t>detailgehalte van de afbeelding, wanneer een lage waarde werd gekozen was er weinig detail te zien, bij</w:t>
      </w:r>
      <w:r>
        <w:rPr>
          <w:spacing w:val="-7"/>
        </w:rPr>
        <w:t xml:space="preserve"> </w:t>
      </w:r>
      <w:r>
        <w:t>een</w:t>
      </w:r>
      <w:r>
        <w:rPr>
          <w:spacing w:val="-6"/>
        </w:rPr>
        <w:t xml:space="preserve"> </w:t>
      </w:r>
      <w:r>
        <w:t>grote</w:t>
      </w:r>
      <w:r>
        <w:rPr>
          <w:spacing w:val="-6"/>
        </w:rPr>
        <w:t xml:space="preserve"> </w:t>
      </w:r>
      <w:r>
        <w:t>waarde</w:t>
      </w:r>
      <w:r>
        <w:rPr>
          <w:spacing w:val="-7"/>
        </w:rPr>
        <w:t xml:space="preserve"> </w:t>
      </w:r>
      <w:r>
        <w:t>was</w:t>
      </w:r>
      <w:r>
        <w:rPr>
          <w:spacing w:val="-6"/>
        </w:rPr>
        <w:t xml:space="preserve"> </w:t>
      </w:r>
      <w:r>
        <w:t>er</w:t>
      </w:r>
      <w:r>
        <w:rPr>
          <w:spacing w:val="-6"/>
        </w:rPr>
        <w:t xml:space="preserve"> </w:t>
      </w:r>
      <w:r>
        <w:t>meer</w:t>
      </w:r>
      <w:r>
        <w:rPr>
          <w:spacing w:val="-7"/>
        </w:rPr>
        <w:t xml:space="preserve"> </w:t>
      </w:r>
      <w:r>
        <w:t>detail</w:t>
      </w:r>
      <w:r>
        <w:rPr>
          <w:spacing w:val="-6"/>
        </w:rPr>
        <w:t xml:space="preserve"> </w:t>
      </w:r>
      <w:r>
        <w:t>te</w:t>
      </w:r>
      <w:r>
        <w:rPr>
          <w:spacing w:val="-6"/>
        </w:rPr>
        <w:t xml:space="preserve"> </w:t>
      </w:r>
      <w:r>
        <w:t>zien.</w:t>
      </w:r>
      <w:r>
        <w:rPr>
          <w:spacing w:val="7"/>
        </w:rPr>
        <w:t xml:space="preserve"> </w:t>
      </w:r>
      <w:r>
        <w:rPr>
          <w:spacing w:val="-8"/>
        </w:rPr>
        <w:t>Voor</w:t>
      </w:r>
      <w:r>
        <w:rPr>
          <w:spacing w:val="-6"/>
        </w:rPr>
        <w:t xml:space="preserve"> </w:t>
      </w:r>
      <w:r>
        <w:t>de</w:t>
      </w:r>
      <w:r>
        <w:rPr>
          <w:spacing w:val="-7"/>
        </w:rPr>
        <w:t xml:space="preserve"> </w:t>
      </w:r>
      <w:r>
        <w:t>afmeting</w:t>
      </w:r>
      <w:r>
        <w:rPr>
          <w:spacing w:val="-6"/>
        </w:rPr>
        <w:t xml:space="preserve"> </w:t>
      </w:r>
      <w:r>
        <w:t>van</w:t>
      </w:r>
      <w:r>
        <w:rPr>
          <w:spacing w:val="-6"/>
        </w:rPr>
        <w:t xml:space="preserve"> </w:t>
      </w:r>
      <w:r>
        <w:t>de</w:t>
      </w:r>
      <w:r>
        <w:rPr>
          <w:spacing w:val="-7"/>
        </w:rPr>
        <w:t xml:space="preserve"> </w:t>
      </w:r>
      <w:r>
        <w:t>afbeeldingen</w:t>
      </w:r>
      <w:r>
        <w:rPr>
          <w:spacing w:val="-6"/>
        </w:rPr>
        <w:t xml:space="preserve"> </w:t>
      </w:r>
      <w:r>
        <w:t>die gebruikt werden bij het model werd een waarde van 60 genomen. (Figuur</w:t>
      </w:r>
      <w:r>
        <w:rPr>
          <w:spacing w:val="-11"/>
        </w:rPr>
        <w:t xml:space="preserve"> </w:t>
      </w:r>
      <w:hyperlink w:anchor="_bookmark22" w:history="1">
        <w:r>
          <w:t>3.1)</w:t>
        </w:r>
      </w:hyperlink>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Lijstalinea"/>
        <w:numPr>
          <w:ilvl w:val="1"/>
          <w:numId w:val="2"/>
        </w:numPr>
        <w:tabs>
          <w:tab w:val="left" w:pos="1312"/>
          <w:tab w:val="right" w:pos="9384"/>
        </w:tabs>
        <w:spacing w:before="65"/>
        <w:ind w:left="1311" w:hanging="431"/>
        <w:jc w:val="both"/>
        <w:rPr>
          <w:sz w:val="24"/>
        </w:rPr>
      </w:pPr>
      <w:r>
        <w:rPr>
          <w:noProof/>
          <w:lang w:val="nl-BE" w:eastAsia="nl-BE"/>
        </w:rPr>
        <mc:AlternateContent>
          <mc:Choice Requires="wps">
            <w:drawing>
              <wp:anchor distT="0" distB="0" distL="0" distR="0" simplePos="0" relativeHeight="251671040"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2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DyF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" strokeweight=".17569mm">
                <w10:wrap type="topAndBottom" anchorx="page"/>
              </v:line>
            </w:pict>
          </mc:Fallback>
        </mc:AlternateContent>
      </w:r>
      <w:r w:rsidR="00D92645">
        <w:rPr>
          <w:noProof/>
          <w:lang w:val="nl-BE" w:eastAsia="nl-BE"/>
        </w:rPr>
        <w:drawing>
          <wp:anchor distT="0" distB="0" distL="0" distR="0" simplePos="0" relativeHeight="251643392" behindDoc="1" locked="0" layoutInCell="1" allowOverlap="1">
            <wp:simplePos x="0" y="0"/>
            <wp:positionH relativeFrom="page">
              <wp:posOffset>1206273</wp:posOffset>
            </wp:positionH>
            <wp:positionV relativeFrom="paragraph">
              <wp:posOffset>480045</wp:posOffset>
            </wp:positionV>
            <wp:extent cx="4799456" cy="217684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4799456" cy="2176843"/>
                    </a:xfrm>
                    <a:prstGeom prst="rect">
                      <a:avLst/>
                    </a:prstGeom>
                  </pic:spPr>
                </pic:pic>
              </a:graphicData>
            </a:graphic>
          </wp:anchor>
        </w:drawing>
      </w:r>
      <w:r w:rsidR="00D92645">
        <w:rPr>
          <w:sz w:val="24"/>
        </w:rPr>
        <w:t>Het Convolutioneel</w:t>
      </w:r>
      <w:r w:rsidR="00D92645">
        <w:rPr>
          <w:spacing w:val="-43"/>
          <w:sz w:val="24"/>
        </w:rPr>
        <w:t xml:space="preserve"> </w:t>
      </w:r>
      <w:r w:rsidR="00D92645">
        <w:rPr>
          <w:sz w:val="24"/>
        </w:rPr>
        <w:t>Neuraal</w:t>
      </w:r>
      <w:r w:rsidR="00D92645">
        <w:rPr>
          <w:spacing w:val="-22"/>
          <w:sz w:val="24"/>
        </w:rPr>
        <w:t xml:space="preserve"> </w:t>
      </w:r>
      <w:r w:rsidR="00D92645">
        <w:rPr>
          <w:sz w:val="24"/>
        </w:rPr>
        <w:t>Netwerk</w:t>
      </w:r>
      <w:r w:rsidR="00D92645">
        <w:rPr>
          <w:sz w:val="24"/>
        </w:rPr>
        <w:tab/>
        <w:t>31</w:t>
      </w:r>
    </w:p>
    <w:p w:rsidR="00BB27DF" w:rsidRDefault="00BB27DF">
      <w:pPr>
        <w:pStyle w:val="Plattetekst"/>
        <w:spacing w:before="5"/>
        <w:rPr>
          <w:rFonts w:ascii="Verdana"/>
          <w:sz w:val="23"/>
        </w:rPr>
      </w:pPr>
    </w:p>
    <w:p w:rsidR="00BB27DF" w:rsidRDefault="00BB27DF">
      <w:pPr>
        <w:pStyle w:val="Plattetekst"/>
        <w:spacing w:before="8"/>
        <w:rPr>
          <w:rFonts w:ascii="Verdana"/>
          <w:sz w:val="34"/>
        </w:rPr>
      </w:pPr>
    </w:p>
    <w:p w:rsidR="00BB27DF" w:rsidRDefault="00D92645">
      <w:pPr>
        <w:pStyle w:val="Plattetekst"/>
        <w:spacing w:line="252" w:lineRule="auto"/>
        <w:ind w:left="874" w:right="1302" w:firstLine="5"/>
        <w:jc w:val="both"/>
      </w:pPr>
      <w:r>
        <w:t xml:space="preserve">Figuur 3.1: </w:t>
      </w:r>
      <w:bookmarkStart w:id="290" w:name="_bookmark22"/>
      <w:bookmarkEnd w:id="290"/>
      <w:r>
        <w:t>verschil tussen een waarde van 60 (60x60) en een waarde van 10 (10x10) voorgesteld door een Arabisch karakter uit de gebruikte data.</w:t>
      </w:r>
    </w:p>
    <w:p w:rsidR="00BB27DF" w:rsidRDefault="00BB27DF">
      <w:pPr>
        <w:pStyle w:val="Plattetekst"/>
        <w:spacing w:before="6"/>
        <w:rPr>
          <w:sz w:val="39"/>
        </w:rPr>
      </w:pPr>
    </w:p>
    <w:p w:rsidR="00BB27DF" w:rsidRDefault="00D92645">
      <w:pPr>
        <w:pStyle w:val="Plattetekst"/>
        <w:spacing w:line="252" w:lineRule="auto"/>
        <w:ind w:left="872" w:right="1277" w:firstLine="8"/>
        <w:jc w:val="both"/>
      </w:pPr>
      <w:r>
        <w:t>Bij een classificatieprobleem, waar dit onderzoek mee kampt, worden de klassen voor- gesteld door numerieke waarden (0, 1, 2, ...). Deze numerieke waarden worden labels genoemd.</w:t>
      </w:r>
      <w:r>
        <w:rPr>
          <w:spacing w:val="-15"/>
        </w:rPr>
        <w:t xml:space="preserve"> </w:t>
      </w:r>
      <w:r>
        <w:rPr>
          <w:spacing w:val="-4"/>
        </w:rPr>
        <w:t>Vervolgens</w:t>
      </w:r>
      <w:r>
        <w:rPr>
          <w:spacing w:val="-28"/>
        </w:rPr>
        <w:t xml:space="preserve"> </w:t>
      </w:r>
      <w:r>
        <w:t>worden</w:t>
      </w:r>
      <w:r>
        <w:rPr>
          <w:spacing w:val="-28"/>
        </w:rPr>
        <w:t xml:space="preserve"> </w:t>
      </w:r>
      <w:r>
        <w:t>de</w:t>
      </w:r>
      <w:r>
        <w:rPr>
          <w:spacing w:val="-27"/>
        </w:rPr>
        <w:t xml:space="preserve"> </w:t>
      </w:r>
      <w:r>
        <w:t>afbeeldingen</w:t>
      </w:r>
      <w:r>
        <w:rPr>
          <w:spacing w:val="-28"/>
        </w:rPr>
        <w:t xml:space="preserve"> </w:t>
      </w:r>
      <w:r>
        <w:t>gelinkt</w:t>
      </w:r>
      <w:r>
        <w:rPr>
          <w:spacing w:val="-28"/>
        </w:rPr>
        <w:t xml:space="preserve"> </w:t>
      </w:r>
      <w:r>
        <w:t>aan</w:t>
      </w:r>
      <w:r>
        <w:rPr>
          <w:spacing w:val="-28"/>
        </w:rPr>
        <w:t xml:space="preserve"> </w:t>
      </w:r>
      <w:r>
        <w:t>de</w:t>
      </w:r>
      <w:r>
        <w:rPr>
          <w:spacing w:val="-28"/>
        </w:rPr>
        <w:t xml:space="preserve"> </w:t>
      </w:r>
      <w:r>
        <w:t>bijhorende</w:t>
      </w:r>
      <w:r>
        <w:rPr>
          <w:spacing w:val="-28"/>
        </w:rPr>
        <w:t xml:space="preserve"> </w:t>
      </w:r>
      <w:r>
        <w:t>numerieke</w:t>
      </w:r>
      <w:r>
        <w:rPr>
          <w:spacing w:val="-28"/>
        </w:rPr>
        <w:t xml:space="preserve"> </w:t>
      </w:r>
      <w:r>
        <w:t>waarde. Bij</w:t>
      </w:r>
      <w:r>
        <w:rPr>
          <w:spacing w:val="-9"/>
        </w:rPr>
        <w:t xml:space="preserve"> </w:t>
      </w:r>
      <w:r>
        <w:t>dit</w:t>
      </w:r>
      <w:r>
        <w:rPr>
          <w:spacing w:val="-8"/>
        </w:rPr>
        <w:t xml:space="preserve"> </w:t>
      </w:r>
      <w:r>
        <w:t>onderzoek</w:t>
      </w:r>
      <w:r>
        <w:rPr>
          <w:spacing w:val="-8"/>
        </w:rPr>
        <w:t xml:space="preserve"> </w:t>
      </w:r>
      <w:r>
        <w:t>zijn</w:t>
      </w:r>
      <w:r>
        <w:rPr>
          <w:spacing w:val="-9"/>
        </w:rPr>
        <w:t xml:space="preserve"> </w:t>
      </w:r>
      <w:r>
        <w:t>de</w:t>
      </w:r>
      <w:r>
        <w:rPr>
          <w:spacing w:val="-8"/>
        </w:rPr>
        <w:t xml:space="preserve"> </w:t>
      </w:r>
      <w:r>
        <w:t>numerieke</w:t>
      </w:r>
      <w:r>
        <w:rPr>
          <w:spacing w:val="-9"/>
        </w:rPr>
        <w:t xml:space="preserve"> </w:t>
      </w:r>
      <w:r>
        <w:t>waarden</w:t>
      </w:r>
      <w:r>
        <w:rPr>
          <w:spacing w:val="-8"/>
        </w:rPr>
        <w:t xml:space="preserve"> </w:t>
      </w:r>
      <w:r>
        <w:t>de</w:t>
      </w:r>
      <w:r>
        <w:rPr>
          <w:spacing w:val="-8"/>
        </w:rPr>
        <w:t xml:space="preserve"> </w:t>
      </w:r>
      <w:r>
        <w:t>schriftsystemen.</w:t>
      </w:r>
      <w:r>
        <w:rPr>
          <w:spacing w:val="4"/>
        </w:rPr>
        <w:t xml:space="preserve"> </w:t>
      </w:r>
      <w:r>
        <w:rPr>
          <w:spacing w:val="-8"/>
        </w:rPr>
        <w:t xml:space="preserve">Voor </w:t>
      </w:r>
      <w:r>
        <w:t>het</w:t>
      </w:r>
      <w:r>
        <w:rPr>
          <w:spacing w:val="-8"/>
        </w:rPr>
        <w:t xml:space="preserve"> </w:t>
      </w:r>
      <w:r>
        <w:t>vergemakkelij- ken</w:t>
      </w:r>
      <w:r>
        <w:rPr>
          <w:spacing w:val="-16"/>
        </w:rPr>
        <w:t xml:space="preserve"> </w:t>
      </w:r>
      <w:r>
        <w:t>voor</w:t>
      </w:r>
      <w:r>
        <w:rPr>
          <w:spacing w:val="-16"/>
        </w:rPr>
        <w:t xml:space="preserve"> </w:t>
      </w:r>
      <w:r>
        <w:t>het</w:t>
      </w:r>
      <w:r>
        <w:rPr>
          <w:spacing w:val="-16"/>
        </w:rPr>
        <w:t xml:space="preserve"> </w:t>
      </w:r>
      <w:r>
        <w:t>model</w:t>
      </w:r>
      <w:r>
        <w:rPr>
          <w:spacing w:val="-16"/>
        </w:rPr>
        <w:t xml:space="preserve"> </w:t>
      </w:r>
      <w:r>
        <w:t>om</w:t>
      </w:r>
      <w:r>
        <w:rPr>
          <w:spacing w:val="-16"/>
        </w:rPr>
        <w:t xml:space="preserve"> </w:t>
      </w:r>
      <w:r>
        <w:t>de</w:t>
      </w:r>
      <w:r>
        <w:rPr>
          <w:spacing w:val="-16"/>
        </w:rPr>
        <w:t xml:space="preserve"> </w:t>
      </w:r>
      <w:r>
        <w:t>data</w:t>
      </w:r>
      <w:r>
        <w:rPr>
          <w:spacing w:val="-16"/>
        </w:rPr>
        <w:t xml:space="preserve"> </w:t>
      </w:r>
      <w:r>
        <w:t>te</w:t>
      </w:r>
      <w:r>
        <w:rPr>
          <w:spacing w:val="-16"/>
        </w:rPr>
        <w:t xml:space="preserve"> </w:t>
      </w:r>
      <w:r>
        <w:t>begrijpen</w:t>
      </w:r>
      <w:r>
        <w:rPr>
          <w:spacing w:val="-16"/>
        </w:rPr>
        <w:t xml:space="preserve"> </w:t>
      </w:r>
      <w:r>
        <w:t>werd</w:t>
      </w:r>
      <w:r>
        <w:rPr>
          <w:spacing w:val="-15"/>
        </w:rPr>
        <w:t xml:space="preserve"> </w:t>
      </w:r>
      <w:r>
        <w:t>er</w:t>
      </w:r>
      <w:r>
        <w:rPr>
          <w:spacing w:val="-16"/>
        </w:rPr>
        <w:t xml:space="preserve"> </w:t>
      </w:r>
      <w:r>
        <w:t>voor</w:t>
      </w:r>
      <w:r>
        <w:rPr>
          <w:spacing w:val="-16"/>
        </w:rPr>
        <w:t xml:space="preserve"> </w:t>
      </w:r>
      <w:r>
        <w:t>gezorgd</w:t>
      </w:r>
      <w:r>
        <w:rPr>
          <w:spacing w:val="-16"/>
        </w:rPr>
        <w:t xml:space="preserve"> </w:t>
      </w:r>
      <w:r>
        <w:t>dat</w:t>
      </w:r>
      <w:r>
        <w:rPr>
          <w:spacing w:val="-16"/>
        </w:rPr>
        <w:t xml:space="preserve"> </w:t>
      </w:r>
      <w:r>
        <w:t>de</w:t>
      </w:r>
      <w:r>
        <w:rPr>
          <w:spacing w:val="-16"/>
        </w:rPr>
        <w:t xml:space="preserve"> </w:t>
      </w:r>
      <w:r>
        <w:t>afbeeldingen</w:t>
      </w:r>
      <w:r>
        <w:rPr>
          <w:spacing w:val="-16"/>
        </w:rPr>
        <w:t xml:space="preserve"> </w:t>
      </w:r>
      <w:r>
        <w:t>allen zwart</w:t>
      </w:r>
      <w:r>
        <w:rPr>
          <w:spacing w:val="-6"/>
        </w:rPr>
        <w:t xml:space="preserve"> </w:t>
      </w:r>
      <w:r>
        <w:t>op</w:t>
      </w:r>
      <w:r>
        <w:rPr>
          <w:spacing w:val="-5"/>
        </w:rPr>
        <w:t xml:space="preserve"> </w:t>
      </w:r>
      <w:r>
        <w:t>wit</w:t>
      </w:r>
      <w:r>
        <w:rPr>
          <w:spacing w:val="-5"/>
        </w:rPr>
        <w:t xml:space="preserve"> </w:t>
      </w:r>
      <w:r>
        <w:t>stonden,</w:t>
      </w:r>
      <w:r>
        <w:rPr>
          <w:spacing w:val="-6"/>
        </w:rPr>
        <w:t xml:space="preserve"> </w:t>
      </w:r>
      <w:r>
        <w:t>de</w:t>
      </w:r>
      <w:r>
        <w:rPr>
          <w:spacing w:val="-5"/>
        </w:rPr>
        <w:t xml:space="preserve"> </w:t>
      </w:r>
      <w:r>
        <w:t>Kanji</w:t>
      </w:r>
      <w:r>
        <w:rPr>
          <w:spacing w:val="-5"/>
        </w:rPr>
        <w:t xml:space="preserve"> </w:t>
      </w:r>
      <w:r>
        <w:t>dataset</w:t>
      </w:r>
      <w:r>
        <w:rPr>
          <w:spacing w:val="-6"/>
        </w:rPr>
        <w:t xml:space="preserve"> </w:t>
      </w:r>
      <w:r>
        <w:t>is</w:t>
      </w:r>
      <w:r>
        <w:rPr>
          <w:spacing w:val="-5"/>
        </w:rPr>
        <w:t xml:space="preserve"> </w:t>
      </w:r>
      <w:r>
        <w:t>bijvoorbeeld</w:t>
      </w:r>
      <w:r>
        <w:rPr>
          <w:spacing w:val="-5"/>
        </w:rPr>
        <w:t xml:space="preserve"> </w:t>
      </w:r>
      <w:r>
        <w:t>wit</w:t>
      </w:r>
      <w:r>
        <w:rPr>
          <w:spacing w:val="-6"/>
        </w:rPr>
        <w:t xml:space="preserve"> </w:t>
      </w:r>
      <w:r>
        <w:t>op</w:t>
      </w:r>
      <w:r>
        <w:rPr>
          <w:spacing w:val="-5"/>
        </w:rPr>
        <w:t xml:space="preserve"> </w:t>
      </w:r>
      <w:r>
        <w:t>zwart</w:t>
      </w:r>
      <w:r>
        <w:rPr>
          <w:spacing w:val="-5"/>
        </w:rPr>
        <w:t xml:space="preserve"> </w:t>
      </w:r>
      <w:r>
        <w:t>dit</w:t>
      </w:r>
      <w:r>
        <w:rPr>
          <w:spacing w:val="-5"/>
        </w:rPr>
        <w:t xml:space="preserve"> </w:t>
      </w:r>
      <w:r>
        <w:t>werd</w:t>
      </w:r>
      <w:r>
        <w:rPr>
          <w:spacing w:val="-6"/>
        </w:rPr>
        <w:t xml:space="preserve"> </w:t>
      </w:r>
      <w:r>
        <w:t xml:space="preserve">gecorrigeerd. Als voorlaatste stap werden de afbeeldingen omgezet naar twee-dimensionale matrices waarbij elke waarde in de matrix een waarde voorstelde van de pixel op die positie in de afbeelding. Uiteindelijk werd de matrix in een lijst geplaatst met de bijhorende label (de numerieke waarde die het schriftsysteem voorstelt). </w:t>
      </w:r>
      <w:r>
        <w:rPr>
          <w:spacing w:val="-4"/>
        </w:rPr>
        <w:t>(Tabel</w:t>
      </w:r>
      <w:r>
        <w:rPr>
          <w:spacing w:val="4"/>
        </w:rPr>
        <w:t xml:space="preserve"> </w:t>
      </w:r>
      <w:hyperlink w:anchor="_bookmark24" w:history="1">
        <w:r>
          <w:t>3.2)</w:t>
        </w:r>
      </w:hyperlink>
    </w:p>
    <w:p w:rsidR="00BB27DF" w:rsidRDefault="00D92645">
      <w:pPr>
        <w:pStyle w:val="Plattetekst"/>
        <w:spacing w:before="226" w:line="252" w:lineRule="auto"/>
        <w:ind w:left="880" w:right="1279"/>
        <w:jc w:val="both"/>
      </w:pPr>
      <w:r>
        <w:t>De</w:t>
      </w:r>
      <w:r>
        <w:rPr>
          <w:spacing w:val="-5"/>
        </w:rPr>
        <w:t xml:space="preserve"> </w:t>
      </w:r>
      <w:r>
        <w:t>data</w:t>
      </w:r>
      <w:r>
        <w:rPr>
          <w:spacing w:val="-4"/>
        </w:rPr>
        <w:t xml:space="preserve"> </w:t>
      </w:r>
      <w:r>
        <w:t>werd</w:t>
      </w:r>
      <w:r>
        <w:rPr>
          <w:spacing w:val="-4"/>
        </w:rPr>
        <w:t xml:space="preserve"> </w:t>
      </w:r>
      <w:r>
        <w:t>vervolgens</w:t>
      </w:r>
      <w:r>
        <w:rPr>
          <w:spacing w:val="-4"/>
        </w:rPr>
        <w:t xml:space="preserve"> </w:t>
      </w:r>
      <w:r>
        <w:t>willekeurig</w:t>
      </w:r>
      <w:r>
        <w:rPr>
          <w:spacing w:val="-4"/>
        </w:rPr>
        <w:t xml:space="preserve"> </w:t>
      </w:r>
      <w:r>
        <w:t>door</w:t>
      </w:r>
      <w:r>
        <w:rPr>
          <w:spacing w:val="-4"/>
        </w:rPr>
        <w:t xml:space="preserve"> </w:t>
      </w:r>
      <w:r>
        <w:t>elkaar</w:t>
      </w:r>
      <w:r>
        <w:rPr>
          <w:spacing w:val="-4"/>
        </w:rPr>
        <w:t xml:space="preserve"> </w:t>
      </w:r>
      <w:r>
        <w:t>geschud</w:t>
      </w:r>
      <w:r>
        <w:rPr>
          <w:spacing w:val="-4"/>
        </w:rPr>
        <w:t xml:space="preserve"> </w:t>
      </w:r>
      <w:r>
        <w:t>en</w:t>
      </w:r>
      <w:r>
        <w:rPr>
          <w:spacing w:val="-4"/>
        </w:rPr>
        <w:t xml:space="preserve"> </w:t>
      </w:r>
      <w:r>
        <w:t>opgesplitst</w:t>
      </w:r>
      <w:r>
        <w:rPr>
          <w:spacing w:val="-4"/>
        </w:rPr>
        <w:t xml:space="preserve"> </w:t>
      </w:r>
      <w:r>
        <w:t>in</w:t>
      </w:r>
      <w:r>
        <w:rPr>
          <w:spacing w:val="-4"/>
        </w:rPr>
        <w:t xml:space="preserve"> </w:t>
      </w:r>
      <w:r>
        <w:t>twee</w:t>
      </w:r>
      <w:r>
        <w:rPr>
          <w:spacing w:val="-4"/>
        </w:rPr>
        <w:t xml:space="preserve"> </w:t>
      </w:r>
      <w:r>
        <w:t xml:space="preserve">verschil- lende lijsten, een lijst </w:t>
      </w:r>
      <w:r>
        <w:rPr>
          <w:spacing w:val="-3"/>
        </w:rPr>
        <w:t xml:space="preserve">van </w:t>
      </w:r>
      <w:r>
        <w:t xml:space="preserve">de matrices die de afbeelding voorstelt en een lijst van de bijhorende labels. De positie </w:t>
      </w:r>
      <w:r>
        <w:rPr>
          <w:spacing w:val="-3"/>
        </w:rPr>
        <w:t xml:space="preserve">van </w:t>
      </w:r>
      <w:r>
        <w:t xml:space="preserve">een afbeelding in de lijst van matrices ligt op dezelfde positie als de bijhorende label in de andere lijst. Om de verwerkte data op te slaan werd pickle gebruikt </w:t>
      </w:r>
      <w:r>
        <w:rPr>
          <w:spacing w:val="-4"/>
        </w:rPr>
        <w:t xml:space="preserve">(Tabel </w:t>
      </w:r>
      <w:hyperlink w:anchor="_bookmark25" w:history="1">
        <w:r>
          <w:t>3.3)</w:t>
        </w:r>
      </w:hyperlink>
    </w:p>
    <w:p w:rsidR="00BB27DF" w:rsidRDefault="00BB27DF">
      <w:pPr>
        <w:pStyle w:val="Plattetekst"/>
        <w:rPr>
          <w:sz w:val="28"/>
        </w:rPr>
      </w:pPr>
    </w:p>
    <w:p w:rsidR="00BB27DF" w:rsidRDefault="00BB27DF">
      <w:pPr>
        <w:pStyle w:val="Plattetekst"/>
        <w:rPr>
          <w:sz w:val="28"/>
        </w:rPr>
      </w:pPr>
    </w:p>
    <w:p w:rsidR="00BB27DF" w:rsidRDefault="00D92645">
      <w:pPr>
        <w:pStyle w:val="Kop2"/>
        <w:spacing w:before="179"/>
        <w:ind w:left="192" w:firstLine="0"/>
      </w:pPr>
      <w:r>
        <w:rPr>
          <w:color w:val="0093D0"/>
        </w:rPr>
        <w:t>3.3</w:t>
      </w:r>
      <w:bookmarkStart w:id="291" w:name="3.3_Het_Convolutioneel_Neuraal_Netwerk"/>
      <w:bookmarkStart w:id="292" w:name="_bookmark23"/>
      <w:bookmarkEnd w:id="291"/>
      <w:bookmarkEnd w:id="292"/>
      <w:r>
        <w:t>Het Convolutioneel Neuraal Netwerk</w:t>
      </w:r>
    </w:p>
    <w:p w:rsidR="00BB27DF" w:rsidRDefault="00BB27DF">
      <w:pPr>
        <w:pStyle w:val="Plattetekst"/>
        <w:spacing w:before="1"/>
        <w:rPr>
          <w:rFonts w:ascii="Verdana"/>
          <w:b/>
          <w:sz w:val="31"/>
        </w:rPr>
      </w:pPr>
    </w:p>
    <w:p w:rsidR="00BB27DF" w:rsidRDefault="00D92645">
      <w:pPr>
        <w:pStyle w:val="Plattetekst"/>
        <w:spacing w:line="252" w:lineRule="auto"/>
        <w:ind w:left="872" w:right="1318" w:firstLine="8"/>
        <w:jc w:val="both"/>
      </w:pPr>
      <w:r>
        <w:t>Het</w:t>
      </w:r>
      <w:r>
        <w:rPr>
          <w:spacing w:val="-18"/>
        </w:rPr>
        <w:t xml:space="preserve"> </w:t>
      </w:r>
      <w:r>
        <w:t>ontwerpen</w:t>
      </w:r>
      <w:r>
        <w:rPr>
          <w:spacing w:val="-18"/>
        </w:rPr>
        <w:t xml:space="preserve"> </w:t>
      </w:r>
      <w:r>
        <w:t>van</w:t>
      </w:r>
      <w:r>
        <w:rPr>
          <w:spacing w:val="-17"/>
        </w:rPr>
        <w:t xml:space="preserve"> </w:t>
      </w:r>
      <w:r>
        <w:t>een</w:t>
      </w:r>
      <w:r>
        <w:rPr>
          <w:spacing w:val="-18"/>
        </w:rPr>
        <w:t xml:space="preserve"> </w:t>
      </w:r>
      <w:r>
        <w:t>neuraal</w:t>
      </w:r>
      <w:r>
        <w:rPr>
          <w:spacing w:val="-18"/>
        </w:rPr>
        <w:t xml:space="preserve"> </w:t>
      </w:r>
      <w:r>
        <w:t>netwerk</w:t>
      </w:r>
      <w:r>
        <w:rPr>
          <w:spacing w:val="-17"/>
        </w:rPr>
        <w:t xml:space="preserve"> </w:t>
      </w:r>
      <w:r>
        <w:t>is</w:t>
      </w:r>
      <w:r>
        <w:rPr>
          <w:spacing w:val="-18"/>
        </w:rPr>
        <w:t xml:space="preserve"> </w:t>
      </w:r>
      <w:r>
        <w:t>een</w:t>
      </w:r>
      <w:r>
        <w:rPr>
          <w:spacing w:val="-18"/>
        </w:rPr>
        <w:t xml:space="preserve"> </w:t>
      </w:r>
      <w:r>
        <w:t>proces</w:t>
      </w:r>
      <w:r>
        <w:rPr>
          <w:spacing w:val="-17"/>
        </w:rPr>
        <w:t xml:space="preserve"> </w:t>
      </w:r>
      <w:r>
        <w:t>van</w:t>
      </w:r>
      <w:r>
        <w:rPr>
          <w:spacing w:val="-18"/>
        </w:rPr>
        <w:t xml:space="preserve"> </w:t>
      </w:r>
      <w:r>
        <w:t>trial-and-error.</w:t>
      </w:r>
      <w:r>
        <w:rPr>
          <w:spacing w:val="-7"/>
        </w:rPr>
        <w:t xml:space="preserve"> </w:t>
      </w:r>
      <w:r>
        <w:t>Een</w:t>
      </w:r>
      <w:r>
        <w:rPr>
          <w:spacing w:val="-17"/>
        </w:rPr>
        <w:t xml:space="preserve"> </w:t>
      </w:r>
      <w:r>
        <w:t>eerste</w:t>
      </w:r>
      <w:r>
        <w:rPr>
          <w:spacing w:val="-18"/>
        </w:rPr>
        <w:t xml:space="preserve"> </w:t>
      </w:r>
      <w:r>
        <w:t>model wordt</w:t>
      </w:r>
      <w:r>
        <w:rPr>
          <w:spacing w:val="-22"/>
        </w:rPr>
        <w:t xml:space="preserve"> </w:t>
      </w:r>
      <w:r>
        <w:t>ontworpen,</w:t>
      </w:r>
      <w:r>
        <w:rPr>
          <w:spacing w:val="-20"/>
        </w:rPr>
        <w:t xml:space="preserve"> </w:t>
      </w:r>
      <w:r>
        <w:t>getraind</w:t>
      </w:r>
      <w:r>
        <w:rPr>
          <w:spacing w:val="-21"/>
        </w:rPr>
        <w:t xml:space="preserve"> </w:t>
      </w:r>
      <w:r>
        <w:t>en</w:t>
      </w:r>
      <w:r>
        <w:rPr>
          <w:spacing w:val="-21"/>
        </w:rPr>
        <w:t xml:space="preserve"> </w:t>
      </w:r>
      <w:r>
        <w:t>als</w:t>
      </w:r>
      <w:r>
        <w:rPr>
          <w:spacing w:val="-22"/>
        </w:rPr>
        <w:t xml:space="preserve"> </w:t>
      </w:r>
      <w:r>
        <w:t>laatste</w:t>
      </w:r>
      <w:r>
        <w:rPr>
          <w:spacing w:val="-21"/>
        </w:rPr>
        <w:t xml:space="preserve"> </w:t>
      </w:r>
      <w:r>
        <w:t>getest,</w:t>
      </w:r>
      <w:r>
        <w:rPr>
          <w:spacing w:val="-20"/>
        </w:rPr>
        <w:t xml:space="preserve"> </w:t>
      </w:r>
      <w:r>
        <w:t>wanneer</w:t>
      </w:r>
      <w:r>
        <w:rPr>
          <w:spacing w:val="-21"/>
        </w:rPr>
        <w:t xml:space="preserve"> </w:t>
      </w:r>
      <w:r>
        <w:t>de</w:t>
      </w:r>
      <w:r>
        <w:rPr>
          <w:spacing w:val="-21"/>
        </w:rPr>
        <w:t xml:space="preserve"> </w:t>
      </w:r>
      <w:r>
        <w:t>accuraatheid</w:t>
      </w:r>
      <w:r>
        <w:rPr>
          <w:spacing w:val="-21"/>
        </w:rPr>
        <w:t xml:space="preserve"> </w:t>
      </w:r>
      <w:r>
        <w:rPr>
          <w:spacing w:val="-3"/>
        </w:rPr>
        <w:t>van</w:t>
      </w:r>
      <w:r>
        <w:rPr>
          <w:spacing w:val="-21"/>
        </w:rPr>
        <w:t xml:space="preserve"> </w:t>
      </w:r>
      <w:r>
        <w:t>het</w:t>
      </w:r>
      <w:r>
        <w:rPr>
          <w:spacing w:val="-21"/>
        </w:rPr>
        <w:t xml:space="preserve"> </w:t>
      </w:r>
      <w:r>
        <w:t>model</w:t>
      </w:r>
      <w:r>
        <w:rPr>
          <w:spacing w:val="-22"/>
        </w:rPr>
        <w:t xml:space="preserve"> </w:t>
      </w:r>
      <w:r>
        <w:t>niet hoog</w:t>
      </w:r>
      <w:r>
        <w:rPr>
          <w:spacing w:val="-7"/>
        </w:rPr>
        <w:t xml:space="preserve"> </w:t>
      </w:r>
      <w:r>
        <w:t>ligt</w:t>
      </w:r>
      <w:r>
        <w:rPr>
          <w:spacing w:val="-7"/>
        </w:rPr>
        <w:t xml:space="preserve"> </w:t>
      </w:r>
      <w:r>
        <w:t>wordt</w:t>
      </w:r>
      <w:r>
        <w:rPr>
          <w:spacing w:val="-6"/>
        </w:rPr>
        <w:t xml:space="preserve"> </w:t>
      </w:r>
      <w:r>
        <w:t>er</w:t>
      </w:r>
      <w:r>
        <w:rPr>
          <w:spacing w:val="-7"/>
        </w:rPr>
        <w:t xml:space="preserve"> </w:t>
      </w:r>
      <w:r>
        <w:t>gekeken</w:t>
      </w:r>
      <w:r>
        <w:rPr>
          <w:spacing w:val="-7"/>
        </w:rPr>
        <w:t xml:space="preserve"> </w:t>
      </w:r>
      <w:r>
        <w:t>naar</w:t>
      </w:r>
      <w:r>
        <w:rPr>
          <w:spacing w:val="-6"/>
        </w:rPr>
        <w:t xml:space="preserve"> </w:t>
      </w:r>
      <w:r>
        <w:t>het</w:t>
      </w:r>
      <w:r>
        <w:rPr>
          <w:spacing w:val="-7"/>
        </w:rPr>
        <w:t xml:space="preserve"> </w:t>
      </w:r>
      <w:r>
        <w:t>ontwerp</w:t>
      </w:r>
      <w:r>
        <w:rPr>
          <w:spacing w:val="-7"/>
        </w:rPr>
        <w:t xml:space="preserve"> </w:t>
      </w:r>
      <w:r>
        <w:t>van</w:t>
      </w:r>
      <w:r>
        <w:rPr>
          <w:spacing w:val="-6"/>
        </w:rPr>
        <w:t xml:space="preserve"> </w:t>
      </w:r>
      <w:r>
        <w:t>het</w:t>
      </w:r>
      <w:r>
        <w:rPr>
          <w:spacing w:val="-7"/>
        </w:rPr>
        <w:t xml:space="preserve"> </w:t>
      </w:r>
      <w:r>
        <w:t>model.</w:t>
      </w:r>
      <w:r>
        <w:rPr>
          <w:spacing w:val="6"/>
        </w:rPr>
        <w:t xml:space="preserve"> </w:t>
      </w:r>
      <w:r>
        <w:t>Er</w:t>
      </w:r>
      <w:r>
        <w:rPr>
          <w:spacing w:val="-6"/>
        </w:rPr>
        <w:t xml:space="preserve"> </w:t>
      </w:r>
      <w:r>
        <w:t>wordt</w:t>
      </w:r>
      <w:r>
        <w:rPr>
          <w:spacing w:val="-7"/>
        </w:rPr>
        <w:t xml:space="preserve"> </w:t>
      </w:r>
      <w:r>
        <w:t>gekeken</w:t>
      </w:r>
      <w:r>
        <w:rPr>
          <w:spacing w:val="-7"/>
        </w:rPr>
        <w:t xml:space="preserve"> </w:t>
      </w:r>
      <w:r>
        <w:t>of</w:t>
      </w:r>
      <w:r>
        <w:rPr>
          <w:spacing w:val="-6"/>
        </w:rPr>
        <w:t xml:space="preserve"> </w:t>
      </w:r>
      <w:r>
        <w:t>er</w:t>
      </w:r>
      <w:r>
        <w:rPr>
          <w:spacing w:val="-7"/>
        </w:rPr>
        <w:t xml:space="preserve"> </w:t>
      </w:r>
      <w:r>
        <w:t>enige aanpassingen nodig zijn voor het verbeteren van de resultaten, wanneer de accuraatheid hoger ligt dan voorheen wordt op dit model verder gewerkt. Uiteindelijk wordt er een model ontwikkeld dat het best past bij het classificatieprobleem. In dit hoofdstuk wordt het</w:t>
      </w:r>
      <w:r>
        <w:rPr>
          <w:spacing w:val="-16"/>
        </w:rPr>
        <w:t xml:space="preserve"> </w:t>
      </w:r>
      <w:r>
        <w:t>model</w:t>
      </w:r>
      <w:r>
        <w:rPr>
          <w:spacing w:val="-16"/>
        </w:rPr>
        <w:t xml:space="preserve"> </w:t>
      </w:r>
      <w:r>
        <w:t>besproken</w:t>
      </w:r>
      <w:r>
        <w:rPr>
          <w:spacing w:val="-16"/>
        </w:rPr>
        <w:t xml:space="preserve"> </w:t>
      </w:r>
      <w:r>
        <w:t>dat</w:t>
      </w:r>
      <w:r>
        <w:rPr>
          <w:spacing w:val="-16"/>
        </w:rPr>
        <w:t xml:space="preserve"> </w:t>
      </w:r>
      <w:r>
        <w:t>het</w:t>
      </w:r>
      <w:r>
        <w:rPr>
          <w:spacing w:val="-16"/>
        </w:rPr>
        <w:t xml:space="preserve"> </w:t>
      </w:r>
      <w:r>
        <w:t>best</w:t>
      </w:r>
      <w:r>
        <w:rPr>
          <w:spacing w:val="-16"/>
        </w:rPr>
        <w:t xml:space="preserve"> </w:t>
      </w:r>
      <w:r>
        <w:t>past</w:t>
      </w:r>
      <w:r>
        <w:rPr>
          <w:spacing w:val="-16"/>
        </w:rPr>
        <w:t xml:space="preserve"> </w:t>
      </w:r>
      <w:r>
        <w:t>bij</w:t>
      </w:r>
      <w:r>
        <w:rPr>
          <w:spacing w:val="-16"/>
        </w:rPr>
        <w:t xml:space="preserve"> </w:t>
      </w:r>
      <w:r>
        <w:t>het</w:t>
      </w:r>
      <w:r>
        <w:rPr>
          <w:spacing w:val="-16"/>
        </w:rPr>
        <w:t xml:space="preserve"> </w:t>
      </w:r>
      <w:r>
        <w:t>onderzoek,</w:t>
      </w:r>
      <w:r>
        <w:rPr>
          <w:spacing w:val="-16"/>
        </w:rPr>
        <w:t xml:space="preserve"> </w:t>
      </w:r>
      <w:r>
        <w:t>alsook</w:t>
      </w:r>
      <w:r>
        <w:rPr>
          <w:spacing w:val="-16"/>
        </w:rPr>
        <w:t xml:space="preserve"> </w:t>
      </w:r>
      <w:r>
        <w:t>de</w:t>
      </w:r>
      <w:r>
        <w:rPr>
          <w:spacing w:val="-16"/>
        </w:rPr>
        <w:t xml:space="preserve"> </w:t>
      </w:r>
      <w:r>
        <w:t>verantwoording</w:t>
      </w:r>
      <w:r>
        <w:rPr>
          <w:spacing w:val="-16"/>
        </w:rPr>
        <w:t xml:space="preserve"> </w:t>
      </w:r>
      <w:r>
        <w:t>voor</w:t>
      </w:r>
      <w:r>
        <w:rPr>
          <w:spacing w:val="-16"/>
        </w:rPr>
        <w:t xml:space="preserve"> </w:t>
      </w:r>
      <w:r>
        <w:t>de structuur van het</w:t>
      </w:r>
      <w:r>
        <w:rPr>
          <w:spacing w:val="-4"/>
        </w:rPr>
        <w:t xml:space="preserve"> </w:t>
      </w:r>
      <w:r>
        <w:t>model.</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6265"/>
        </w:tabs>
        <w:ind w:left="880" w:firstLine="0"/>
      </w:pPr>
      <w:r>
        <w:rPr>
          <w:noProof/>
          <w:lang w:val="nl-BE" w:eastAsia="nl-BE"/>
        </w:rPr>
        <mc:AlternateContent>
          <mc:Choice Requires="wps">
            <w:drawing>
              <wp:anchor distT="0" distB="0" distL="0" distR="0" simplePos="0" relativeHeight="251672064"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2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BGHg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BDTARh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32</w:t>
      </w:r>
      <w:r w:rsidR="00D92645">
        <w:rPr>
          <w:b w:val="0"/>
          <w:w w:val="95"/>
        </w:rPr>
        <w:tab/>
      </w:r>
      <w:r w:rsidR="00D92645">
        <w:rPr>
          <w:w w:val="95"/>
        </w:rPr>
        <w:t>Hoofdstuk 3.</w:t>
      </w:r>
      <w:r w:rsidR="00D92645">
        <w:rPr>
          <w:spacing w:val="-52"/>
          <w:w w:val="95"/>
        </w:rPr>
        <w:t xml:space="preserve"> </w:t>
      </w:r>
      <w:r w:rsidR="00D92645">
        <w:rPr>
          <w:w w:val="95"/>
        </w:rPr>
        <w:t>Methodologie</w:t>
      </w: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8E32D9">
      <w:pPr>
        <w:pStyle w:val="Plattetekst"/>
        <w:spacing w:before="6"/>
        <w:rPr>
          <w:rFonts w:ascii="Verdana"/>
          <w:b/>
          <w:sz w:val="23"/>
        </w:rPr>
      </w:pPr>
      <w:r>
        <w:rPr>
          <w:noProof/>
          <w:lang w:val="nl-BE" w:eastAsia="nl-BE"/>
        </w:rPr>
        <mc:AlternateContent>
          <mc:Choice Requires="wps">
            <w:drawing>
              <wp:anchor distT="0" distB="0" distL="0" distR="0" simplePos="0" relativeHeight="251673088" behindDoc="1" locked="0" layoutInCell="1" allowOverlap="1">
                <wp:simplePos x="0" y="0"/>
                <wp:positionH relativeFrom="page">
                  <wp:posOffset>1080135</wp:posOffset>
                </wp:positionH>
                <wp:positionV relativeFrom="paragraph">
                  <wp:posOffset>208915</wp:posOffset>
                </wp:positionV>
                <wp:extent cx="6073775" cy="3179445"/>
                <wp:effectExtent l="13335" t="8890" r="8890" b="12065"/>
                <wp:wrapTopAndBottom/>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317944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92645" w:rsidRDefault="00D92645">
                            <w:pPr>
                              <w:pStyle w:val="Plattetekst"/>
                              <w:spacing w:before="65"/>
                              <w:ind w:left="158"/>
                            </w:pPr>
                            <w:r>
                              <w:t>t r a i n i n g _ d a t a = [ ]</w:t>
                            </w:r>
                          </w:p>
                          <w:p w:rsidR="00D92645" w:rsidRDefault="00D92645">
                            <w:pPr>
                              <w:pStyle w:val="Plattetekst"/>
                              <w:tabs>
                                <w:tab w:val="left" w:pos="733"/>
                              </w:tabs>
                              <w:spacing w:before="13"/>
                              <w:ind w:left="146"/>
                            </w:pPr>
                            <w:r>
                              <w:t>d</w:t>
                            </w:r>
                            <w:r>
                              <w:rPr>
                                <w:spacing w:val="-30"/>
                              </w:rPr>
                              <w:t xml:space="preserve"> </w:t>
                            </w:r>
                            <w:r>
                              <w:t>e</w:t>
                            </w:r>
                            <w:r>
                              <w:rPr>
                                <w:spacing w:val="-29"/>
                              </w:rPr>
                              <w:t xml:space="preserve"> </w:t>
                            </w:r>
                            <w:r>
                              <w:t>f</w:t>
                            </w:r>
                            <w:r>
                              <w:tab/>
                              <w:t>c</w:t>
                            </w:r>
                            <w:r>
                              <w:rPr>
                                <w:spacing w:val="-16"/>
                              </w:rPr>
                              <w:t xml:space="preserve"> </w:t>
                            </w:r>
                            <w:r>
                              <w:t>r</w:t>
                            </w:r>
                            <w:r>
                              <w:rPr>
                                <w:spacing w:val="-16"/>
                              </w:rPr>
                              <w:t xml:space="preserve"> </w:t>
                            </w:r>
                            <w:r>
                              <w:t>e</w:t>
                            </w:r>
                            <w:r>
                              <w:rPr>
                                <w:spacing w:val="-16"/>
                              </w:rPr>
                              <w:t xml:space="preserve"> </w:t>
                            </w:r>
                            <w:r>
                              <w:t>a</w:t>
                            </w:r>
                            <w:r>
                              <w:rPr>
                                <w:spacing w:val="-16"/>
                              </w:rPr>
                              <w:t xml:space="preserve"> </w:t>
                            </w:r>
                            <w:r>
                              <w:t>t</w:t>
                            </w:r>
                            <w:r>
                              <w:rPr>
                                <w:spacing w:val="-16"/>
                              </w:rPr>
                              <w:t xml:space="preserve"> </w:t>
                            </w:r>
                            <w:r>
                              <w:t>e</w:t>
                            </w:r>
                            <w:r>
                              <w:rPr>
                                <w:spacing w:val="-16"/>
                              </w:rPr>
                              <w:t xml:space="preserve"> </w:t>
                            </w:r>
                            <w:r>
                              <w:t>_</w:t>
                            </w:r>
                            <w:r>
                              <w:rPr>
                                <w:spacing w:val="-16"/>
                              </w:rPr>
                              <w:t xml:space="preserve"> </w:t>
                            </w:r>
                            <w:r>
                              <w:t>t</w:t>
                            </w:r>
                            <w:r>
                              <w:rPr>
                                <w:spacing w:val="-16"/>
                              </w:rPr>
                              <w:t xml:space="preserve"> </w:t>
                            </w:r>
                            <w:r>
                              <w:t>r</w:t>
                            </w:r>
                            <w:r>
                              <w:rPr>
                                <w:spacing w:val="-16"/>
                              </w:rPr>
                              <w:t xml:space="preserve"> </w:t>
                            </w:r>
                            <w:r>
                              <w:t>a</w:t>
                            </w:r>
                            <w:r>
                              <w:rPr>
                                <w:spacing w:val="-16"/>
                              </w:rPr>
                              <w:t xml:space="preserve"> </w:t>
                            </w:r>
                            <w:r>
                              <w:t>i</w:t>
                            </w:r>
                            <w:r>
                              <w:rPr>
                                <w:spacing w:val="-16"/>
                              </w:rPr>
                              <w:t xml:space="preserve"> </w:t>
                            </w:r>
                            <w:r>
                              <w:t>n</w:t>
                            </w:r>
                            <w:r>
                              <w:rPr>
                                <w:spacing w:val="-16"/>
                              </w:rPr>
                              <w:t xml:space="preserve"> </w:t>
                            </w:r>
                            <w:r>
                              <w:t>_</w:t>
                            </w:r>
                            <w:r>
                              <w:rPr>
                                <w:spacing w:val="-16"/>
                              </w:rPr>
                              <w:t xml:space="preserve"> </w:t>
                            </w:r>
                            <w:r>
                              <w:t>d</w:t>
                            </w:r>
                            <w:r>
                              <w:rPr>
                                <w:spacing w:val="-16"/>
                              </w:rPr>
                              <w:t xml:space="preserve"> </w:t>
                            </w:r>
                            <w:r>
                              <w:t>a</w:t>
                            </w:r>
                            <w:r>
                              <w:rPr>
                                <w:spacing w:val="-16"/>
                              </w:rPr>
                              <w:t xml:space="preserve"> </w:t>
                            </w:r>
                            <w:r>
                              <w:t>t</w:t>
                            </w:r>
                            <w:r>
                              <w:rPr>
                                <w:spacing w:val="-16"/>
                              </w:rPr>
                              <w:t xml:space="preserve"> </w:t>
                            </w:r>
                            <w:r>
                              <w:t>a</w:t>
                            </w:r>
                            <w:r>
                              <w:rPr>
                                <w:spacing w:val="34"/>
                              </w:rPr>
                              <w:t xml:space="preserve"> </w:t>
                            </w:r>
                            <w:r>
                              <w:t>(</w:t>
                            </w:r>
                            <w:r>
                              <w:rPr>
                                <w:spacing w:val="-9"/>
                              </w:rPr>
                              <w:t xml:space="preserve"> </w:t>
                            </w:r>
                            <w:r>
                              <w:t>)</w:t>
                            </w:r>
                            <w:r>
                              <w:rPr>
                                <w:spacing w:val="-9"/>
                              </w:rPr>
                              <w:t xml:space="preserve"> </w:t>
                            </w:r>
                            <w:r>
                              <w:t>:</w:t>
                            </w:r>
                          </w:p>
                          <w:p w:rsidR="00D92645" w:rsidRDefault="00D92645">
                            <w:pPr>
                              <w:pStyle w:val="Plattetekst"/>
                              <w:tabs>
                                <w:tab w:val="left" w:pos="1155"/>
                                <w:tab w:val="left" w:pos="2444"/>
                              </w:tabs>
                              <w:spacing w:before="12"/>
                              <w:ind w:left="583"/>
                            </w:pPr>
                            <w:r>
                              <w:t>f</w:t>
                            </w:r>
                            <w:r>
                              <w:rPr>
                                <w:spacing w:val="-23"/>
                              </w:rPr>
                              <w:t xml:space="preserve"> </w:t>
                            </w:r>
                            <w:r>
                              <w:t>o</w:t>
                            </w:r>
                            <w:r>
                              <w:rPr>
                                <w:spacing w:val="-23"/>
                              </w:rPr>
                              <w:t xml:space="preserve"> </w:t>
                            </w:r>
                            <w:r>
                              <w:t>r</w:t>
                            </w:r>
                            <w:r>
                              <w:tab/>
                              <w:t>c</w:t>
                            </w:r>
                            <w:r>
                              <w:rPr>
                                <w:spacing w:val="-24"/>
                              </w:rPr>
                              <w:t xml:space="preserve"> </w:t>
                            </w:r>
                            <w:r>
                              <w:t>a</w:t>
                            </w:r>
                            <w:r>
                              <w:rPr>
                                <w:spacing w:val="-24"/>
                              </w:rPr>
                              <w:t xml:space="preserve"> </w:t>
                            </w:r>
                            <w:r>
                              <w:t>t</w:t>
                            </w:r>
                            <w:r>
                              <w:rPr>
                                <w:spacing w:val="-25"/>
                              </w:rPr>
                              <w:t xml:space="preserve"> </w:t>
                            </w:r>
                            <w:r>
                              <w:t>e</w:t>
                            </w:r>
                            <w:r>
                              <w:rPr>
                                <w:spacing w:val="-25"/>
                              </w:rPr>
                              <w:t xml:space="preserve"> </w:t>
                            </w:r>
                            <w:r>
                              <w:t>g</w:t>
                            </w:r>
                            <w:r>
                              <w:rPr>
                                <w:spacing w:val="-24"/>
                              </w:rPr>
                              <w:t xml:space="preserve"> </w:t>
                            </w:r>
                            <w:r>
                              <w:t>o</w:t>
                            </w:r>
                            <w:r>
                              <w:rPr>
                                <w:spacing w:val="-24"/>
                              </w:rPr>
                              <w:t xml:space="preserve"> </w:t>
                            </w:r>
                            <w:r>
                              <w:t>r</w:t>
                            </w:r>
                            <w:r>
                              <w:rPr>
                                <w:spacing w:val="-25"/>
                              </w:rPr>
                              <w:t xml:space="preserve"> </w:t>
                            </w:r>
                            <w:r>
                              <w:t>y</w:t>
                            </w:r>
                            <w:r>
                              <w:tab/>
                              <w:t xml:space="preserve">i n </w:t>
                            </w:r>
                            <w:r>
                              <w:rPr>
                                <w:spacing w:val="-5"/>
                              </w:rPr>
                              <w:t>CATEGORIES</w:t>
                            </w:r>
                            <w:r>
                              <w:rPr>
                                <w:spacing w:val="-2"/>
                              </w:rPr>
                              <w:t xml:space="preserve"> </w:t>
                            </w:r>
                            <w:r>
                              <w:t>:</w:t>
                            </w:r>
                          </w:p>
                          <w:p w:rsidR="00D92645" w:rsidRDefault="00D92645">
                            <w:pPr>
                              <w:pStyle w:val="Plattetekst"/>
                              <w:spacing w:before="13"/>
                              <w:ind w:left="852" w:right="3144"/>
                              <w:jc w:val="center"/>
                            </w:pPr>
                            <w:r>
                              <w:t>p a t h</w:t>
                            </w:r>
                            <w:r>
                              <w:rPr>
                                <w:spacing w:val="59"/>
                              </w:rPr>
                              <w:t xml:space="preserve"> </w:t>
                            </w:r>
                            <w:r>
                              <w:t>=</w:t>
                            </w:r>
                            <w:r>
                              <w:rPr>
                                <w:spacing w:val="51"/>
                              </w:rPr>
                              <w:t xml:space="preserve"> </w:t>
                            </w:r>
                            <w:r>
                              <w:t xml:space="preserve">o s . p a t h . j o i n ( </w:t>
                            </w:r>
                            <w:r>
                              <w:rPr>
                                <w:spacing w:val="-7"/>
                              </w:rPr>
                              <w:t xml:space="preserve">DATADIR </w:t>
                            </w:r>
                            <w:r>
                              <w:t>, c a t e g o r y )</w:t>
                            </w:r>
                          </w:p>
                          <w:p w:rsidR="00D92645" w:rsidRDefault="00D92645">
                            <w:pPr>
                              <w:pStyle w:val="Plattetekst"/>
                              <w:spacing w:before="13" w:line="252" w:lineRule="auto"/>
                              <w:ind w:left="1301" w:right="2877" w:hanging="10"/>
                            </w:pPr>
                            <w:r>
                              <w:t>c</w:t>
                            </w:r>
                            <w:r>
                              <w:rPr>
                                <w:spacing w:val="-33"/>
                              </w:rPr>
                              <w:t xml:space="preserve"> </w:t>
                            </w:r>
                            <w:r>
                              <w:t>l</w:t>
                            </w:r>
                            <w:r>
                              <w:rPr>
                                <w:spacing w:val="-32"/>
                              </w:rPr>
                              <w:t xml:space="preserve"> </w:t>
                            </w:r>
                            <w:r>
                              <w:t>a</w:t>
                            </w:r>
                            <w:r>
                              <w:rPr>
                                <w:spacing w:val="-33"/>
                              </w:rPr>
                              <w:t xml:space="preserve"> </w:t>
                            </w:r>
                            <w:r>
                              <w:t>s</w:t>
                            </w:r>
                            <w:r>
                              <w:rPr>
                                <w:spacing w:val="-33"/>
                              </w:rPr>
                              <w:t xml:space="preserve"> </w:t>
                            </w:r>
                            <w:r>
                              <w:t>s</w:t>
                            </w:r>
                            <w:r>
                              <w:rPr>
                                <w:spacing w:val="-32"/>
                              </w:rPr>
                              <w:t xml:space="preserve"> </w:t>
                            </w:r>
                            <w:r>
                              <w:t>_</w:t>
                            </w:r>
                            <w:r>
                              <w:rPr>
                                <w:spacing w:val="-32"/>
                              </w:rPr>
                              <w:t xml:space="preserve"> </w:t>
                            </w:r>
                            <w:r>
                              <w:t>n</w:t>
                            </w:r>
                            <w:r>
                              <w:rPr>
                                <w:spacing w:val="-32"/>
                              </w:rPr>
                              <w:t xml:space="preserve"> </w:t>
                            </w:r>
                            <w:r>
                              <w:t>u</w:t>
                            </w:r>
                            <w:r>
                              <w:rPr>
                                <w:spacing w:val="-34"/>
                              </w:rPr>
                              <w:t xml:space="preserve"> </w:t>
                            </w:r>
                            <w:r>
                              <w:t>m</w:t>
                            </w:r>
                            <w:r>
                              <w:rPr>
                                <w:spacing w:val="54"/>
                              </w:rPr>
                              <w:t xml:space="preserve"> </w:t>
                            </w:r>
                            <w:r>
                              <w:t xml:space="preserve">= </w:t>
                            </w:r>
                            <w:r>
                              <w:rPr>
                                <w:spacing w:val="20"/>
                              </w:rPr>
                              <w:t xml:space="preserve"> </w:t>
                            </w:r>
                            <w:r>
                              <w:rPr>
                                <w:spacing w:val="-5"/>
                              </w:rPr>
                              <w:t>CATEGORIES</w:t>
                            </w:r>
                            <w:r>
                              <w:rPr>
                                <w:spacing w:val="-23"/>
                              </w:rPr>
                              <w:t xml:space="preserve"> </w:t>
                            </w:r>
                            <w:r>
                              <w:t>.</w:t>
                            </w:r>
                            <w:r>
                              <w:rPr>
                                <w:spacing w:val="11"/>
                              </w:rPr>
                              <w:t xml:space="preserve"> </w:t>
                            </w:r>
                            <w:r>
                              <w:t>i</w:t>
                            </w:r>
                            <w:r>
                              <w:rPr>
                                <w:spacing w:val="-29"/>
                              </w:rPr>
                              <w:t xml:space="preserve"> </w:t>
                            </w:r>
                            <w:r>
                              <w:t>n</w:t>
                            </w:r>
                            <w:r>
                              <w:rPr>
                                <w:spacing w:val="-31"/>
                              </w:rPr>
                              <w:t xml:space="preserve"> </w:t>
                            </w:r>
                            <w:r>
                              <w:t>d</w:t>
                            </w:r>
                            <w:r>
                              <w:rPr>
                                <w:spacing w:val="-29"/>
                              </w:rPr>
                              <w:t xml:space="preserve"> </w:t>
                            </w:r>
                            <w:r>
                              <w:t>e</w:t>
                            </w:r>
                            <w:r>
                              <w:rPr>
                                <w:spacing w:val="-29"/>
                              </w:rPr>
                              <w:t xml:space="preserve"> </w:t>
                            </w:r>
                            <w:r>
                              <w:t>x</w:t>
                            </w:r>
                            <w:r>
                              <w:rPr>
                                <w:spacing w:val="1"/>
                              </w:rPr>
                              <w:t xml:space="preserve"> </w:t>
                            </w:r>
                            <w:r>
                              <w:t>(</w:t>
                            </w:r>
                            <w:r>
                              <w:rPr>
                                <w:spacing w:val="6"/>
                              </w:rPr>
                              <w:t xml:space="preserve"> </w:t>
                            </w:r>
                            <w:r>
                              <w:t>c</w:t>
                            </w:r>
                            <w:r>
                              <w:rPr>
                                <w:spacing w:val="-24"/>
                              </w:rPr>
                              <w:t xml:space="preserve"> </w:t>
                            </w:r>
                            <w:r>
                              <w:t>a</w:t>
                            </w:r>
                            <w:r>
                              <w:rPr>
                                <w:spacing w:val="-24"/>
                              </w:rPr>
                              <w:t xml:space="preserve"> </w:t>
                            </w:r>
                            <w:r>
                              <w:t>t</w:t>
                            </w:r>
                            <w:r>
                              <w:rPr>
                                <w:spacing w:val="-26"/>
                              </w:rPr>
                              <w:t xml:space="preserve"> </w:t>
                            </w:r>
                            <w:r>
                              <w:t>e</w:t>
                            </w:r>
                            <w:r>
                              <w:rPr>
                                <w:spacing w:val="-24"/>
                              </w:rPr>
                              <w:t xml:space="preserve"> </w:t>
                            </w:r>
                            <w:r>
                              <w:t>g</w:t>
                            </w:r>
                            <w:r>
                              <w:rPr>
                                <w:spacing w:val="-24"/>
                              </w:rPr>
                              <w:t xml:space="preserve"> </w:t>
                            </w:r>
                            <w:r>
                              <w:t>o</w:t>
                            </w:r>
                            <w:r>
                              <w:rPr>
                                <w:spacing w:val="-25"/>
                              </w:rPr>
                              <w:t xml:space="preserve"> </w:t>
                            </w:r>
                            <w:r>
                              <w:t>r</w:t>
                            </w:r>
                            <w:r>
                              <w:rPr>
                                <w:spacing w:val="-24"/>
                              </w:rPr>
                              <w:t xml:space="preserve"> </w:t>
                            </w:r>
                            <w:r>
                              <w:t>y</w:t>
                            </w:r>
                            <w:r>
                              <w:rPr>
                                <w:spacing w:val="6"/>
                              </w:rPr>
                              <w:t xml:space="preserve"> </w:t>
                            </w:r>
                            <w:r>
                              <w:t xml:space="preserve">) f o r </w:t>
                            </w:r>
                            <w:r>
                              <w:rPr>
                                <w:spacing w:val="9"/>
                              </w:rPr>
                              <w:t xml:space="preserve">img </w:t>
                            </w:r>
                            <w:r>
                              <w:t>i n</w:t>
                            </w:r>
                            <w:r>
                              <w:rPr>
                                <w:spacing w:val="23"/>
                              </w:rPr>
                              <w:t xml:space="preserve"> </w:t>
                            </w:r>
                            <w:r>
                              <w:rPr>
                                <w:spacing w:val="12"/>
                              </w:rPr>
                              <w:t xml:space="preserve">tqdm </w:t>
                            </w:r>
                            <w:r>
                              <w:t>( o s . l i s t d i r ( p a t h ) ) :</w:t>
                            </w:r>
                          </w:p>
                          <w:p w:rsidR="00D92645" w:rsidRDefault="00D92645">
                            <w:pPr>
                              <w:pStyle w:val="Plattetekst"/>
                              <w:spacing w:line="274" w:lineRule="exact"/>
                              <w:ind w:left="852" w:right="6729"/>
                              <w:jc w:val="center"/>
                            </w:pPr>
                            <w:r>
                              <w:t>t r y :</w:t>
                            </w:r>
                          </w:p>
                          <w:p w:rsidR="00D92645" w:rsidRDefault="00D92645">
                            <w:pPr>
                              <w:pStyle w:val="Plattetekst"/>
                              <w:spacing w:before="13"/>
                              <w:ind w:left="2027"/>
                            </w:pPr>
                            <w:r>
                              <w:t>i f ( c a t e g o r y == " K a n j i " ) :</w:t>
                            </w:r>
                          </w:p>
                          <w:p w:rsidR="00D92645" w:rsidRDefault="00D92645">
                            <w:pPr>
                              <w:pStyle w:val="Plattetekst"/>
                              <w:spacing w:before="13"/>
                              <w:ind w:left="2585"/>
                            </w:pPr>
                            <w:r>
                              <w:t>i m g _ a r r a y</w:t>
                            </w:r>
                            <w:r>
                              <w:rPr>
                                <w:spacing w:val="58"/>
                              </w:rPr>
                              <w:t xml:space="preserve"> </w:t>
                            </w:r>
                            <w:r>
                              <w:t xml:space="preserve">= </w:t>
                            </w:r>
                            <w:r>
                              <w:rPr>
                                <w:spacing w:val="14"/>
                              </w:rPr>
                              <w:t xml:space="preserve">cv2 </w:t>
                            </w:r>
                            <w:r>
                              <w:t>. i m r e a d (</w:t>
                            </w:r>
                          </w:p>
                          <w:p w:rsidR="00D92645" w:rsidRDefault="00D92645">
                            <w:pPr>
                              <w:pStyle w:val="Plattetekst"/>
                              <w:spacing w:before="13"/>
                              <w:ind w:left="3009"/>
                            </w:pPr>
                            <w:r>
                              <w:t xml:space="preserve">o s . p a t h . j o i n ( p a t h , </w:t>
                            </w:r>
                            <w:r>
                              <w:rPr>
                                <w:spacing w:val="9"/>
                              </w:rPr>
                              <w:t xml:space="preserve">img </w:t>
                            </w:r>
                            <w:r>
                              <w:t xml:space="preserve">) , </w:t>
                            </w:r>
                            <w:r>
                              <w:rPr>
                                <w:spacing w:val="14"/>
                              </w:rPr>
                              <w:t xml:space="preserve">cv2 </w:t>
                            </w:r>
                            <w:r>
                              <w:t xml:space="preserve">. </w:t>
                            </w:r>
                            <w:r>
                              <w:rPr>
                                <w:spacing w:val="-10"/>
                              </w:rPr>
                              <w:t>IMREAD_GRAYSCALE)</w:t>
                            </w:r>
                          </w:p>
                          <w:p w:rsidR="00D92645" w:rsidRDefault="00D92645">
                            <w:pPr>
                              <w:pStyle w:val="Plattetekst"/>
                              <w:spacing w:before="13"/>
                              <w:ind w:left="2021"/>
                            </w:pPr>
                            <w:r>
                              <w:t>e l s e :</w:t>
                            </w:r>
                          </w:p>
                          <w:p w:rsidR="00D92645" w:rsidRDefault="00D92645">
                            <w:pPr>
                              <w:pStyle w:val="Plattetekst"/>
                              <w:spacing w:before="13"/>
                              <w:ind w:left="2585"/>
                            </w:pPr>
                            <w:r>
                              <w:t>i m g _ a r r a y</w:t>
                            </w:r>
                            <w:r>
                              <w:rPr>
                                <w:spacing w:val="58"/>
                              </w:rPr>
                              <w:t xml:space="preserve"> </w:t>
                            </w:r>
                            <w:r>
                              <w:t xml:space="preserve">= </w:t>
                            </w:r>
                            <w:r>
                              <w:rPr>
                                <w:spacing w:val="14"/>
                              </w:rPr>
                              <w:t xml:space="preserve">cv2 </w:t>
                            </w:r>
                            <w:r>
                              <w:t xml:space="preserve">. b i t w i s e _ n o t ( </w:t>
                            </w:r>
                            <w:r>
                              <w:rPr>
                                <w:spacing w:val="14"/>
                              </w:rPr>
                              <w:t xml:space="preserve">cv2 </w:t>
                            </w:r>
                            <w:r>
                              <w:t>. i m r e a d (</w:t>
                            </w:r>
                          </w:p>
                          <w:p w:rsidR="00D92645" w:rsidRDefault="00D92645">
                            <w:pPr>
                              <w:pStyle w:val="Plattetekst"/>
                              <w:spacing w:before="13" w:line="252" w:lineRule="auto"/>
                              <w:ind w:left="2008" w:right="81" w:firstLine="1001"/>
                            </w:pPr>
                            <w:r>
                              <w:t>o</w:t>
                            </w:r>
                            <w:r>
                              <w:rPr>
                                <w:spacing w:val="-37"/>
                              </w:rPr>
                              <w:t xml:space="preserve"> </w:t>
                            </w:r>
                            <w:r>
                              <w:t>s</w:t>
                            </w:r>
                            <w:r>
                              <w:rPr>
                                <w:spacing w:val="6"/>
                              </w:rPr>
                              <w:t xml:space="preserve"> </w:t>
                            </w:r>
                            <w:r>
                              <w:t>.</w:t>
                            </w:r>
                            <w:r>
                              <w:rPr>
                                <w:spacing w:val="14"/>
                              </w:rPr>
                              <w:t xml:space="preserve"> </w:t>
                            </w:r>
                            <w:r>
                              <w:t>p</w:t>
                            </w:r>
                            <w:r>
                              <w:rPr>
                                <w:spacing w:val="-28"/>
                              </w:rPr>
                              <w:t xml:space="preserve"> </w:t>
                            </w:r>
                            <w:r>
                              <w:t>a</w:t>
                            </w:r>
                            <w:r>
                              <w:rPr>
                                <w:spacing w:val="-29"/>
                              </w:rPr>
                              <w:t xml:space="preserve"> </w:t>
                            </w:r>
                            <w:r>
                              <w:t>t</w:t>
                            </w:r>
                            <w:r>
                              <w:rPr>
                                <w:spacing w:val="-28"/>
                              </w:rPr>
                              <w:t xml:space="preserve"> </w:t>
                            </w:r>
                            <w:r>
                              <w:t>h</w:t>
                            </w:r>
                            <w:r>
                              <w:rPr>
                                <w:spacing w:val="14"/>
                              </w:rPr>
                              <w:t xml:space="preserve"> </w:t>
                            </w:r>
                            <w:r>
                              <w:t>.</w:t>
                            </w:r>
                            <w:r>
                              <w:rPr>
                                <w:spacing w:val="21"/>
                              </w:rPr>
                              <w:t xml:space="preserve"> </w:t>
                            </w:r>
                            <w:r>
                              <w:t>j</w:t>
                            </w:r>
                            <w:r>
                              <w:rPr>
                                <w:spacing w:val="-20"/>
                              </w:rPr>
                              <w:t xml:space="preserve"> </w:t>
                            </w:r>
                            <w:r>
                              <w:t>o</w:t>
                            </w:r>
                            <w:r>
                              <w:rPr>
                                <w:spacing w:val="-20"/>
                              </w:rPr>
                              <w:t xml:space="preserve"> </w:t>
                            </w:r>
                            <w:r>
                              <w:t>i</w:t>
                            </w:r>
                            <w:r>
                              <w:rPr>
                                <w:spacing w:val="-20"/>
                              </w:rPr>
                              <w:t xml:space="preserve"> </w:t>
                            </w:r>
                            <w:r>
                              <w:t>n</w:t>
                            </w:r>
                            <w:r>
                              <w:rPr>
                                <w:spacing w:val="11"/>
                              </w:rPr>
                              <w:t xml:space="preserve"> </w:t>
                            </w:r>
                            <w:r>
                              <w:t>(</w:t>
                            </w:r>
                            <w:r>
                              <w:rPr>
                                <w:spacing w:val="-2"/>
                              </w:rPr>
                              <w:t xml:space="preserve"> </w:t>
                            </w:r>
                            <w:r>
                              <w:t>p</w:t>
                            </w:r>
                            <w:r>
                              <w:rPr>
                                <w:spacing w:val="-33"/>
                              </w:rPr>
                              <w:t xml:space="preserve"> </w:t>
                            </w:r>
                            <w:r>
                              <w:t>a</w:t>
                            </w:r>
                            <w:r>
                              <w:rPr>
                                <w:spacing w:val="-33"/>
                              </w:rPr>
                              <w:t xml:space="preserve"> </w:t>
                            </w:r>
                            <w:r>
                              <w:t>t</w:t>
                            </w:r>
                            <w:r>
                              <w:rPr>
                                <w:spacing w:val="-33"/>
                              </w:rPr>
                              <w:t xml:space="preserve"> </w:t>
                            </w:r>
                            <w:r>
                              <w:t>h</w:t>
                            </w:r>
                            <w:r>
                              <w:rPr>
                                <w:spacing w:val="34"/>
                              </w:rPr>
                              <w:t xml:space="preserve"> </w:t>
                            </w:r>
                            <w:r>
                              <w:t>,</w:t>
                            </w:r>
                            <w:r>
                              <w:rPr>
                                <w:spacing w:val="-4"/>
                              </w:rPr>
                              <w:t xml:space="preserve"> </w:t>
                            </w:r>
                            <w:r>
                              <w:rPr>
                                <w:spacing w:val="9"/>
                              </w:rPr>
                              <w:t>img</w:t>
                            </w:r>
                            <w:r>
                              <w:rPr>
                                <w:spacing w:val="-9"/>
                              </w:rPr>
                              <w:t xml:space="preserve"> </w:t>
                            </w:r>
                            <w:r>
                              <w:t>)</w:t>
                            </w:r>
                            <w:r>
                              <w:rPr>
                                <w:spacing w:val="12"/>
                              </w:rPr>
                              <w:t xml:space="preserve"> </w:t>
                            </w:r>
                            <w:r>
                              <w:t>,</w:t>
                            </w:r>
                            <w:r>
                              <w:rPr>
                                <w:spacing w:val="-2"/>
                              </w:rPr>
                              <w:t xml:space="preserve"> </w:t>
                            </w:r>
                            <w:r>
                              <w:rPr>
                                <w:spacing w:val="14"/>
                              </w:rPr>
                              <w:t>cv2</w:t>
                            </w:r>
                            <w:r>
                              <w:rPr>
                                <w:spacing w:val="3"/>
                              </w:rPr>
                              <w:t xml:space="preserve"> </w:t>
                            </w:r>
                            <w:r>
                              <w:t>.</w:t>
                            </w:r>
                            <w:r>
                              <w:rPr>
                                <w:spacing w:val="-31"/>
                              </w:rPr>
                              <w:t xml:space="preserve"> </w:t>
                            </w:r>
                            <w:r>
                              <w:rPr>
                                <w:spacing w:val="-12"/>
                              </w:rPr>
                              <w:t>IMREAD_GRAYSCALE</w:t>
                            </w:r>
                            <w:r>
                              <w:rPr>
                                <w:spacing w:val="-30"/>
                              </w:rPr>
                              <w:t xml:space="preserve"> </w:t>
                            </w:r>
                            <w:r>
                              <w:t>)</w:t>
                            </w:r>
                            <w:r>
                              <w:rPr>
                                <w:spacing w:val="-18"/>
                              </w:rPr>
                              <w:t xml:space="preserve"> </w:t>
                            </w:r>
                            <w:r>
                              <w:t>) n</w:t>
                            </w:r>
                            <w:r>
                              <w:rPr>
                                <w:spacing w:val="-34"/>
                              </w:rPr>
                              <w:t xml:space="preserve"> </w:t>
                            </w:r>
                            <w:r>
                              <w:t>e</w:t>
                            </w:r>
                            <w:r>
                              <w:rPr>
                                <w:spacing w:val="-33"/>
                              </w:rPr>
                              <w:t xml:space="preserve"> </w:t>
                            </w:r>
                            <w:r>
                              <w:t>w</w:t>
                            </w:r>
                            <w:r>
                              <w:rPr>
                                <w:spacing w:val="-33"/>
                              </w:rPr>
                              <w:t xml:space="preserve"> </w:t>
                            </w:r>
                            <w:r>
                              <w:t>_</w:t>
                            </w:r>
                            <w:r>
                              <w:rPr>
                                <w:spacing w:val="-33"/>
                              </w:rPr>
                              <w:t xml:space="preserve"> </w:t>
                            </w:r>
                            <w:r>
                              <w:t>a</w:t>
                            </w:r>
                            <w:r>
                              <w:rPr>
                                <w:spacing w:val="-34"/>
                              </w:rPr>
                              <w:t xml:space="preserve"> </w:t>
                            </w:r>
                            <w:r>
                              <w:t>r</w:t>
                            </w:r>
                            <w:r>
                              <w:rPr>
                                <w:spacing w:val="-33"/>
                              </w:rPr>
                              <w:t xml:space="preserve"> </w:t>
                            </w:r>
                            <w:r>
                              <w:t>r</w:t>
                            </w:r>
                            <w:r>
                              <w:rPr>
                                <w:spacing w:val="54"/>
                              </w:rPr>
                              <w:t xml:space="preserve"> </w:t>
                            </w:r>
                            <w:r>
                              <w:t>=</w:t>
                            </w:r>
                            <w:r>
                              <w:rPr>
                                <w:spacing w:val="47"/>
                              </w:rPr>
                              <w:t xml:space="preserve"> </w:t>
                            </w:r>
                            <w:r>
                              <w:rPr>
                                <w:spacing w:val="14"/>
                              </w:rPr>
                              <w:t>cv2</w:t>
                            </w:r>
                            <w:r>
                              <w:rPr>
                                <w:spacing w:val="3"/>
                              </w:rPr>
                              <w:t xml:space="preserve"> </w:t>
                            </w:r>
                            <w:r>
                              <w:t>.</w:t>
                            </w:r>
                            <w:r>
                              <w:rPr>
                                <w:spacing w:val="24"/>
                              </w:rPr>
                              <w:t xml:space="preserve"> </w:t>
                            </w:r>
                            <w:r>
                              <w:t>r</w:t>
                            </w:r>
                            <w:r>
                              <w:rPr>
                                <w:spacing w:val="-17"/>
                              </w:rPr>
                              <w:t xml:space="preserve"> </w:t>
                            </w:r>
                            <w:r>
                              <w:t>e</w:t>
                            </w:r>
                            <w:r>
                              <w:rPr>
                                <w:spacing w:val="-18"/>
                              </w:rPr>
                              <w:t xml:space="preserve"> </w:t>
                            </w:r>
                            <w:r>
                              <w:t>s</w:t>
                            </w:r>
                            <w:r>
                              <w:rPr>
                                <w:spacing w:val="-17"/>
                              </w:rPr>
                              <w:t xml:space="preserve"> </w:t>
                            </w:r>
                            <w:r>
                              <w:t>i</w:t>
                            </w:r>
                            <w:r>
                              <w:rPr>
                                <w:spacing w:val="-17"/>
                              </w:rPr>
                              <w:t xml:space="preserve"> </w:t>
                            </w:r>
                            <w:r>
                              <w:t>z</w:t>
                            </w:r>
                            <w:r>
                              <w:rPr>
                                <w:spacing w:val="-18"/>
                              </w:rPr>
                              <w:t xml:space="preserve"> </w:t>
                            </w:r>
                            <w:r>
                              <w:t>e</w:t>
                            </w:r>
                            <w:r>
                              <w:rPr>
                                <w:spacing w:val="15"/>
                              </w:rPr>
                              <w:t xml:space="preserve"> </w:t>
                            </w:r>
                            <w:r>
                              <w:t>(</w:t>
                            </w:r>
                            <w:r>
                              <w:rPr>
                                <w:spacing w:val="-1"/>
                              </w:rPr>
                              <w:t xml:space="preserve"> </w:t>
                            </w:r>
                            <w:r>
                              <w:t>i</w:t>
                            </w:r>
                            <w:r>
                              <w:rPr>
                                <w:spacing w:val="-33"/>
                              </w:rPr>
                              <w:t xml:space="preserve"> </w:t>
                            </w:r>
                            <w:r>
                              <w:t>m</w:t>
                            </w:r>
                            <w:r>
                              <w:rPr>
                                <w:spacing w:val="-33"/>
                              </w:rPr>
                              <w:t xml:space="preserve"> </w:t>
                            </w:r>
                            <w:r>
                              <w:t>g</w:t>
                            </w:r>
                            <w:r>
                              <w:rPr>
                                <w:spacing w:val="-33"/>
                              </w:rPr>
                              <w:t xml:space="preserve"> </w:t>
                            </w:r>
                            <w:r>
                              <w:t>_</w:t>
                            </w:r>
                            <w:r>
                              <w:rPr>
                                <w:spacing w:val="-33"/>
                              </w:rPr>
                              <w:t xml:space="preserve"> </w:t>
                            </w:r>
                            <w:r>
                              <w:t>a</w:t>
                            </w:r>
                            <w:r>
                              <w:rPr>
                                <w:spacing w:val="-33"/>
                              </w:rPr>
                              <w:t xml:space="preserve"> </w:t>
                            </w:r>
                            <w:r>
                              <w:t>r</w:t>
                            </w:r>
                            <w:r>
                              <w:rPr>
                                <w:spacing w:val="-32"/>
                              </w:rPr>
                              <w:t xml:space="preserve"> </w:t>
                            </w:r>
                            <w:r>
                              <w:t>r</w:t>
                            </w:r>
                            <w:r>
                              <w:rPr>
                                <w:spacing w:val="-34"/>
                              </w:rPr>
                              <w:t xml:space="preserve"> </w:t>
                            </w:r>
                            <w:r>
                              <w:t>a</w:t>
                            </w:r>
                            <w:r>
                              <w:rPr>
                                <w:spacing w:val="-33"/>
                              </w:rPr>
                              <w:t xml:space="preserve"> </w:t>
                            </w:r>
                            <w:r>
                              <w:t>y</w:t>
                            </w:r>
                            <w:r>
                              <w:rPr>
                                <w:spacing w:val="44"/>
                              </w:rPr>
                              <w:t xml:space="preserve"> </w:t>
                            </w:r>
                            <w:r>
                              <w:t>,</w:t>
                            </w:r>
                            <w:r>
                              <w:rPr>
                                <w:spacing w:val="-11"/>
                              </w:rPr>
                              <w:t xml:space="preserve"> </w:t>
                            </w:r>
                            <w:r>
                              <w:t>(</w:t>
                            </w:r>
                            <w:r>
                              <w:rPr>
                                <w:spacing w:val="-6"/>
                              </w:rPr>
                              <w:t xml:space="preserve"> </w:t>
                            </w:r>
                            <w:r>
                              <w:rPr>
                                <w:spacing w:val="4"/>
                              </w:rPr>
                              <w:t>IMG_SIZE</w:t>
                            </w:r>
                            <w:r>
                              <w:rPr>
                                <w:spacing w:val="-7"/>
                              </w:rPr>
                              <w:t xml:space="preserve"> </w:t>
                            </w:r>
                            <w:r>
                              <w:t>,</w:t>
                            </w:r>
                            <w:r>
                              <w:rPr>
                                <w:spacing w:val="-12"/>
                              </w:rPr>
                              <w:t xml:space="preserve"> </w:t>
                            </w:r>
                            <w:r>
                              <w:rPr>
                                <w:spacing w:val="5"/>
                              </w:rPr>
                              <w:t>IMG_SIZE</w:t>
                            </w:r>
                            <w:r>
                              <w:rPr>
                                <w:spacing w:val="-12"/>
                              </w:rPr>
                              <w:t xml:space="preserve"> </w:t>
                            </w:r>
                            <w:r>
                              <w:t>)</w:t>
                            </w:r>
                            <w:r>
                              <w:rPr>
                                <w:spacing w:val="-18"/>
                              </w:rPr>
                              <w:t xml:space="preserve"> </w:t>
                            </w:r>
                            <w:r>
                              <w:t>)</w:t>
                            </w:r>
                          </w:p>
                          <w:p w:rsidR="00D92645" w:rsidRDefault="00D92645">
                            <w:pPr>
                              <w:pStyle w:val="Plattetekst"/>
                              <w:tabs>
                                <w:tab w:val="left" w:pos="2729"/>
                                <w:tab w:val="left" w:pos="4161"/>
                                <w:tab w:val="left" w:pos="6456"/>
                              </w:tabs>
                              <w:spacing w:line="252" w:lineRule="auto"/>
                              <w:ind w:left="1727" w:right="1590" w:firstLine="296"/>
                            </w:pPr>
                            <w:r>
                              <w:t>t</w:t>
                            </w:r>
                            <w:r>
                              <w:rPr>
                                <w:spacing w:val="-18"/>
                              </w:rPr>
                              <w:t xml:space="preserve"> </w:t>
                            </w:r>
                            <w:r>
                              <w:t>r</w:t>
                            </w:r>
                            <w:r>
                              <w:rPr>
                                <w:spacing w:val="-17"/>
                              </w:rPr>
                              <w:t xml:space="preserve"> </w:t>
                            </w:r>
                            <w:r>
                              <w:t>a</w:t>
                            </w:r>
                            <w:r>
                              <w:rPr>
                                <w:spacing w:val="-18"/>
                              </w:rPr>
                              <w:t xml:space="preserve"> </w:t>
                            </w:r>
                            <w:r>
                              <w:t>i</w:t>
                            </w:r>
                            <w:r>
                              <w:rPr>
                                <w:spacing w:val="-17"/>
                              </w:rPr>
                              <w:t xml:space="preserve"> </w:t>
                            </w:r>
                            <w:r>
                              <w:t>n</w:t>
                            </w:r>
                            <w:r>
                              <w:rPr>
                                <w:spacing w:val="-17"/>
                              </w:rPr>
                              <w:t xml:space="preserve"> </w:t>
                            </w:r>
                            <w:r>
                              <w:t>i</w:t>
                            </w:r>
                            <w:r>
                              <w:rPr>
                                <w:spacing w:val="-18"/>
                              </w:rPr>
                              <w:t xml:space="preserve"> </w:t>
                            </w:r>
                            <w:r>
                              <w:t>n</w:t>
                            </w:r>
                            <w:r>
                              <w:rPr>
                                <w:spacing w:val="-17"/>
                              </w:rPr>
                              <w:t xml:space="preserve"> </w:t>
                            </w:r>
                            <w:r>
                              <w:t>g</w:t>
                            </w:r>
                            <w:r>
                              <w:rPr>
                                <w:spacing w:val="-17"/>
                              </w:rPr>
                              <w:t xml:space="preserve"> </w:t>
                            </w:r>
                            <w:r>
                              <w:t>_</w:t>
                            </w:r>
                            <w:r>
                              <w:rPr>
                                <w:spacing w:val="-18"/>
                              </w:rPr>
                              <w:t xml:space="preserve"> </w:t>
                            </w:r>
                            <w:r>
                              <w:t>d</w:t>
                            </w:r>
                            <w:r>
                              <w:rPr>
                                <w:spacing w:val="-17"/>
                              </w:rPr>
                              <w:t xml:space="preserve"> </w:t>
                            </w:r>
                            <w:r>
                              <w:t>a</w:t>
                            </w:r>
                            <w:r>
                              <w:rPr>
                                <w:spacing w:val="-17"/>
                              </w:rPr>
                              <w:t xml:space="preserve"> </w:t>
                            </w:r>
                            <w:r>
                              <w:t>t</w:t>
                            </w:r>
                            <w:r>
                              <w:rPr>
                                <w:spacing w:val="-18"/>
                              </w:rPr>
                              <w:t xml:space="preserve"> </w:t>
                            </w:r>
                            <w:r>
                              <w:t>a</w:t>
                            </w:r>
                            <w:r>
                              <w:rPr>
                                <w:spacing w:val="24"/>
                              </w:rPr>
                              <w:t xml:space="preserve"> </w:t>
                            </w:r>
                            <w:r>
                              <w:t>.</w:t>
                            </w:r>
                            <w:r>
                              <w:rPr>
                                <w:spacing w:val="5"/>
                              </w:rPr>
                              <w:t xml:space="preserve"> </w:t>
                            </w:r>
                            <w:r>
                              <w:t>a</w:t>
                            </w:r>
                            <w:r>
                              <w:rPr>
                                <w:spacing w:val="-36"/>
                              </w:rPr>
                              <w:t xml:space="preserve"> </w:t>
                            </w:r>
                            <w:r>
                              <w:t>p</w:t>
                            </w:r>
                            <w:r>
                              <w:rPr>
                                <w:spacing w:val="-36"/>
                              </w:rPr>
                              <w:t xml:space="preserve"> </w:t>
                            </w:r>
                            <w:r>
                              <w:t>p</w:t>
                            </w:r>
                            <w:r>
                              <w:rPr>
                                <w:spacing w:val="-37"/>
                              </w:rPr>
                              <w:t xml:space="preserve"> </w:t>
                            </w:r>
                            <w:r>
                              <w:t>e</w:t>
                            </w:r>
                            <w:r>
                              <w:rPr>
                                <w:spacing w:val="-36"/>
                              </w:rPr>
                              <w:t xml:space="preserve"> </w:t>
                            </w:r>
                            <w:r>
                              <w:t>n</w:t>
                            </w:r>
                            <w:r>
                              <w:rPr>
                                <w:spacing w:val="-36"/>
                              </w:rPr>
                              <w:t xml:space="preserve"> </w:t>
                            </w:r>
                            <w:r>
                              <w:t>d</w:t>
                            </w:r>
                            <w:r>
                              <w:rPr>
                                <w:spacing w:val="6"/>
                              </w:rPr>
                              <w:t xml:space="preserve"> </w:t>
                            </w:r>
                            <w:r>
                              <w:t>(</w:t>
                            </w:r>
                            <w:r>
                              <w:rPr>
                                <w:spacing w:val="-19"/>
                              </w:rPr>
                              <w:t xml:space="preserve"> </w:t>
                            </w:r>
                            <w:r>
                              <w:t>[</w:t>
                            </w:r>
                            <w:r>
                              <w:rPr>
                                <w:spacing w:val="7"/>
                              </w:rPr>
                              <w:t xml:space="preserve"> </w:t>
                            </w:r>
                            <w:r>
                              <w:t>n</w:t>
                            </w:r>
                            <w:r>
                              <w:rPr>
                                <w:spacing w:val="-37"/>
                              </w:rPr>
                              <w:t xml:space="preserve"> </w:t>
                            </w:r>
                            <w:r>
                              <w:t>e</w:t>
                            </w:r>
                            <w:r>
                              <w:rPr>
                                <w:spacing w:val="-36"/>
                              </w:rPr>
                              <w:t xml:space="preserve"> </w:t>
                            </w:r>
                            <w:r>
                              <w:t>w</w:t>
                            </w:r>
                            <w:r>
                              <w:rPr>
                                <w:spacing w:val="-36"/>
                              </w:rPr>
                              <w:t xml:space="preserve"> </w:t>
                            </w:r>
                            <w:r>
                              <w:t>_</w:t>
                            </w:r>
                            <w:r>
                              <w:rPr>
                                <w:spacing w:val="-36"/>
                              </w:rPr>
                              <w:t xml:space="preserve"> </w:t>
                            </w:r>
                            <w:r>
                              <w:t>a</w:t>
                            </w:r>
                            <w:r>
                              <w:rPr>
                                <w:spacing w:val="-36"/>
                              </w:rPr>
                              <w:t xml:space="preserve"> </w:t>
                            </w:r>
                            <w:r>
                              <w:t>r</w:t>
                            </w:r>
                            <w:r>
                              <w:rPr>
                                <w:spacing w:val="-37"/>
                              </w:rPr>
                              <w:t xml:space="preserve"> </w:t>
                            </w:r>
                            <w:r>
                              <w:t>r</w:t>
                            </w:r>
                            <w:r>
                              <w:rPr>
                                <w:spacing w:val="30"/>
                              </w:rPr>
                              <w:t xml:space="preserve"> </w:t>
                            </w:r>
                            <w:r>
                              <w:t>,</w:t>
                            </w:r>
                            <w:r>
                              <w:tab/>
                              <w:t>c</w:t>
                            </w:r>
                            <w:r>
                              <w:rPr>
                                <w:spacing w:val="-33"/>
                              </w:rPr>
                              <w:t xml:space="preserve"> </w:t>
                            </w:r>
                            <w:r>
                              <w:t>l</w:t>
                            </w:r>
                            <w:r>
                              <w:rPr>
                                <w:spacing w:val="-33"/>
                              </w:rPr>
                              <w:t xml:space="preserve"> </w:t>
                            </w:r>
                            <w:r>
                              <w:t>a</w:t>
                            </w:r>
                            <w:r>
                              <w:rPr>
                                <w:spacing w:val="-32"/>
                              </w:rPr>
                              <w:t xml:space="preserve"> </w:t>
                            </w:r>
                            <w:r>
                              <w:t>s</w:t>
                            </w:r>
                            <w:r>
                              <w:rPr>
                                <w:spacing w:val="-33"/>
                              </w:rPr>
                              <w:t xml:space="preserve"> </w:t>
                            </w:r>
                            <w:r>
                              <w:t>s</w:t>
                            </w:r>
                            <w:r>
                              <w:rPr>
                                <w:spacing w:val="-32"/>
                              </w:rPr>
                              <w:t xml:space="preserve"> </w:t>
                            </w:r>
                            <w:r>
                              <w:t>_</w:t>
                            </w:r>
                            <w:r>
                              <w:rPr>
                                <w:spacing w:val="-32"/>
                              </w:rPr>
                              <w:t xml:space="preserve"> </w:t>
                            </w:r>
                            <w:r>
                              <w:t>n</w:t>
                            </w:r>
                            <w:r>
                              <w:rPr>
                                <w:spacing w:val="-34"/>
                              </w:rPr>
                              <w:t xml:space="preserve"> </w:t>
                            </w:r>
                            <w:r>
                              <w:t>u</w:t>
                            </w:r>
                            <w:r>
                              <w:rPr>
                                <w:spacing w:val="-32"/>
                              </w:rPr>
                              <w:t xml:space="preserve"> </w:t>
                            </w:r>
                            <w:r>
                              <w:t>m</w:t>
                            </w:r>
                            <w:r>
                              <w:rPr>
                                <w:spacing w:val="9"/>
                              </w:rPr>
                              <w:t xml:space="preserve"> </w:t>
                            </w:r>
                            <w:r>
                              <w:t>]</w:t>
                            </w:r>
                            <w:r>
                              <w:rPr>
                                <w:spacing w:val="-18"/>
                              </w:rPr>
                              <w:t xml:space="preserve"> </w:t>
                            </w:r>
                            <w:r>
                              <w:t>) e</w:t>
                            </w:r>
                            <w:r>
                              <w:rPr>
                                <w:spacing w:val="-28"/>
                              </w:rPr>
                              <w:t xml:space="preserve"> </w:t>
                            </w:r>
                            <w:r>
                              <w:t>x</w:t>
                            </w:r>
                            <w:r>
                              <w:rPr>
                                <w:spacing w:val="-27"/>
                              </w:rPr>
                              <w:t xml:space="preserve"> </w:t>
                            </w:r>
                            <w:r>
                              <w:t>c</w:t>
                            </w:r>
                            <w:r>
                              <w:rPr>
                                <w:spacing w:val="-27"/>
                              </w:rPr>
                              <w:t xml:space="preserve"> </w:t>
                            </w:r>
                            <w:r>
                              <w:t>e</w:t>
                            </w:r>
                            <w:r>
                              <w:rPr>
                                <w:spacing w:val="-27"/>
                              </w:rPr>
                              <w:t xml:space="preserve"> </w:t>
                            </w:r>
                            <w:r>
                              <w:t>p</w:t>
                            </w:r>
                            <w:r>
                              <w:rPr>
                                <w:spacing w:val="-28"/>
                              </w:rPr>
                              <w:t xml:space="preserve"> </w:t>
                            </w:r>
                            <w:r>
                              <w:t>t</w:t>
                            </w:r>
                            <w:r>
                              <w:tab/>
                              <w:t>E</w:t>
                            </w:r>
                            <w:r>
                              <w:rPr>
                                <w:spacing w:val="-28"/>
                              </w:rPr>
                              <w:t xml:space="preserve"> </w:t>
                            </w:r>
                            <w:r>
                              <w:t>x</w:t>
                            </w:r>
                            <w:r>
                              <w:rPr>
                                <w:spacing w:val="-28"/>
                              </w:rPr>
                              <w:t xml:space="preserve"> </w:t>
                            </w:r>
                            <w:r>
                              <w:t>c</w:t>
                            </w:r>
                            <w:r>
                              <w:rPr>
                                <w:spacing w:val="-29"/>
                              </w:rPr>
                              <w:t xml:space="preserve"> </w:t>
                            </w:r>
                            <w:r>
                              <w:t>e</w:t>
                            </w:r>
                            <w:r>
                              <w:rPr>
                                <w:spacing w:val="-28"/>
                              </w:rPr>
                              <w:t xml:space="preserve"> </w:t>
                            </w:r>
                            <w:r>
                              <w:t>p</w:t>
                            </w:r>
                            <w:r>
                              <w:rPr>
                                <w:spacing w:val="-28"/>
                              </w:rPr>
                              <w:t xml:space="preserve"> </w:t>
                            </w:r>
                            <w:r>
                              <w:t>t</w:t>
                            </w:r>
                            <w:r>
                              <w:rPr>
                                <w:spacing w:val="-28"/>
                              </w:rPr>
                              <w:t xml:space="preserve"> </w:t>
                            </w:r>
                            <w:r>
                              <w:t>i</w:t>
                            </w:r>
                            <w:r>
                              <w:rPr>
                                <w:spacing w:val="-29"/>
                              </w:rPr>
                              <w:t xml:space="preserve"> </w:t>
                            </w:r>
                            <w:r>
                              <w:t>o</w:t>
                            </w:r>
                            <w:r>
                              <w:rPr>
                                <w:spacing w:val="-28"/>
                              </w:rPr>
                              <w:t xml:space="preserve"> </w:t>
                            </w:r>
                            <w:r>
                              <w:t>n</w:t>
                            </w:r>
                            <w:r>
                              <w:tab/>
                              <w:t>a s e</w:t>
                            </w:r>
                            <w:r>
                              <w:rPr>
                                <w:spacing w:val="-23"/>
                              </w:rPr>
                              <w:t xml:space="preserve"> </w:t>
                            </w:r>
                            <w:r>
                              <w:t>:</w:t>
                            </w:r>
                          </w:p>
                          <w:p w:rsidR="00D92645" w:rsidRDefault="00D92645">
                            <w:pPr>
                              <w:pStyle w:val="Plattetekst"/>
                              <w:spacing w:line="274" w:lineRule="exact"/>
                              <w:ind w:left="2013"/>
                            </w:pPr>
                            <w:r>
                              <w:t>p a s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85.05pt;margin-top:16.45pt;width:478.25pt;height:250.3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" filled="f" strokeweight=".14042mm">
                <v:textbox inset="0,0,0,0">
                  <w:txbxContent>
                    <w:p w:rsidR="00D92645" w:rsidRDefault="00D92645">
                      <w:pPr>
                        <w:pStyle w:val="Plattetekst"/>
                        <w:spacing w:before="65"/>
                        <w:ind w:left="158"/>
                      </w:pPr>
                      <w:r>
                        <w:t>t r a i n i n g _ d a t a = [ ]</w:t>
                      </w:r>
                    </w:p>
                    <w:p w:rsidR="00D92645" w:rsidRDefault="00D92645">
                      <w:pPr>
                        <w:pStyle w:val="Plattetekst"/>
                        <w:tabs>
                          <w:tab w:val="left" w:pos="733"/>
                        </w:tabs>
                        <w:spacing w:before="13"/>
                        <w:ind w:left="146"/>
                      </w:pPr>
                      <w:r>
                        <w:t>d</w:t>
                      </w:r>
                      <w:r>
                        <w:rPr>
                          <w:spacing w:val="-30"/>
                        </w:rPr>
                        <w:t xml:space="preserve"> </w:t>
                      </w:r>
                      <w:r>
                        <w:t>e</w:t>
                      </w:r>
                      <w:r>
                        <w:rPr>
                          <w:spacing w:val="-29"/>
                        </w:rPr>
                        <w:t xml:space="preserve"> </w:t>
                      </w:r>
                      <w:r>
                        <w:t>f</w:t>
                      </w:r>
                      <w:r>
                        <w:tab/>
                        <w:t>c</w:t>
                      </w:r>
                      <w:r>
                        <w:rPr>
                          <w:spacing w:val="-16"/>
                        </w:rPr>
                        <w:t xml:space="preserve"> </w:t>
                      </w:r>
                      <w:r>
                        <w:t>r</w:t>
                      </w:r>
                      <w:r>
                        <w:rPr>
                          <w:spacing w:val="-16"/>
                        </w:rPr>
                        <w:t xml:space="preserve"> </w:t>
                      </w:r>
                      <w:r>
                        <w:t>e</w:t>
                      </w:r>
                      <w:r>
                        <w:rPr>
                          <w:spacing w:val="-16"/>
                        </w:rPr>
                        <w:t xml:space="preserve"> </w:t>
                      </w:r>
                      <w:r>
                        <w:t>a</w:t>
                      </w:r>
                      <w:r>
                        <w:rPr>
                          <w:spacing w:val="-16"/>
                        </w:rPr>
                        <w:t xml:space="preserve"> </w:t>
                      </w:r>
                      <w:r>
                        <w:t>t</w:t>
                      </w:r>
                      <w:r>
                        <w:rPr>
                          <w:spacing w:val="-16"/>
                        </w:rPr>
                        <w:t xml:space="preserve"> </w:t>
                      </w:r>
                      <w:r>
                        <w:t>e</w:t>
                      </w:r>
                      <w:r>
                        <w:rPr>
                          <w:spacing w:val="-16"/>
                        </w:rPr>
                        <w:t xml:space="preserve"> </w:t>
                      </w:r>
                      <w:r>
                        <w:t>_</w:t>
                      </w:r>
                      <w:r>
                        <w:rPr>
                          <w:spacing w:val="-16"/>
                        </w:rPr>
                        <w:t xml:space="preserve"> </w:t>
                      </w:r>
                      <w:r>
                        <w:t>t</w:t>
                      </w:r>
                      <w:r>
                        <w:rPr>
                          <w:spacing w:val="-16"/>
                        </w:rPr>
                        <w:t xml:space="preserve"> </w:t>
                      </w:r>
                      <w:r>
                        <w:t>r</w:t>
                      </w:r>
                      <w:r>
                        <w:rPr>
                          <w:spacing w:val="-16"/>
                        </w:rPr>
                        <w:t xml:space="preserve"> </w:t>
                      </w:r>
                      <w:r>
                        <w:t>a</w:t>
                      </w:r>
                      <w:r>
                        <w:rPr>
                          <w:spacing w:val="-16"/>
                        </w:rPr>
                        <w:t xml:space="preserve"> </w:t>
                      </w:r>
                      <w:r>
                        <w:t>i</w:t>
                      </w:r>
                      <w:r>
                        <w:rPr>
                          <w:spacing w:val="-16"/>
                        </w:rPr>
                        <w:t xml:space="preserve"> </w:t>
                      </w:r>
                      <w:r>
                        <w:t>n</w:t>
                      </w:r>
                      <w:r>
                        <w:rPr>
                          <w:spacing w:val="-16"/>
                        </w:rPr>
                        <w:t xml:space="preserve"> </w:t>
                      </w:r>
                      <w:r>
                        <w:t>_</w:t>
                      </w:r>
                      <w:r>
                        <w:rPr>
                          <w:spacing w:val="-16"/>
                        </w:rPr>
                        <w:t xml:space="preserve"> </w:t>
                      </w:r>
                      <w:r>
                        <w:t>d</w:t>
                      </w:r>
                      <w:r>
                        <w:rPr>
                          <w:spacing w:val="-16"/>
                        </w:rPr>
                        <w:t xml:space="preserve"> </w:t>
                      </w:r>
                      <w:r>
                        <w:t>a</w:t>
                      </w:r>
                      <w:r>
                        <w:rPr>
                          <w:spacing w:val="-16"/>
                        </w:rPr>
                        <w:t xml:space="preserve"> </w:t>
                      </w:r>
                      <w:r>
                        <w:t>t</w:t>
                      </w:r>
                      <w:r>
                        <w:rPr>
                          <w:spacing w:val="-16"/>
                        </w:rPr>
                        <w:t xml:space="preserve"> </w:t>
                      </w:r>
                      <w:r>
                        <w:t>a</w:t>
                      </w:r>
                      <w:r>
                        <w:rPr>
                          <w:spacing w:val="34"/>
                        </w:rPr>
                        <w:t xml:space="preserve"> </w:t>
                      </w:r>
                      <w:r>
                        <w:t>(</w:t>
                      </w:r>
                      <w:r>
                        <w:rPr>
                          <w:spacing w:val="-9"/>
                        </w:rPr>
                        <w:t xml:space="preserve"> </w:t>
                      </w:r>
                      <w:r>
                        <w:t>)</w:t>
                      </w:r>
                      <w:r>
                        <w:rPr>
                          <w:spacing w:val="-9"/>
                        </w:rPr>
                        <w:t xml:space="preserve"> </w:t>
                      </w:r>
                      <w:r>
                        <w:t>:</w:t>
                      </w:r>
                    </w:p>
                    <w:p w:rsidR="00D92645" w:rsidRDefault="00D92645">
                      <w:pPr>
                        <w:pStyle w:val="Plattetekst"/>
                        <w:tabs>
                          <w:tab w:val="left" w:pos="1155"/>
                          <w:tab w:val="left" w:pos="2444"/>
                        </w:tabs>
                        <w:spacing w:before="12"/>
                        <w:ind w:left="583"/>
                      </w:pPr>
                      <w:r>
                        <w:t>f</w:t>
                      </w:r>
                      <w:r>
                        <w:rPr>
                          <w:spacing w:val="-23"/>
                        </w:rPr>
                        <w:t xml:space="preserve"> </w:t>
                      </w:r>
                      <w:r>
                        <w:t>o</w:t>
                      </w:r>
                      <w:r>
                        <w:rPr>
                          <w:spacing w:val="-23"/>
                        </w:rPr>
                        <w:t xml:space="preserve"> </w:t>
                      </w:r>
                      <w:r>
                        <w:t>r</w:t>
                      </w:r>
                      <w:r>
                        <w:tab/>
                        <w:t>c</w:t>
                      </w:r>
                      <w:r>
                        <w:rPr>
                          <w:spacing w:val="-24"/>
                        </w:rPr>
                        <w:t xml:space="preserve"> </w:t>
                      </w:r>
                      <w:r>
                        <w:t>a</w:t>
                      </w:r>
                      <w:r>
                        <w:rPr>
                          <w:spacing w:val="-24"/>
                        </w:rPr>
                        <w:t xml:space="preserve"> </w:t>
                      </w:r>
                      <w:r>
                        <w:t>t</w:t>
                      </w:r>
                      <w:r>
                        <w:rPr>
                          <w:spacing w:val="-25"/>
                        </w:rPr>
                        <w:t xml:space="preserve"> </w:t>
                      </w:r>
                      <w:r>
                        <w:t>e</w:t>
                      </w:r>
                      <w:r>
                        <w:rPr>
                          <w:spacing w:val="-25"/>
                        </w:rPr>
                        <w:t xml:space="preserve"> </w:t>
                      </w:r>
                      <w:r>
                        <w:t>g</w:t>
                      </w:r>
                      <w:r>
                        <w:rPr>
                          <w:spacing w:val="-24"/>
                        </w:rPr>
                        <w:t xml:space="preserve"> </w:t>
                      </w:r>
                      <w:r>
                        <w:t>o</w:t>
                      </w:r>
                      <w:r>
                        <w:rPr>
                          <w:spacing w:val="-24"/>
                        </w:rPr>
                        <w:t xml:space="preserve"> </w:t>
                      </w:r>
                      <w:r>
                        <w:t>r</w:t>
                      </w:r>
                      <w:r>
                        <w:rPr>
                          <w:spacing w:val="-25"/>
                        </w:rPr>
                        <w:t xml:space="preserve"> </w:t>
                      </w:r>
                      <w:r>
                        <w:t>y</w:t>
                      </w:r>
                      <w:r>
                        <w:tab/>
                        <w:t xml:space="preserve">i n </w:t>
                      </w:r>
                      <w:r>
                        <w:rPr>
                          <w:spacing w:val="-5"/>
                        </w:rPr>
                        <w:t>CATEGORIES</w:t>
                      </w:r>
                      <w:r>
                        <w:rPr>
                          <w:spacing w:val="-2"/>
                        </w:rPr>
                        <w:t xml:space="preserve"> </w:t>
                      </w:r>
                      <w:r>
                        <w:t>:</w:t>
                      </w:r>
                    </w:p>
                    <w:p w:rsidR="00D92645" w:rsidRDefault="00D92645">
                      <w:pPr>
                        <w:pStyle w:val="Plattetekst"/>
                        <w:spacing w:before="13"/>
                        <w:ind w:left="852" w:right="3144"/>
                        <w:jc w:val="center"/>
                      </w:pPr>
                      <w:r>
                        <w:t>p a t h</w:t>
                      </w:r>
                      <w:r>
                        <w:rPr>
                          <w:spacing w:val="59"/>
                        </w:rPr>
                        <w:t xml:space="preserve"> </w:t>
                      </w:r>
                      <w:r>
                        <w:t>=</w:t>
                      </w:r>
                      <w:r>
                        <w:rPr>
                          <w:spacing w:val="51"/>
                        </w:rPr>
                        <w:t xml:space="preserve"> </w:t>
                      </w:r>
                      <w:r>
                        <w:t xml:space="preserve">o s . p a t h . j o i n ( </w:t>
                      </w:r>
                      <w:r>
                        <w:rPr>
                          <w:spacing w:val="-7"/>
                        </w:rPr>
                        <w:t xml:space="preserve">DATADIR </w:t>
                      </w:r>
                      <w:r>
                        <w:t>, c a t e g o r y )</w:t>
                      </w:r>
                    </w:p>
                    <w:p w:rsidR="00D92645" w:rsidRDefault="00D92645">
                      <w:pPr>
                        <w:pStyle w:val="Plattetekst"/>
                        <w:spacing w:before="13" w:line="252" w:lineRule="auto"/>
                        <w:ind w:left="1301" w:right="2877" w:hanging="10"/>
                      </w:pPr>
                      <w:r>
                        <w:t>c</w:t>
                      </w:r>
                      <w:r>
                        <w:rPr>
                          <w:spacing w:val="-33"/>
                        </w:rPr>
                        <w:t xml:space="preserve"> </w:t>
                      </w:r>
                      <w:r>
                        <w:t>l</w:t>
                      </w:r>
                      <w:r>
                        <w:rPr>
                          <w:spacing w:val="-32"/>
                        </w:rPr>
                        <w:t xml:space="preserve"> </w:t>
                      </w:r>
                      <w:r>
                        <w:t>a</w:t>
                      </w:r>
                      <w:r>
                        <w:rPr>
                          <w:spacing w:val="-33"/>
                        </w:rPr>
                        <w:t xml:space="preserve"> </w:t>
                      </w:r>
                      <w:r>
                        <w:t>s</w:t>
                      </w:r>
                      <w:r>
                        <w:rPr>
                          <w:spacing w:val="-33"/>
                        </w:rPr>
                        <w:t xml:space="preserve"> </w:t>
                      </w:r>
                      <w:r>
                        <w:t>s</w:t>
                      </w:r>
                      <w:r>
                        <w:rPr>
                          <w:spacing w:val="-32"/>
                        </w:rPr>
                        <w:t xml:space="preserve"> </w:t>
                      </w:r>
                      <w:r>
                        <w:t>_</w:t>
                      </w:r>
                      <w:r>
                        <w:rPr>
                          <w:spacing w:val="-32"/>
                        </w:rPr>
                        <w:t xml:space="preserve"> </w:t>
                      </w:r>
                      <w:r>
                        <w:t>n</w:t>
                      </w:r>
                      <w:r>
                        <w:rPr>
                          <w:spacing w:val="-32"/>
                        </w:rPr>
                        <w:t xml:space="preserve"> </w:t>
                      </w:r>
                      <w:r>
                        <w:t>u</w:t>
                      </w:r>
                      <w:r>
                        <w:rPr>
                          <w:spacing w:val="-34"/>
                        </w:rPr>
                        <w:t xml:space="preserve"> </w:t>
                      </w:r>
                      <w:r>
                        <w:t>m</w:t>
                      </w:r>
                      <w:r>
                        <w:rPr>
                          <w:spacing w:val="54"/>
                        </w:rPr>
                        <w:t xml:space="preserve"> </w:t>
                      </w:r>
                      <w:r>
                        <w:t xml:space="preserve">= </w:t>
                      </w:r>
                      <w:r>
                        <w:rPr>
                          <w:spacing w:val="20"/>
                        </w:rPr>
                        <w:t xml:space="preserve"> </w:t>
                      </w:r>
                      <w:r>
                        <w:rPr>
                          <w:spacing w:val="-5"/>
                        </w:rPr>
                        <w:t>CATEGORIES</w:t>
                      </w:r>
                      <w:r>
                        <w:rPr>
                          <w:spacing w:val="-23"/>
                        </w:rPr>
                        <w:t xml:space="preserve"> </w:t>
                      </w:r>
                      <w:r>
                        <w:t>.</w:t>
                      </w:r>
                      <w:r>
                        <w:rPr>
                          <w:spacing w:val="11"/>
                        </w:rPr>
                        <w:t xml:space="preserve"> </w:t>
                      </w:r>
                      <w:r>
                        <w:t>i</w:t>
                      </w:r>
                      <w:r>
                        <w:rPr>
                          <w:spacing w:val="-29"/>
                        </w:rPr>
                        <w:t xml:space="preserve"> </w:t>
                      </w:r>
                      <w:r>
                        <w:t>n</w:t>
                      </w:r>
                      <w:r>
                        <w:rPr>
                          <w:spacing w:val="-31"/>
                        </w:rPr>
                        <w:t xml:space="preserve"> </w:t>
                      </w:r>
                      <w:r>
                        <w:t>d</w:t>
                      </w:r>
                      <w:r>
                        <w:rPr>
                          <w:spacing w:val="-29"/>
                        </w:rPr>
                        <w:t xml:space="preserve"> </w:t>
                      </w:r>
                      <w:r>
                        <w:t>e</w:t>
                      </w:r>
                      <w:r>
                        <w:rPr>
                          <w:spacing w:val="-29"/>
                        </w:rPr>
                        <w:t xml:space="preserve"> </w:t>
                      </w:r>
                      <w:r>
                        <w:t>x</w:t>
                      </w:r>
                      <w:r>
                        <w:rPr>
                          <w:spacing w:val="1"/>
                        </w:rPr>
                        <w:t xml:space="preserve"> </w:t>
                      </w:r>
                      <w:r>
                        <w:t>(</w:t>
                      </w:r>
                      <w:r>
                        <w:rPr>
                          <w:spacing w:val="6"/>
                        </w:rPr>
                        <w:t xml:space="preserve"> </w:t>
                      </w:r>
                      <w:r>
                        <w:t>c</w:t>
                      </w:r>
                      <w:r>
                        <w:rPr>
                          <w:spacing w:val="-24"/>
                        </w:rPr>
                        <w:t xml:space="preserve"> </w:t>
                      </w:r>
                      <w:r>
                        <w:t>a</w:t>
                      </w:r>
                      <w:r>
                        <w:rPr>
                          <w:spacing w:val="-24"/>
                        </w:rPr>
                        <w:t xml:space="preserve"> </w:t>
                      </w:r>
                      <w:r>
                        <w:t>t</w:t>
                      </w:r>
                      <w:r>
                        <w:rPr>
                          <w:spacing w:val="-26"/>
                        </w:rPr>
                        <w:t xml:space="preserve"> </w:t>
                      </w:r>
                      <w:r>
                        <w:t>e</w:t>
                      </w:r>
                      <w:r>
                        <w:rPr>
                          <w:spacing w:val="-24"/>
                        </w:rPr>
                        <w:t xml:space="preserve"> </w:t>
                      </w:r>
                      <w:r>
                        <w:t>g</w:t>
                      </w:r>
                      <w:r>
                        <w:rPr>
                          <w:spacing w:val="-24"/>
                        </w:rPr>
                        <w:t xml:space="preserve"> </w:t>
                      </w:r>
                      <w:r>
                        <w:t>o</w:t>
                      </w:r>
                      <w:r>
                        <w:rPr>
                          <w:spacing w:val="-25"/>
                        </w:rPr>
                        <w:t xml:space="preserve"> </w:t>
                      </w:r>
                      <w:r>
                        <w:t>r</w:t>
                      </w:r>
                      <w:r>
                        <w:rPr>
                          <w:spacing w:val="-24"/>
                        </w:rPr>
                        <w:t xml:space="preserve"> </w:t>
                      </w:r>
                      <w:r>
                        <w:t>y</w:t>
                      </w:r>
                      <w:r>
                        <w:rPr>
                          <w:spacing w:val="6"/>
                        </w:rPr>
                        <w:t xml:space="preserve"> </w:t>
                      </w:r>
                      <w:r>
                        <w:t xml:space="preserve">) f o r </w:t>
                      </w:r>
                      <w:r>
                        <w:rPr>
                          <w:spacing w:val="9"/>
                        </w:rPr>
                        <w:t xml:space="preserve">img </w:t>
                      </w:r>
                      <w:r>
                        <w:t>i n</w:t>
                      </w:r>
                      <w:r>
                        <w:rPr>
                          <w:spacing w:val="23"/>
                        </w:rPr>
                        <w:t xml:space="preserve"> </w:t>
                      </w:r>
                      <w:r>
                        <w:rPr>
                          <w:spacing w:val="12"/>
                        </w:rPr>
                        <w:t xml:space="preserve">tqdm </w:t>
                      </w:r>
                      <w:r>
                        <w:t>( o s . l i s t d i r ( p a t h ) ) :</w:t>
                      </w:r>
                    </w:p>
                    <w:p w:rsidR="00D92645" w:rsidRDefault="00D92645">
                      <w:pPr>
                        <w:pStyle w:val="Plattetekst"/>
                        <w:spacing w:line="274" w:lineRule="exact"/>
                        <w:ind w:left="852" w:right="6729"/>
                        <w:jc w:val="center"/>
                      </w:pPr>
                      <w:r>
                        <w:t>t r y :</w:t>
                      </w:r>
                    </w:p>
                    <w:p w:rsidR="00D92645" w:rsidRDefault="00D92645">
                      <w:pPr>
                        <w:pStyle w:val="Plattetekst"/>
                        <w:spacing w:before="13"/>
                        <w:ind w:left="2027"/>
                      </w:pPr>
                      <w:r>
                        <w:t>i f ( c a t e g o r y == " K a n j i " ) :</w:t>
                      </w:r>
                    </w:p>
                    <w:p w:rsidR="00D92645" w:rsidRDefault="00D92645">
                      <w:pPr>
                        <w:pStyle w:val="Plattetekst"/>
                        <w:spacing w:before="13"/>
                        <w:ind w:left="2585"/>
                      </w:pPr>
                      <w:r>
                        <w:t>i m g _ a r r a y</w:t>
                      </w:r>
                      <w:r>
                        <w:rPr>
                          <w:spacing w:val="58"/>
                        </w:rPr>
                        <w:t xml:space="preserve"> </w:t>
                      </w:r>
                      <w:r>
                        <w:t xml:space="preserve">= </w:t>
                      </w:r>
                      <w:r>
                        <w:rPr>
                          <w:spacing w:val="14"/>
                        </w:rPr>
                        <w:t xml:space="preserve">cv2 </w:t>
                      </w:r>
                      <w:r>
                        <w:t>. i m r e a d (</w:t>
                      </w:r>
                    </w:p>
                    <w:p w:rsidR="00D92645" w:rsidRDefault="00D92645">
                      <w:pPr>
                        <w:pStyle w:val="Plattetekst"/>
                        <w:spacing w:before="13"/>
                        <w:ind w:left="3009"/>
                      </w:pPr>
                      <w:r>
                        <w:t xml:space="preserve">o s . p a t h . j o i n ( p a t h , </w:t>
                      </w:r>
                      <w:r>
                        <w:rPr>
                          <w:spacing w:val="9"/>
                        </w:rPr>
                        <w:t xml:space="preserve">img </w:t>
                      </w:r>
                      <w:r>
                        <w:t xml:space="preserve">) , </w:t>
                      </w:r>
                      <w:r>
                        <w:rPr>
                          <w:spacing w:val="14"/>
                        </w:rPr>
                        <w:t xml:space="preserve">cv2 </w:t>
                      </w:r>
                      <w:r>
                        <w:t xml:space="preserve">. </w:t>
                      </w:r>
                      <w:r>
                        <w:rPr>
                          <w:spacing w:val="-10"/>
                        </w:rPr>
                        <w:t>IMREAD_GRAYSCALE)</w:t>
                      </w:r>
                    </w:p>
                    <w:p w:rsidR="00D92645" w:rsidRDefault="00D92645">
                      <w:pPr>
                        <w:pStyle w:val="Plattetekst"/>
                        <w:spacing w:before="13"/>
                        <w:ind w:left="2021"/>
                      </w:pPr>
                      <w:r>
                        <w:t>e l s e :</w:t>
                      </w:r>
                    </w:p>
                    <w:p w:rsidR="00D92645" w:rsidRDefault="00D92645">
                      <w:pPr>
                        <w:pStyle w:val="Plattetekst"/>
                        <w:spacing w:before="13"/>
                        <w:ind w:left="2585"/>
                      </w:pPr>
                      <w:r>
                        <w:t>i m g _ a r r a y</w:t>
                      </w:r>
                      <w:r>
                        <w:rPr>
                          <w:spacing w:val="58"/>
                        </w:rPr>
                        <w:t xml:space="preserve"> </w:t>
                      </w:r>
                      <w:r>
                        <w:t xml:space="preserve">= </w:t>
                      </w:r>
                      <w:r>
                        <w:rPr>
                          <w:spacing w:val="14"/>
                        </w:rPr>
                        <w:t xml:space="preserve">cv2 </w:t>
                      </w:r>
                      <w:r>
                        <w:t xml:space="preserve">. b i t w i s e _ n o t ( </w:t>
                      </w:r>
                      <w:r>
                        <w:rPr>
                          <w:spacing w:val="14"/>
                        </w:rPr>
                        <w:t xml:space="preserve">cv2 </w:t>
                      </w:r>
                      <w:r>
                        <w:t>. i m r e a d (</w:t>
                      </w:r>
                    </w:p>
                    <w:p w:rsidR="00D92645" w:rsidRDefault="00D92645">
                      <w:pPr>
                        <w:pStyle w:val="Plattetekst"/>
                        <w:spacing w:before="13" w:line="252" w:lineRule="auto"/>
                        <w:ind w:left="2008" w:right="81" w:firstLine="1001"/>
                      </w:pPr>
                      <w:r>
                        <w:t>o</w:t>
                      </w:r>
                      <w:r>
                        <w:rPr>
                          <w:spacing w:val="-37"/>
                        </w:rPr>
                        <w:t xml:space="preserve"> </w:t>
                      </w:r>
                      <w:r>
                        <w:t>s</w:t>
                      </w:r>
                      <w:r>
                        <w:rPr>
                          <w:spacing w:val="6"/>
                        </w:rPr>
                        <w:t xml:space="preserve"> </w:t>
                      </w:r>
                      <w:r>
                        <w:t>.</w:t>
                      </w:r>
                      <w:r>
                        <w:rPr>
                          <w:spacing w:val="14"/>
                        </w:rPr>
                        <w:t xml:space="preserve"> </w:t>
                      </w:r>
                      <w:r>
                        <w:t>p</w:t>
                      </w:r>
                      <w:r>
                        <w:rPr>
                          <w:spacing w:val="-28"/>
                        </w:rPr>
                        <w:t xml:space="preserve"> </w:t>
                      </w:r>
                      <w:r>
                        <w:t>a</w:t>
                      </w:r>
                      <w:r>
                        <w:rPr>
                          <w:spacing w:val="-29"/>
                        </w:rPr>
                        <w:t xml:space="preserve"> </w:t>
                      </w:r>
                      <w:r>
                        <w:t>t</w:t>
                      </w:r>
                      <w:r>
                        <w:rPr>
                          <w:spacing w:val="-28"/>
                        </w:rPr>
                        <w:t xml:space="preserve"> </w:t>
                      </w:r>
                      <w:r>
                        <w:t>h</w:t>
                      </w:r>
                      <w:r>
                        <w:rPr>
                          <w:spacing w:val="14"/>
                        </w:rPr>
                        <w:t xml:space="preserve"> </w:t>
                      </w:r>
                      <w:r>
                        <w:t>.</w:t>
                      </w:r>
                      <w:r>
                        <w:rPr>
                          <w:spacing w:val="21"/>
                        </w:rPr>
                        <w:t xml:space="preserve"> </w:t>
                      </w:r>
                      <w:r>
                        <w:t>j</w:t>
                      </w:r>
                      <w:r>
                        <w:rPr>
                          <w:spacing w:val="-20"/>
                        </w:rPr>
                        <w:t xml:space="preserve"> </w:t>
                      </w:r>
                      <w:r>
                        <w:t>o</w:t>
                      </w:r>
                      <w:r>
                        <w:rPr>
                          <w:spacing w:val="-20"/>
                        </w:rPr>
                        <w:t xml:space="preserve"> </w:t>
                      </w:r>
                      <w:r>
                        <w:t>i</w:t>
                      </w:r>
                      <w:r>
                        <w:rPr>
                          <w:spacing w:val="-20"/>
                        </w:rPr>
                        <w:t xml:space="preserve"> </w:t>
                      </w:r>
                      <w:r>
                        <w:t>n</w:t>
                      </w:r>
                      <w:r>
                        <w:rPr>
                          <w:spacing w:val="11"/>
                        </w:rPr>
                        <w:t xml:space="preserve"> </w:t>
                      </w:r>
                      <w:r>
                        <w:t>(</w:t>
                      </w:r>
                      <w:r>
                        <w:rPr>
                          <w:spacing w:val="-2"/>
                        </w:rPr>
                        <w:t xml:space="preserve"> </w:t>
                      </w:r>
                      <w:r>
                        <w:t>p</w:t>
                      </w:r>
                      <w:r>
                        <w:rPr>
                          <w:spacing w:val="-33"/>
                        </w:rPr>
                        <w:t xml:space="preserve"> </w:t>
                      </w:r>
                      <w:r>
                        <w:t>a</w:t>
                      </w:r>
                      <w:r>
                        <w:rPr>
                          <w:spacing w:val="-33"/>
                        </w:rPr>
                        <w:t xml:space="preserve"> </w:t>
                      </w:r>
                      <w:r>
                        <w:t>t</w:t>
                      </w:r>
                      <w:r>
                        <w:rPr>
                          <w:spacing w:val="-33"/>
                        </w:rPr>
                        <w:t xml:space="preserve"> </w:t>
                      </w:r>
                      <w:r>
                        <w:t>h</w:t>
                      </w:r>
                      <w:r>
                        <w:rPr>
                          <w:spacing w:val="34"/>
                        </w:rPr>
                        <w:t xml:space="preserve"> </w:t>
                      </w:r>
                      <w:r>
                        <w:t>,</w:t>
                      </w:r>
                      <w:r>
                        <w:rPr>
                          <w:spacing w:val="-4"/>
                        </w:rPr>
                        <w:t xml:space="preserve"> </w:t>
                      </w:r>
                      <w:r>
                        <w:rPr>
                          <w:spacing w:val="9"/>
                        </w:rPr>
                        <w:t>img</w:t>
                      </w:r>
                      <w:r>
                        <w:rPr>
                          <w:spacing w:val="-9"/>
                        </w:rPr>
                        <w:t xml:space="preserve"> </w:t>
                      </w:r>
                      <w:r>
                        <w:t>)</w:t>
                      </w:r>
                      <w:r>
                        <w:rPr>
                          <w:spacing w:val="12"/>
                        </w:rPr>
                        <w:t xml:space="preserve"> </w:t>
                      </w:r>
                      <w:r>
                        <w:t>,</w:t>
                      </w:r>
                      <w:r>
                        <w:rPr>
                          <w:spacing w:val="-2"/>
                        </w:rPr>
                        <w:t xml:space="preserve"> </w:t>
                      </w:r>
                      <w:r>
                        <w:rPr>
                          <w:spacing w:val="14"/>
                        </w:rPr>
                        <w:t>cv2</w:t>
                      </w:r>
                      <w:r>
                        <w:rPr>
                          <w:spacing w:val="3"/>
                        </w:rPr>
                        <w:t xml:space="preserve"> </w:t>
                      </w:r>
                      <w:r>
                        <w:t>.</w:t>
                      </w:r>
                      <w:r>
                        <w:rPr>
                          <w:spacing w:val="-31"/>
                        </w:rPr>
                        <w:t xml:space="preserve"> </w:t>
                      </w:r>
                      <w:r>
                        <w:rPr>
                          <w:spacing w:val="-12"/>
                        </w:rPr>
                        <w:t>IMREAD_GRAYSCALE</w:t>
                      </w:r>
                      <w:r>
                        <w:rPr>
                          <w:spacing w:val="-30"/>
                        </w:rPr>
                        <w:t xml:space="preserve"> </w:t>
                      </w:r>
                      <w:r>
                        <w:t>)</w:t>
                      </w:r>
                      <w:r>
                        <w:rPr>
                          <w:spacing w:val="-18"/>
                        </w:rPr>
                        <w:t xml:space="preserve"> </w:t>
                      </w:r>
                      <w:r>
                        <w:t>) n</w:t>
                      </w:r>
                      <w:r>
                        <w:rPr>
                          <w:spacing w:val="-34"/>
                        </w:rPr>
                        <w:t xml:space="preserve"> </w:t>
                      </w:r>
                      <w:r>
                        <w:t>e</w:t>
                      </w:r>
                      <w:r>
                        <w:rPr>
                          <w:spacing w:val="-33"/>
                        </w:rPr>
                        <w:t xml:space="preserve"> </w:t>
                      </w:r>
                      <w:r>
                        <w:t>w</w:t>
                      </w:r>
                      <w:r>
                        <w:rPr>
                          <w:spacing w:val="-33"/>
                        </w:rPr>
                        <w:t xml:space="preserve"> </w:t>
                      </w:r>
                      <w:r>
                        <w:t>_</w:t>
                      </w:r>
                      <w:r>
                        <w:rPr>
                          <w:spacing w:val="-33"/>
                        </w:rPr>
                        <w:t xml:space="preserve"> </w:t>
                      </w:r>
                      <w:r>
                        <w:t>a</w:t>
                      </w:r>
                      <w:r>
                        <w:rPr>
                          <w:spacing w:val="-34"/>
                        </w:rPr>
                        <w:t xml:space="preserve"> </w:t>
                      </w:r>
                      <w:r>
                        <w:t>r</w:t>
                      </w:r>
                      <w:r>
                        <w:rPr>
                          <w:spacing w:val="-33"/>
                        </w:rPr>
                        <w:t xml:space="preserve"> </w:t>
                      </w:r>
                      <w:r>
                        <w:t>r</w:t>
                      </w:r>
                      <w:r>
                        <w:rPr>
                          <w:spacing w:val="54"/>
                        </w:rPr>
                        <w:t xml:space="preserve"> </w:t>
                      </w:r>
                      <w:r>
                        <w:t>=</w:t>
                      </w:r>
                      <w:r>
                        <w:rPr>
                          <w:spacing w:val="47"/>
                        </w:rPr>
                        <w:t xml:space="preserve"> </w:t>
                      </w:r>
                      <w:r>
                        <w:rPr>
                          <w:spacing w:val="14"/>
                        </w:rPr>
                        <w:t>cv2</w:t>
                      </w:r>
                      <w:r>
                        <w:rPr>
                          <w:spacing w:val="3"/>
                        </w:rPr>
                        <w:t xml:space="preserve"> </w:t>
                      </w:r>
                      <w:r>
                        <w:t>.</w:t>
                      </w:r>
                      <w:r>
                        <w:rPr>
                          <w:spacing w:val="24"/>
                        </w:rPr>
                        <w:t xml:space="preserve"> </w:t>
                      </w:r>
                      <w:r>
                        <w:t>r</w:t>
                      </w:r>
                      <w:r>
                        <w:rPr>
                          <w:spacing w:val="-17"/>
                        </w:rPr>
                        <w:t xml:space="preserve"> </w:t>
                      </w:r>
                      <w:r>
                        <w:t>e</w:t>
                      </w:r>
                      <w:r>
                        <w:rPr>
                          <w:spacing w:val="-18"/>
                        </w:rPr>
                        <w:t xml:space="preserve"> </w:t>
                      </w:r>
                      <w:r>
                        <w:t>s</w:t>
                      </w:r>
                      <w:r>
                        <w:rPr>
                          <w:spacing w:val="-17"/>
                        </w:rPr>
                        <w:t xml:space="preserve"> </w:t>
                      </w:r>
                      <w:r>
                        <w:t>i</w:t>
                      </w:r>
                      <w:r>
                        <w:rPr>
                          <w:spacing w:val="-17"/>
                        </w:rPr>
                        <w:t xml:space="preserve"> </w:t>
                      </w:r>
                      <w:r>
                        <w:t>z</w:t>
                      </w:r>
                      <w:r>
                        <w:rPr>
                          <w:spacing w:val="-18"/>
                        </w:rPr>
                        <w:t xml:space="preserve"> </w:t>
                      </w:r>
                      <w:r>
                        <w:t>e</w:t>
                      </w:r>
                      <w:r>
                        <w:rPr>
                          <w:spacing w:val="15"/>
                        </w:rPr>
                        <w:t xml:space="preserve"> </w:t>
                      </w:r>
                      <w:r>
                        <w:t>(</w:t>
                      </w:r>
                      <w:r>
                        <w:rPr>
                          <w:spacing w:val="-1"/>
                        </w:rPr>
                        <w:t xml:space="preserve"> </w:t>
                      </w:r>
                      <w:r>
                        <w:t>i</w:t>
                      </w:r>
                      <w:r>
                        <w:rPr>
                          <w:spacing w:val="-33"/>
                        </w:rPr>
                        <w:t xml:space="preserve"> </w:t>
                      </w:r>
                      <w:r>
                        <w:t>m</w:t>
                      </w:r>
                      <w:r>
                        <w:rPr>
                          <w:spacing w:val="-33"/>
                        </w:rPr>
                        <w:t xml:space="preserve"> </w:t>
                      </w:r>
                      <w:r>
                        <w:t>g</w:t>
                      </w:r>
                      <w:r>
                        <w:rPr>
                          <w:spacing w:val="-33"/>
                        </w:rPr>
                        <w:t xml:space="preserve"> </w:t>
                      </w:r>
                      <w:r>
                        <w:t>_</w:t>
                      </w:r>
                      <w:r>
                        <w:rPr>
                          <w:spacing w:val="-33"/>
                        </w:rPr>
                        <w:t xml:space="preserve"> </w:t>
                      </w:r>
                      <w:r>
                        <w:t>a</w:t>
                      </w:r>
                      <w:r>
                        <w:rPr>
                          <w:spacing w:val="-33"/>
                        </w:rPr>
                        <w:t xml:space="preserve"> </w:t>
                      </w:r>
                      <w:r>
                        <w:t>r</w:t>
                      </w:r>
                      <w:r>
                        <w:rPr>
                          <w:spacing w:val="-32"/>
                        </w:rPr>
                        <w:t xml:space="preserve"> </w:t>
                      </w:r>
                      <w:r>
                        <w:t>r</w:t>
                      </w:r>
                      <w:r>
                        <w:rPr>
                          <w:spacing w:val="-34"/>
                        </w:rPr>
                        <w:t xml:space="preserve"> </w:t>
                      </w:r>
                      <w:r>
                        <w:t>a</w:t>
                      </w:r>
                      <w:r>
                        <w:rPr>
                          <w:spacing w:val="-33"/>
                        </w:rPr>
                        <w:t xml:space="preserve"> </w:t>
                      </w:r>
                      <w:r>
                        <w:t>y</w:t>
                      </w:r>
                      <w:r>
                        <w:rPr>
                          <w:spacing w:val="44"/>
                        </w:rPr>
                        <w:t xml:space="preserve"> </w:t>
                      </w:r>
                      <w:r>
                        <w:t>,</w:t>
                      </w:r>
                      <w:r>
                        <w:rPr>
                          <w:spacing w:val="-11"/>
                        </w:rPr>
                        <w:t xml:space="preserve"> </w:t>
                      </w:r>
                      <w:r>
                        <w:t>(</w:t>
                      </w:r>
                      <w:r>
                        <w:rPr>
                          <w:spacing w:val="-6"/>
                        </w:rPr>
                        <w:t xml:space="preserve"> </w:t>
                      </w:r>
                      <w:r>
                        <w:rPr>
                          <w:spacing w:val="4"/>
                        </w:rPr>
                        <w:t>IMG_SIZE</w:t>
                      </w:r>
                      <w:r>
                        <w:rPr>
                          <w:spacing w:val="-7"/>
                        </w:rPr>
                        <w:t xml:space="preserve"> </w:t>
                      </w:r>
                      <w:r>
                        <w:t>,</w:t>
                      </w:r>
                      <w:r>
                        <w:rPr>
                          <w:spacing w:val="-12"/>
                        </w:rPr>
                        <w:t xml:space="preserve"> </w:t>
                      </w:r>
                      <w:r>
                        <w:rPr>
                          <w:spacing w:val="5"/>
                        </w:rPr>
                        <w:t>IMG_SIZE</w:t>
                      </w:r>
                      <w:r>
                        <w:rPr>
                          <w:spacing w:val="-12"/>
                        </w:rPr>
                        <w:t xml:space="preserve"> </w:t>
                      </w:r>
                      <w:r>
                        <w:t>)</w:t>
                      </w:r>
                      <w:r>
                        <w:rPr>
                          <w:spacing w:val="-18"/>
                        </w:rPr>
                        <w:t xml:space="preserve"> </w:t>
                      </w:r>
                      <w:r>
                        <w:t>)</w:t>
                      </w:r>
                    </w:p>
                    <w:p w:rsidR="00D92645" w:rsidRDefault="00D92645">
                      <w:pPr>
                        <w:pStyle w:val="Plattetekst"/>
                        <w:tabs>
                          <w:tab w:val="left" w:pos="2729"/>
                          <w:tab w:val="left" w:pos="4161"/>
                          <w:tab w:val="left" w:pos="6456"/>
                        </w:tabs>
                        <w:spacing w:line="252" w:lineRule="auto"/>
                        <w:ind w:left="1727" w:right="1590" w:firstLine="296"/>
                      </w:pPr>
                      <w:r>
                        <w:t>t</w:t>
                      </w:r>
                      <w:r>
                        <w:rPr>
                          <w:spacing w:val="-18"/>
                        </w:rPr>
                        <w:t xml:space="preserve"> </w:t>
                      </w:r>
                      <w:r>
                        <w:t>r</w:t>
                      </w:r>
                      <w:r>
                        <w:rPr>
                          <w:spacing w:val="-17"/>
                        </w:rPr>
                        <w:t xml:space="preserve"> </w:t>
                      </w:r>
                      <w:r>
                        <w:t>a</w:t>
                      </w:r>
                      <w:r>
                        <w:rPr>
                          <w:spacing w:val="-18"/>
                        </w:rPr>
                        <w:t xml:space="preserve"> </w:t>
                      </w:r>
                      <w:r>
                        <w:t>i</w:t>
                      </w:r>
                      <w:r>
                        <w:rPr>
                          <w:spacing w:val="-17"/>
                        </w:rPr>
                        <w:t xml:space="preserve"> </w:t>
                      </w:r>
                      <w:r>
                        <w:t>n</w:t>
                      </w:r>
                      <w:r>
                        <w:rPr>
                          <w:spacing w:val="-17"/>
                        </w:rPr>
                        <w:t xml:space="preserve"> </w:t>
                      </w:r>
                      <w:r>
                        <w:t>i</w:t>
                      </w:r>
                      <w:r>
                        <w:rPr>
                          <w:spacing w:val="-18"/>
                        </w:rPr>
                        <w:t xml:space="preserve"> </w:t>
                      </w:r>
                      <w:r>
                        <w:t>n</w:t>
                      </w:r>
                      <w:r>
                        <w:rPr>
                          <w:spacing w:val="-17"/>
                        </w:rPr>
                        <w:t xml:space="preserve"> </w:t>
                      </w:r>
                      <w:r>
                        <w:t>g</w:t>
                      </w:r>
                      <w:r>
                        <w:rPr>
                          <w:spacing w:val="-17"/>
                        </w:rPr>
                        <w:t xml:space="preserve"> </w:t>
                      </w:r>
                      <w:r>
                        <w:t>_</w:t>
                      </w:r>
                      <w:r>
                        <w:rPr>
                          <w:spacing w:val="-18"/>
                        </w:rPr>
                        <w:t xml:space="preserve"> </w:t>
                      </w:r>
                      <w:r>
                        <w:t>d</w:t>
                      </w:r>
                      <w:r>
                        <w:rPr>
                          <w:spacing w:val="-17"/>
                        </w:rPr>
                        <w:t xml:space="preserve"> </w:t>
                      </w:r>
                      <w:r>
                        <w:t>a</w:t>
                      </w:r>
                      <w:r>
                        <w:rPr>
                          <w:spacing w:val="-17"/>
                        </w:rPr>
                        <w:t xml:space="preserve"> </w:t>
                      </w:r>
                      <w:r>
                        <w:t>t</w:t>
                      </w:r>
                      <w:r>
                        <w:rPr>
                          <w:spacing w:val="-18"/>
                        </w:rPr>
                        <w:t xml:space="preserve"> </w:t>
                      </w:r>
                      <w:r>
                        <w:t>a</w:t>
                      </w:r>
                      <w:r>
                        <w:rPr>
                          <w:spacing w:val="24"/>
                        </w:rPr>
                        <w:t xml:space="preserve"> </w:t>
                      </w:r>
                      <w:r>
                        <w:t>.</w:t>
                      </w:r>
                      <w:r>
                        <w:rPr>
                          <w:spacing w:val="5"/>
                        </w:rPr>
                        <w:t xml:space="preserve"> </w:t>
                      </w:r>
                      <w:r>
                        <w:t>a</w:t>
                      </w:r>
                      <w:r>
                        <w:rPr>
                          <w:spacing w:val="-36"/>
                        </w:rPr>
                        <w:t xml:space="preserve"> </w:t>
                      </w:r>
                      <w:r>
                        <w:t>p</w:t>
                      </w:r>
                      <w:r>
                        <w:rPr>
                          <w:spacing w:val="-36"/>
                        </w:rPr>
                        <w:t xml:space="preserve"> </w:t>
                      </w:r>
                      <w:r>
                        <w:t>p</w:t>
                      </w:r>
                      <w:r>
                        <w:rPr>
                          <w:spacing w:val="-37"/>
                        </w:rPr>
                        <w:t xml:space="preserve"> </w:t>
                      </w:r>
                      <w:r>
                        <w:t>e</w:t>
                      </w:r>
                      <w:r>
                        <w:rPr>
                          <w:spacing w:val="-36"/>
                        </w:rPr>
                        <w:t xml:space="preserve"> </w:t>
                      </w:r>
                      <w:r>
                        <w:t>n</w:t>
                      </w:r>
                      <w:r>
                        <w:rPr>
                          <w:spacing w:val="-36"/>
                        </w:rPr>
                        <w:t xml:space="preserve"> </w:t>
                      </w:r>
                      <w:r>
                        <w:t>d</w:t>
                      </w:r>
                      <w:r>
                        <w:rPr>
                          <w:spacing w:val="6"/>
                        </w:rPr>
                        <w:t xml:space="preserve"> </w:t>
                      </w:r>
                      <w:r>
                        <w:t>(</w:t>
                      </w:r>
                      <w:r>
                        <w:rPr>
                          <w:spacing w:val="-19"/>
                        </w:rPr>
                        <w:t xml:space="preserve"> </w:t>
                      </w:r>
                      <w:r>
                        <w:t>[</w:t>
                      </w:r>
                      <w:r>
                        <w:rPr>
                          <w:spacing w:val="7"/>
                        </w:rPr>
                        <w:t xml:space="preserve"> </w:t>
                      </w:r>
                      <w:r>
                        <w:t>n</w:t>
                      </w:r>
                      <w:r>
                        <w:rPr>
                          <w:spacing w:val="-37"/>
                        </w:rPr>
                        <w:t xml:space="preserve"> </w:t>
                      </w:r>
                      <w:r>
                        <w:t>e</w:t>
                      </w:r>
                      <w:r>
                        <w:rPr>
                          <w:spacing w:val="-36"/>
                        </w:rPr>
                        <w:t xml:space="preserve"> </w:t>
                      </w:r>
                      <w:r>
                        <w:t>w</w:t>
                      </w:r>
                      <w:r>
                        <w:rPr>
                          <w:spacing w:val="-36"/>
                        </w:rPr>
                        <w:t xml:space="preserve"> </w:t>
                      </w:r>
                      <w:r>
                        <w:t>_</w:t>
                      </w:r>
                      <w:r>
                        <w:rPr>
                          <w:spacing w:val="-36"/>
                        </w:rPr>
                        <w:t xml:space="preserve"> </w:t>
                      </w:r>
                      <w:r>
                        <w:t>a</w:t>
                      </w:r>
                      <w:r>
                        <w:rPr>
                          <w:spacing w:val="-36"/>
                        </w:rPr>
                        <w:t xml:space="preserve"> </w:t>
                      </w:r>
                      <w:r>
                        <w:t>r</w:t>
                      </w:r>
                      <w:r>
                        <w:rPr>
                          <w:spacing w:val="-37"/>
                        </w:rPr>
                        <w:t xml:space="preserve"> </w:t>
                      </w:r>
                      <w:r>
                        <w:t>r</w:t>
                      </w:r>
                      <w:r>
                        <w:rPr>
                          <w:spacing w:val="30"/>
                        </w:rPr>
                        <w:t xml:space="preserve"> </w:t>
                      </w:r>
                      <w:r>
                        <w:t>,</w:t>
                      </w:r>
                      <w:r>
                        <w:tab/>
                        <w:t>c</w:t>
                      </w:r>
                      <w:r>
                        <w:rPr>
                          <w:spacing w:val="-33"/>
                        </w:rPr>
                        <w:t xml:space="preserve"> </w:t>
                      </w:r>
                      <w:r>
                        <w:t>l</w:t>
                      </w:r>
                      <w:r>
                        <w:rPr>
                          <w:spacing w:val="-33"/>
                        </w:rPr>
                        <w:t xml:space="preserve"> </w:t>
                      </w:r>
                      <w:r>
                        <w:t>a</w:t>
                      </w:r>
                      <w:r>
                        <w:rPr>
                          <w:spacing w:val="-32"/>
                        </w:rPr>
                        <w:t xml:space="preserve"> </w:t>
                      </w:r>
                      <w:r>
                        <w:t>s</w:t>
                      </w:r>
                      <w:r>
                        <w:rPr>
                          <w:spacing w:val="-33"/>
                        </w:rPr>
                        <w:t xml:space="preserve"> </w:t>
                      </w:r>
                      <w:r>
                        <w:t>s</w:t>
                      </w:r>
                      <w:r>
                        <w:rPr>
                          <w:spacing w:val="-32"/>
                        </w:rPr>
                        <w:t xml:space="preserve"> </w:t>
                      </w:r>
                      <w:r>
                        <w:t>_</w:t>
                      </w:r>
                      <w:r>
                        <w:rPr>
                          <w:spacing w:val="-32"/>
                        </w:rPr>
                        <w:t xml:space="preserve"> </w:t>
                      </w:r>
                      <w:r>
                        <w:t>n</w:t>
                      </w:r>
                      <w:r>
                        <w:rPr>
                          <w:spacing w:val="-34"/>
                        </w:rPr>
                        <w:t xml:space="preserve"> </w:t>
                      </w:r>
                      <w:r>
                        <w:t>u</w:t>
                      </w:r>
                      <w:r>
                        <w:rPr>
                          <w:spacing w:val="-32"/>
                        </w:rPr>
                        <w:t xml:space="preserve"> </w:t>
                      </w:r>
                      <w:r>
                        <w:t>m</w:t>
                      </w:r>
                      <w:r>
                        <w:rPr>
                          <w:spacing w:val="9"/>
                        </w:rPr>
                        <w:t xml:space="preserve"> </w:t>
                      </w:r>
                      <w:r>
                        <w:t>]</w:t>
                      </w:r>
                      <w:r>
                        <w:rPr>
                          <w:spacing w:val="-18"/>
                        </w:rPr>
                        <w:t xml:space="preserve"> </w:t>
                      </w:r>
                      <w:r>
                        <w:t>) e</w:t>
                      </w:r>
                      <w:r>
                        <w:rPr>
                          <w:spacing w:val="-28"/>
                        </w:rPr>
                        <w:t xml:space="preserve"> </w:t>
                      </w:r>
                      <w:r>
                        <w:t>x</w:t>
                      </w:r>
                      <w:r>
                        <w:rPr>
                          <w:spacing w:val="-27"/>
                        </w:rPr>
                        <w:t xml:space="preserve"> </w:t>
                      </w:r>
                      <w:r>
                        <w:t>c</w:t>
                      </w:r>
                      <w:r>
                        <w:rPr>
                          <w:spacing w:val="-27"/>
                        </w:rPr>
                        <w:t xml:space="preserve"> </w:t>
                      </w:r>
                      <w:r>
                        <w:t>e</w:t>
                      </w:r>
                      <w:r>
                        <w:rPr>
                          <w:spacing w:val="-27"/>
                        </w:rPr>
                        <w:t xml:space="preserve"> </w:t>
                      </w:r>
                      <w:r>
                        <w:t>p</w:t>
                      </w:r>
                      <w:r>
                        <w:rPr>
                          <w:spacing w:val="-28"/>
                        </w:rPr>
                        <w:t xml:space="preserve"> </w:t>
                      </w:r>
                      <w:r>
                        <w:t>t</w:t>
                      </w:r>
                      <w:r>
                        <w:tab/>
                        <w:t>E</w:t>
                      </w:r>
                      <w:r>
                        <w:rPr>
                          <w:spacing w:val="-28"/>
                        </w:rPr>
                        <w:t xml:space="preserve"> </w:t>
                      </w:r>
                      <w:r>
                        <w:t>x</w:t>
                      </w:r>
                      <w:r>
                        <w:rPr>
                          <w:spacing w:val="-28"/>
                        </w:rPr>
                        <w:t xml:space="preserve"> </w:t>
                      </w:r>
                      <w:r>
                        <w:t>c</w:t>
                      </w:r>
                      <w:r>
                        <w:rPr>
                          <w:spacing w:val="-29"/>
                        </w:rPr>
                        <w:t xml:space="preserve"> </w:t>
                      </w:r>
                      <w:r>
                        <w:t>e</w:t>
                      </w:r>
                      <w:r>
                        <w:rPr>
                          <w:spacing w:val="-28"/>
                        </w:rPr>
                        <w:t xml:space="preserve"> </w:t>
                      </w:r>
                      <w:r>
                        <w:t>p</w:t>
                      </w:r>
                      <w:r>
                        <w:rPr>
                          <w:spacing w:val="-28"/>
                        </w:rPr>
                        <w:t xml:space="preserve"> </w:t>
                      </w:r>
                      <w:r>
                        <w:t>t</w:t>
                      </w:r>
                      <w:r>
                        <w:rPr>
                          <w:spacing w:val="-28"/>
                        </w:rPr>
                        <w:t xml:space="preserve"> </w:t>
                      </w:r>
                      <w:r>
                        <w:t>i</w:t>
                      </w:r>
                      <w:r>
                        <w:rPr>
                          <w:spacing w:val="-29"/>
                        </w:rPr>
                        <w:t xml:space="preserve"> </w:t>
                      </w:r>
                      <w:r>
                        <w:t>o</w:t>
                      </w:r>
                      <w:r>
                        <w:rPr>
                          <w:spacing w:val="-28"/>
                        </w:rPr>
                        <w:t xml:space="preserve"> </w:t>
                      </w:r>
                      <w:r>
                        <w:t>n</w:t>
                      </w:r>
                      <w:r>
                        <w:tab/>
                        <w:t>a s e</w:t>
                      </w:r>
                      <w:r>
                        <w:rPr>
                          <w:spacing w:val="-23"/>
                        </w:rPr>
                        <w:t xml:space="preserve"> </w:t>
                      </w:r>
                      <w:r>
                        <w:t>:</w:t>
                      </w:r>
                    </w:p>
                    <w:p w:rsidR="00D92645" w:rsidRDefault="00D92645">
                      <w:pPr>
                        <w:pStyle w:val="Plattetekst"/>
                        <w:spacing w:line="274" w:lineRule="exact"/>
                        <w:ind w:left="2013"/>
                      </w:pPr>
                      <w:r>
                        <w:t>p a s s</w:t>
                      </w:r>
                    </w:p>
                  </w:txbxContent>
                </v:textbox>
                <w10:wrap type="topAndBottom" anchorx="page"/>
              </v:shape>
            </w:pict>
          </mc:Fallback>
        </mc:AlternateContent>
      </w:r>
    </w:p>
    <w:p w:rsidR="00BB27DF" w:rsidRDefault="00D92645">
      <w:pPr>
        <w:pStyle w:val="Plattetekst"/>
        <w:spacing w:before="128" w:line="252" w:lineRule="auto"/>
        <w:ind w:left="880" w:right="1313" w:hanging="8"/>
      </w:pPr>
      <w:r>
        <w:rPr>
          <w:spacing w:val="-4"/>
        </w:rPr>
        <w:t>Tabel</w:t>
      </w:r>
      <w:r>
        <w:rPr>
          <w:spacing w:val="-16"/>
        </w:rPr>
        <w:t xml:space="preserve"> </w:t>
      </w:r>
      <w:r>
        <w:t>3.2:</w:t>
      </w:r>
      <w:r>
        <w:rPr>
          <w:spacing w:val="-3"/>
        </w:rPr>
        <w:t xml:space="preserve"> </w:t>
      </w:r>
      <w:bookmarkStart w:id="293" w:name="_bookmark24"/>
      <w:bookmarkEnd w:id="293"/>
      <w:r>
        <w:t>Python</w:t>
      </w:r>
      <w:r>
        <w:rPr>
          <w:spacing w:val="-15"/>
        </w:rPr>
        <w:t xml:space="preserve"> </w:t>
      </w:r>
      <w:r>
        <w:t>code</w:t>
      </w:r>
      <w:r>
        <w:rPr>
          <w:spacing w:val="-16"/>
        </w:rPr>
        <w:t xml:space="preserve"> </w:t>
      </w:r>
      <w:r>
        <w:t>voor</w:t>
      </w:r>
      <w:r>
        <w:rPr>
          <w:spacing w:val="-15"/>
        </w:rPr>
        <w:t xml:space="preserve"> </w:t>
      </w:r>
      <w:r>
        <w:t>de</w:t>
      </w:r>
      <w:r>
        <w:rPr>
          <w:spacing w:val="-15"/>
        </w:rPr>
        <w:t xml:space="preserve"> </w:t>
      </w:r>
      <w:r>
        <w:t>manipulatie</w:t>
      </w:r>
      <w:r>
        <w:rPr>
          <w:spacing w:val="-15"/>
        </w:rPr>
        <w:t xml:space="preserve"> </w:t>
      </w:r>
      <w:r>
        <w:rPr>
          <w:spacing w:val="-3"/>
        </w:rPr>
        <w:t>van</w:t>
      </w:r>
      <w:r>
        <w:rPr>
          <w:spacing w:val="-15"/>
        </w:rPr>
        <w:t xml:space="preserve"> </w:t>
      </w:r>
      <w:r>
        <w:t>de</w:t>
      </w:r>
      <w:r>
        <w:rPr>
          <w:spacing w:val="-15"/>
        </w:rPr>
        <w:t xml:space="preserve"> </w:t>
      </w:r>
      <w:r>
        <w:t>gebruikte</w:t>
      </w:r>
      <w:r>
        <w:rPr>
          <w:spacing w:val="-15"/>
        </w:rPr>
        <w:t xml:space="preserve"> </w:t>
      </w:r>
      <w:r>
        <w:t>datasets</w:t>
      </w:r>
      <w:r>
        <w:rPr>
          <w:spacing w:val="-16"/>
        </w:rPr>
        <w:t xml:space="preserve"> </w:t>
      </w:r>
      <w:r>
        <w:rPr>
          <w:spacing w:val="-3"/>
        </w:rPr>
        <w:t>(CATEGORIES</w:t>
      </w:r>
      <w:r>
        <w:rPr>
          <w:spacing w:val="-15"/>
        </w:rPr>
        <w:t xml:space="preserve"> </w:t>
      </w:r>
      <w:r>
        <w:t>zijn de gebruikte</w:t>
      </w:r>
      <w:r>
        <w:rPr>
          <w:spacing w:val="-3"/>
        </w:rPr>
        <w:t xml:space="preserve"> </w:t>
      </w:r>
      <w:r>
        <w:t>schriftsystemen)</w: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8E32D9">
      <w:pPr>
        <w:pStyle w:val="Plattetekst"/>
        <w:spacing w:before="8"/>
        <w:rPr>
          <w:sz w:val="12"/>
        </w:rPr>
      </w:pPr>
      <w:r>
        <w:rPr>
          <w:noProof/>
          <w:lang w:val="nl-BE" w:eastAsia="nl-BE"/>
        </w:rPr>
        <mc:AlternateContent>
          <mc:Choice Requires="wps">
            <w:drawing>
              <wp:anchor distT="0" distB="0" distL="0" distR="0" simplePos="0" relativeHeight="251674112" behindDoc="1" locked="0" layoutInCell="1" allowOverlap="1">
                <wp:simplePos x="0" y="0"/>
                <wp:positionH relativeFrom="page">
                  <wp:posOffset>1080135</wp:posOffset>
                </wp:positionH>
                <wp:positionV relativeFrom="paragraph">
                  <wp:posOffset>120015</wp:posOffset>
                </wp:positionV>
                <wp:extent cx="3249295" cy="977900"/>
                <wp:effectExtent l="13335" t="5715" r="13970" b="6985"/>
                <wp:wrapTopAndBottom/>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97790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92645" w:rsidRDefault="00D92645">
                            <w:pPr>
                              <w:pStyle w:val="Plattetekst"/>
                              <w:tabs>
                                <w:tab w:val="left" w:pos="1159"/>
                              </w:tabs>
                              <w:spacing w:before="65"/>
                              <w:ind w:left="147"/>
                            </w:pPr>
                            <w:r>
                              <w:t>i</w:t>
                            </w:r>
                            <w:r>
                              <w:rPr>
                                <w:spacing w:val="-30"/>
                              </w:rPr>
                              <w:t xml:space="preserve"> </w:t>
                            </w:r>
                            <w:r>
                              <w:t>m</w:t>
                            </w:r>
                            <w:r>
                              <w:rPr>
                                <w:spacing w:val="-28"/>
                              </w:rPr>
                              <w:t xml:space="preserve"> </w:t>
                            </w:r>
                            <w:r>
                              <w:t>p</w:t>
                            </w:r>
                            <w:r>
                              <w:rPr>
                                <w:spacing w:val="-29"/>
                              </w:rPr>
                              <w:t xml:space="preserve"> </w:t>
                            </w:r>
                            <w:r>
                              <w:t>o</w:t>
                            </w:r>
                            <w:r>
                              <w:rPr>
                                <w:spacing w:val="-29"/>
                              </w:rPr>
                              <w:t xml:space="preserve"> </w:t>
                            </w:r>
                            <w:r>
                              <w:t>r</w:t>
                            </w:r>
                            <w:r>
                              <w:rPr>
                                <w:spacing w:val="-30"/>
                              </w:rPr>
                              <w:t xml:space="preserve"> </w:t>
                            </w:r>
                            <w:r>
                              <w:t>t</w:t>
                            </w:r>
                            <w:r>
                              <w:tab/>
                              <w:t>p</w:t>
                            </w:r>
                            <w:r>
                              <w:rPr>
                                <w:spacing w:val="-21"/>
                              </w:rPr>
                              <w:t xml:space="preserve"> </w:t>
                            </w:r>
                            <w:r>
                              <w:t>i</w:t>
                            </w:r>
                            <w:r>
                              <w:rPr>
                                <w:spacing w:val="-21"/>
                              </w:rPr>
                              <w:t xml:space="preserve"> </w:t>
                            </w:r>
                            <w:r>
                              <w:t>c</w:t>
                            </w:r>
                            <w:r>
                              <w:rPr>
                                <w:spacing w:val="-21"/>
                              </w:rPr>
                              <w:t xml:space="preserve"> </w:t>
                            </w:r>
                            <w:r>
                              <w:t>k</w:t>
                            </w:r>
                            <w:r>
                              <w:rPr>
                                <w:spacing w:val="-21"/>
                              </w:rPr>
                              <w:t xml:space="preserve"> </w:t>
                            </w:r>
                            <w:r>
                              <w:t>l</w:t>
                            </w:r>
                            <w:r>
                              <w:rPr>
                                <w:spacing w:val="-21"/>
                              </w:rPr>
                              <w:t xml:space="preserve"> </w:t>
                            </w:r>
                            <w:r>
                              <w:t>e</w:t>
                            </w:r>
                          </w:p>
                          <w:p w:rsidR="00D92645" w:rsidRDefault="00D92645">
                            <w:pPr>
                              <w:pStyle w:val="Plattetekst"/>
                              <w:spacing w:before="2"/>
                              <w:rPr>
                                <w:sz w:val="26"/>
                              </w:rPr>
                            </w:pPr>
                          </w:p>
                          <w:p w:rsidR="00D92645" w:rsidRDefault="00D92645">
                            <w:pPr>
                              <w:pStyle w:val="Plattetekst"/>
                              <w:tabs>
                                <w:tab w:val="left" w:pos="2306"/>
                              </w:tabs>
                              <w:spacing w:line="252" w:lineRule="auto"/>
                              <w:ind w:left="155" w:right="150" w:hanging="1"/>
                            </w:pPr>
                            <w:r>
                              <w:t>p</w:t>
                            </w:r>
                            <w:r>
                              <w:rPr>
                                <w:spacing w:val="-23"/>
                              </w:rPr>
                              <w:t xml:space="preserve"> </w:t>
                            </w:r>
                            <w:r>
                              <w:t>i</w:t>
                            </w:r>
                            <w:r>
                              <w:rPr>
                                <w:spacing w:val="-22"/>
                              </w:rPr>
                              <w:t xml:space="preserve"> </w:t>
                            </w:r>
                            <w:r>
                              <w:t>c</w:t>
                            </w:r>
                            <w:r>
                              <w:rPr>
                                <w:spacing w:val="-23"/>
                              </w:rPr>
                              <w:t xml:space="preserve"> </w:t>
                            </w:r>
                            <w:r>
                              <w:t>k</w:t>
                            </w:r>
                            <w:r>
                              <w:rPr>
                                <w:spacing w:val="-22"/>
                              </w:rPr>
                              <w:t xml:space="preserve"> </w:t>
                            </w:r>
                            <w:r>
                              <w:t>l</w:t>
                            </w:r>
                            <w:r>
                              <w:rPr>
                                <w:spacing w:val="-22"/>
                              </w:rPr>
                              <w:t xml:space="preserve"> </w:t>
                            </w:r>
                            <w:r>
                              <w:t>e</w:t>
                            </w:r>
                            <w:r>
                              <w:rPr>
                                <w:spacing w:val="-23"/>
                              </w:rPr>
                              <w:t xml:space="preserve"> </w:t>
                            </w:r>
                            <w:r>
                              <w:t>_</w:t>
                            </w:r>
                            <w:r>
                              <w:rPr>
                                <w:spacing w:val="-22"/>
                              </w:rPr>
                              <w:t xml:space="preserve"> </w:t>
                            </w:r>
                            <w:r>
                              <w:t>o</w:t>
                            </w:r>
                            <w:r>
                              <w:rPr>
                                <w:spacing w:val="-22"/>
                              </w:rPr>
                              <w:t xml:space="preserve"> </w:t>
                            </w:r>
                            <w:r>
                              <w:t>u</w:t>
                            </w:r>
                            <w:r>
                              <w:rPr>
                                <w:spacing w:val="-23"/>
                              </w:rPr>
                              <w:t xml:space="preserve"> </w:t>
                            </w:r>
                            <w:r>
                              <w:t>t</w:t>
                            </w:r>
                            <w:r>
                              <w:rPr>
                                <w:spacing w:val="4"/>
                              </w:rPr>
                              <w:t xml:space="preserve"> </w:t>
                            </w:r>
                            <w:r>
                              <w:t xml:space="preserve">= </w:t>
                            </w:r>
                            <w:r>
                              <w:rPr>
                                <w:spacing w:val="48"/>
                              </w:rPr>
                              <w:t xml:space="preserve"> </w:t>
                            </w:r>
                            <w:r>
                              <w:t>o</w:t>
                            </w:r>
                            <w:r>
                              <w:rPr>
                                <w:spacing w:val="-39"/>
                              </w:rPr>
                              <w:t xml:space="preserve"> </w:t>
                            </w:r>
                            <w:r>
                              <w:t>p</w:t>
                            </w:r>
                            <w:r>
                              <w:rPr>
                                <w:spacing w:val="-40"/>
                              </w:rPr>
                              <w:t xml:space="preserve"> </w:t>
                            </w:r>
                            <w:r>
                              <w:t>e</w:t>
                            </w:r>
                            <w:r>
                              <w:rPr>
                                <w:spacing w:val="-39"/>
                              </w:rPr>
                              <w:t xml:space="preserve"> </w:t>
                            </w:r>
                            <w:r>
                              <w:t>n</w:t>
                            </w:r>
                            <w:r>
                              <w:rPr>
                                <w:spacing w:val="-2"/>
                              </w:rPr>
                              <w:t xml:space="preserve"> </w:t>
                            </w:r>
                            <w:r>
                              <w:t>(</w:t>
                            </w:r>
                            <w:r>
                              <w:rPr>
                                <w:spacing w:val="-25"/>
                              </w:rPr>
                              <w:t xml:space="preserve"> </w:t>
                            </w:r>
                            <w:r>
                              <w:t>"</w:t>
                            </w:r>
                            <w:r>
                              <w:rPr>
                                <w:spacing w:val="-38"/>
                              </w:rPr>
                              <w:t xml:space="preserve"> </w:t>
                            </w:r>
                            <w:r>
                              <w:t>X</w:t>
                            </w:r>
                            <w:r>
                              <w:rPr>
                                <w:spacing w:val="-33"/>
                              </w:rPr>
                              <w:t xml:space="preserve"> </w:t>
                            </w:r>
                            <w:r>
                              <w:t>.</w:t>
                            </w:r>
                            <w:r>
                              <w:rPr>
                                <w:spacing w:val="20"/>
                              </w:rPr>
                              <w:t xml:space="preserve"> </w:t>
                            </w:r>
                            <w:r>
                              <w:t>p</w:t>
                            </w:r>
                            <w:r>
                              <w:rPr>
                                <w:spacing w:val="-21"/>
                              </w:rPr>
                              <w:t xml:space="preserve"> </w:t>
                            </w:r>
                            <w:r>
                              <w:t>i</w:t>
                            </w:r>
                            <w:r>
                              <w:rPr>
                                <w:spacing w:val="-22"/>
                              </w:rPr>
                              <w:t xml:space="preserve"> </w:t>
                            </w:r>
                            <w:r>
                              <w:t>c</w:t>
                            </w:r>
                            <w:r>
                              <w:rPr>
                                <w:spacing w:val="-21"/>
                              </w:rPr>
                              <w:t xml:space="preserve"> </w:t>
                            </w:r>
                            <w:r>
                              <w:t>k</w:t>
                            </w:r>
                            <w:r>
                              <w:rPr>
                                <w:spacing w:val="-21"/>
                              </w:rPr>
                              <w:t xml:space="preserve"> </w:t>
                            </w:r>
                            <w:r>
                              <w:t>l</w:t>
                            </w:r>
                            <w:r>
                              <w:rPr>
                                <w:spacing w:val="-22"/>
                              </w:rPr>
                              <w:t xml:space="preserve"> </w:t>
                            </w:r>
                            <w:r>
                              <w:t>e</w:t>
                            </w:r>
                            <w:r>
                              <w:rPr>
                                <w:spacing w:val="13"/>
                              </w:rPr>
                              <w:t xml:space="preserve"> </w:t>
                            </w:r>
                            <w:r>
                              <w:t>"</w:t>
                            </w:r>
                            <w:r>
                              <w:rPr>
                                <w:spacing w:val="10"/>
                              </w:rPr>
                              <w:t xml:space="preserve"> </w:t>
                            </w:r>
                            <w:r>
                              <w:t>,</w:t>
                            </w:r>
                            <w:r>
                              <w:rPr>
                                <w:spacing w:val="-26"/>
                              </w:rPr>
                              <w:t xml:space="preserve"> </w:t>
                            </w:r>
                            <w:r>
                              <w:t>"</w:t>
                            </w:r>
                            <w:r>
                              <w:rPr>
                                <w:spacing w:val="-27"/>
                              </w:rPr>
                              <w:t xml:space="preserve"> </w:t>
                            </w:r>
                            <w:r>
                              <w:t>wb</w:t>
                            </w:r>
                            <w:r>
                              <w:rPr>
                                <w:spacing w:val="-26"/>
                              </w:rPr>
                              <w:t xml:space="preserve"> </w:t>
                            </w:r>
                            <w:r>
                              <w:t>"</w:t>
                            </w:r>
                            <w:r>
                              <w:rPr>
                                <w:spacing w:val="-25"/>
                              </w:rPr>
                              <w:t xml:space="preserve"> </w:t>
                            </w:r>
                            <w:r>
                              <w:t>) p</w:t>
                            </w:r>
                            <w:r>
                              <w:rPr>
                                <w:spacing w:val="-22"/>
                              </w:rPr>
                              <w:t xml:space="preserve"> </w:t>
                            </w:r>
                            <w:r>
                              <w:t>i</w:t>
                            </w:r>
                            <w:r>
                              <w:rPr>
                                <w:spacing w:val="-21"/>
                              </w:rPr>
                              <w:t xml:space="preserve"> </w:t>
                            </w:r>
                            <w:r>
                              <w:t>c</w:t>
                            </w:r>
                            <w:r>
                              <w:rPr>
                                <w:spacing w:val="-21"/>
                              </w:rPr>
                              <w:t xml:space="preserve"> </w:t>
                            </w:r>
                            <w:r>
                              <w:t>k</w:t>
                            </w:r>
                            <w:r>
                              <w:rPr>
                                <w:spacing w:val="-21"/>
                              </w:rPr>
                              <w:t xml:space="preserve"> </w:t>
                            </w:r>
                            <w:r>
                              <w:t>l</w:t>
                            </w:r>
                            <w:r>
                              <w:rPr>
                                <w:spacing w:val="-21"/>
                              </w:rPr>
                              <w:t xml:space="preserve"> </w:t>
                            </w:r>
                            <w:r>
                              <w:t>e</w:t>
                            </w:r>
                            <w:r>
                              <w:rPr>
                                <w:spacing w:val="20"/>
                              </w:rPr>
                              <w:t xml:space="preserve"> </w:t>
                            </w:r>
                            <w:r>
                              <w:t>.</w:t>
                            </w:r>
                            <w:r>
                              <w:rPr>
                                <w:spacing w:val="-13"/>
                              </w:rPr>
                              <w:t xml:space="preserve"> </w:t>
                            </w:r>
                            <w:r>
                              <w:rPr>
                                <w:spacing w:val="3"/>
                              </w:rPr>
                              <w:t>dump</w:t>
                            </w:r>
                            <w:r>
                              <w:rPr>
                                <w:spacing w:val="-23"/>
                              </w:rPr>
                              <w:t xml:space="preserve"> </w:t>
                            </w:r>
                            <w:r>
                              <w:t>(</w:t>
                            </w:r>
                            <w:r>
                              <w:rPr>
                                <w:spacing w:val="-38"/>
                              </w:rPr>
                              <w:t xml:space="preserve"> </w:t>
                            </w:r>
                            <w:r>
                              <w:t>X</w:t>
                            </w:r>
                            <w:r>
                              <w:rPr>
                                <w:spacing w:val="-38"/>
                              </w:rPr>
                              <w:t xml:space="preserve"> </w:t>
                            </w:r>
                            <w:r>
                              <w:t>,</w:t>
                            </w:r>
                            <w:r>
                              <w:tab/>
                              <w:t>p</w:t>
                            </w:r>
                            <w:r>
                              <w:rPr>
                                <w:spacing w:val="-22"/>
                              </w:rPr>
                              <w:t xml:space="preserve"> </w:t>
                            </w:r>
                            <w:r>
                              <w:t>i</w:t>
                            </w:r>
                            <w:r>
                              <w:rPr>
                                <w:spacing w:val="-23"/>
                              </w:rPr>
                              <w:t xml:space="preserve"> </w:t>
                            </w:r>
                            <w:r>
                              <w:t>c</w:t>
                            </w:r>
                            <w:r>
                              <w:rPr>
                                <w:spacing w:val="-22"/>
                              </w:rPr>
                              <w:t xml:space="preserve"> </w:t>
                            </w:r>
                            <w:r>
                              <w:t>k</w:t>
                            </w:r>
                            <w:r>
                              <w:rPr>
                                <w:spacing w:val="-22"/>
                              </w:rPr>
                              <w:t xml:space="preserve"> </w:t>
                            </w:r>
                            <w:r>
                              <w:t>l</w:t>
                            </w:r>
                            <w:r>
                              <w:rPr>
                                <w:spacing w:val="-22"/>
                              </w:rPr>
                              <w:t xml:space="preserve"> </w:t>
                            </w:r>
                            <w:r>
                              <w:t>e</w:t>
                            </w:r>
                            <w:r>
                              <w:rPr>
                                <w:spacing w:val="-22"/>
                              </w:rPr>
                              <w:t xml:space="preserve"> </w:t>
                            </w:r>
                            <w:r>
                              <w:t>_</w:t>
                            </w:r>
                            <w:r>
                              <w:rPr>
                                <w:spacing w:val="-22"/>
                              </w:rPr>
                              <w:t xml:space="preserve"> </w:t>
                            </w:r>
                            <w:r>
                              <w:t>o</w:t>
                            </w:r>
                            <w:r>
                              <w:rPr>
                                <w:spacing w:val="-22"/>
                              </w:rPr>
                              <w:t xml:space="preserve"> </w:t>
                            </w:r>
                            <w:r>
                              <w:t>u</w:t>
                            </w:r>
                            <w:r>
                              <w:rPr>
                                <w:spacing w:val="-22"/>
                              </w:rPr>
                              <w:t xml:space="preserve"> </w:t>
                            </w:r>
                            <w:r>
                              <w:t>t</w:t>
                            </w:r>
                            <w:r>
                              <w:rPr>
                                <w:spacing w:val="10"/>
                              </w:rPr>
                              <w:t xml:space="preserve"> </w:t>
                            </w:r>
                            <w:r>
                              <w:t>)</w:t>
                            </w:r>
                          </w:p>
                          <w:p w:rsidR="00D92645" w:rsidRDefault="00D92645">
                            <w:pPr>
                              <w:pStyle w:val="Plattetekst"/>
                              <w:spacing w:line="274" w:lineRule="exact"/>
                              <w:ind w:left="154"/>
                            </w:pPr>
                            <w:r>
                              <w:t>p i c k l e _ o u t . c l o s e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85.05pt;margin-top:9.45pt;width:255.85pt;height:77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" filled="f" strokeweight=".14042mm">
                <v:textbox inset="0,0,0,0">
                  <w:txbxContent>
                    <w:p w:rsidR="00D92645" w:rsidRDefault="00D92645">
                      <w:pPr>
                        <w:pStyle w:val="Plattetekst"/>
                        <w:tabs>
                          <w:tab w:val="left" w:pos="1159"/>
                        </w:tabs>
                        <w:spacing w:before="65"/>
                        <w:ind w:left="147"/>
                      </w:pPr>
                      <w:r>
                        <w:t>i</w:t>
                      </w:r>
                      <w:r>
                        <w:rPr>
                          <w:spacing w:val="-30"/>
                        </w:rPr>
                        <w:t xml:space="preserve"> </w:t>
                      </w:r>
                      <w:r>
                        <w:t>m</w:t>
                      </w:r>
                      <w:r>
                        <w:rPr>
                          <w:spacing w:val="-28"/>
                        </w:rPr>
                        <w:t xml:space="preserve"> </w:t>
                      </w:r>
                      <w:r>
                        <w:t>p</w:t>
                      </w:r>
                      <w:r>
                        <w:rPr>
                          <w:spacing w:val="-29"/>
                        </w:rPr>
                        <w:t xml:space="preserve"> </w:t>
                      </w:r>
                      <w:r>
                        <w:t>o</w:t>
                      </w:r>
                      <w:r>
                        <w:rPr>
                          <w:spacing w:val="-29"/>
                        </w:rPr>
                        <w:t xml:space="preserve"> </w:t>
                      </w:r>
                      <w:r>
                        <w:t>r</w:t>
                      </w:r>
                      <w:r>
                        <w:rPr>
                          <w:spacing w:val="-30"/>
                        </w:rPr>
                        <w:t xml:space="preserve"> </w:t>
                      </w:r>
                      <w:r>
                        <w:t>t</w:t>
                      </w:r>
                      <w:r>
                        <w:tab/>
                        <w:t>p</w:t>
                      </w:r>
                      <w:r>
                        <w:rPr>
                          <w:spacing w:val="-21"/>
                        </w:rPr>
                        <w:t xml:space="preserve"> </w:t>
                      </w:r>
                      <w:r>
                        <w:t>i</w:t>
                      </w:r>
                      <w:r>
                        <w:rPr>
                          <w:spacing w:val="-21"/>
                        </w:rPr>
                        <w:t xml:space="preserve"> </w:t>
                      </w:r>
                      <w:r>
                        <w:t>c</w:t>
                      </w:r>
                      <w:r>
                        <w:rPr>
                          <w:spacing w:val="-21"/>
                        </w:rPr>
                        <w:t xml:space="preserve"> </w:t>
                      </w:r>
                      <w:r>
                        <w:t>k</w:t>
                      </w:r>
                      <w:r>
                        <w:rPr>
                          <w:spacing w:val="-21"/>
                        </w:rPr>
                        <w:t xml:space="preserve"> </w:t>
                      </w:r>
                      <w:r>
                        <w:t>l</w:t>
                      </w:r>
                      <w:r>
                        <w:rPr>
                          <w:spacing w:val="-21"/>
                        </w:rPr>
                        <w:t xml:space="preserve"> </w:t>
                      </w:r>
                      <w:r>
                        <w:t>e</w:t>
                      </w:r>
                    </w:p>
                    <w:p w:rsidR="00D92645" w:rsidRDefault="00D92645">
                      <w:pPr>
                        <w:pStyle w:val="Plattetekst"/>
                        <w:spacing w:before="2"/>
                        <w:rPr>
                          <w:sz w:val="26"/>
                        </w:rPr>
                      </w:pPr>
                    </w:p>
                    <w:p w:rsidR="00D92645" w:rsidRDefault="00D92645">
                      <w:pPr>
                        <w:pStyle w:val="Plattetekst"/>
                        <w:tabs>
                          <w:tab w:val="left" w:pos="2306"/>
                        </w:tabs>
                        <w:spacing w:line="252" w:lineRule="auto"/>
                        <w:ind w:left="155" w:right="150" w:hanging="1"/>
                      </w:pPr>
                      <w:r>
                        <w:t>p</w:t>
                      </w:r>
                      <w:r>
                        <w:rPr>
                          <w:spacing w:val="-23"/>
                        </w:rPr>
                        <w:t xml:space="preserve"> </w:t>
                      </w:r>
                      <w:r>
                        <w:t>i</w:t>
                      </w:r>
                      <w:r>
                        <w:rPr>
                          <w:spacing w:val="-22"/>
                        </w:rPr>
                        <w:t xml:space="preserve"> </w:t>
                      </w:r>
                      <w:r>
                        <w:t>c</w:t>
                      </w:r>
                      <w:r>
                        <w:rPr>
                          <w:spacing w:val="-23"/>
                        </w:rPr>
                        <w:t xml:space="preserve"> </w:t>
                      </w:r>
                      <w:r>
                        <w:t>k</w:t>
                      </w:r>
                      <w:r>
                        <w:rPr>
                          <w:spacing w:val="-22"/>
                        </w:rPr>
                        <w:t xml:space="preserve"> </w:t>
                      </w:r>
                      <w:r>
                        <w:t>l</w:t>
                      </w:r>
                      <w:r>
                        <w:rPr>
                          <w:spacing w:val="-22"/>
                        </w:rPr>
                        <w:t xml:space="preserve"> </w:t>
                      </w:r>
                      <w:r>
                        <w:t>e</w:t>
                      </w:r>
                      <w:r>
                        <w:rPr>
                          <w:spacing w:val="-23"/>
                        </w:rPr>
                        <w:t xml:space="preserve"> </w:t>
                      </w:r>
                      <w:r>
                        <w:t>_</w:t>
                      </w:r>
                      <w:r>
                        <w:rPr>
                          <w:spacing w:val="-22"/>
                        </w:rPr>
                        <w:t xml:space="preserve"> </w:t>
                      </w:r>
                      <w:r>
                        <w:t>o</w:t>
                      </w:r>
                      <w:r>
                        <w:rPr>
                          <w:spacing w:val="-22"/>
                        </w:rPr>
                        <w:t xml:space="preserve"> </w:t>
                      </w:r>
                      <w:r>
                        <w:t>u</w:t>
                      </w:r>
                      <w:r>
                        <w:rPr>
                          <w:spacing w:val="-23"/>
                        </w:rPr>
                        <w:t xml:space="preserve"> </w:t>
                      </w:r>
                      <w:r>
                        <w:t>t</w:t>
                      </w:r>
                      <w:r>
                        <w:rPr>
                          <w:spacing w:val="4"/>
                        </w:rPr>
                        <w:t xml:space="preserve"> </w:t>
                      </w:r>
                      <w:r>
                        <w:t xml:space="preserve">= </w:t>
                      </w:r>
                      <w:r>
                        <w:rPr>
                          <w:spacing w:val="48"/>
                        </w:rPr>
                        <w:t xml:space="preserve"> </w:t>
                      </w:r>
                      <w:r>
                        <w:t>o</w:t>
                      </w:r>
                      <w:r>
                        <w:rPr>
                          <w:spacing w:val="-39"/>
                        </w:rPr>
                        <w:t xml:space="preserve"> </w:t>
                      </w:r>
                      <w:r>
                        <w:t>p</w:t>
                      </w:r>
                      <w:r>
                        <w:rPr>
                          <w:spacing w:val="-40"/>
                        </w:rPr>
                        <w:t xml:space="preserve"> </w:t>
                      </w:r>
                      <w:r>
                        <w:t>e</w:t>
                      </w:r>
                      <w:r>
                        <w:rPr>
                          <w:spacing w:val="-39"/>
                        </w:rPr>
                        <w:t xml:space="preserve"> </w:t>
                      </w:r>
                      <w:r>
                        <w:t>n</w:t>
                      </w:r>
                      <w:r>
                        <w:rPr>
                          <w:spacing w:val="-2"/>
                        </w:rPr>
                        <w:t xml:space="preserve"> </w:t>
                      </w:r>
                      <w:r>
                        <w:t>(</w:t>
                      </w:r>
                      <w:r>
                        <w:rPr>
                          <w:spacing w:val="-25"/>
                        </w:rPr>
                        <w:t xml:space="preserve"> </w:t>
                      </w:r>
                      <w:r>
                        <w:t>"</w:t>
                      </w:r>
                      <w:r>
                        <w:rPr>
                          <w:spacing w:val="-38"/>
                        </w:rPr>
                        <w:t xml:space="preserve"> </w:t>
                      </w:r>
                      <w:r>
                        <w:t>X</w:t>
                      </w:r>
                      <w:r>
                        <w:rPr>
                          <w:spacing w:val="-33"/>
                        </w:rPr>
                        <w:t xml:space="preserve"> </w:t>
                      </w:r>
                      <w:r>
                        <w:t>.</w:t>
                      </w:r>
                      <w:r>
                        <w:rPr>
                          <w:spacing w:val="20"/>
                        </w:rPr>
                        <w:t xml:space="preserve"> </w:t>
                      </w:r>
                      <w:r>
                        <w:t>p</w:t>
                      </w:r>
                      <w:r>
                        <w:rPr>
                          <w:spacing w:val="-21"/>
                        </w:rPr>
                        <w:t xml:space="preserve"> </w:t>
                      </w:r>
                      <w:r>
                        <w:t>i</w:t>
                      </w:r>
                      <w:r>
                        <w:rPr>
                          <w:spacing w:val="-22"/>
                        </w:rPr>
                        <w:t xml:space="preserve"> </w:t>
                      </w:r>
                      <w:r>
                        <w:t>c</w:t>
                      </w:r>
                      <w:r>
                        <w:rPr>
                          <w:spacing w:val="-21"/>
                        </w:rPr>
                        <w:t xml:space="preserve"> </w:t>
                      </w:r>
                      <w:r>
                        <w:t>k</w:t>
                      </w:r>
                      <w:r>
                        <w:rPr>
                          <w:spacing w:val="-21"/>
                        </w:rPr>
                        <w:t xml:space="preserve"> </w:t>
                      </w:r>
                      <w:r>
                        <w:t>l</w:t>
                      </w:r>
                      <w:r>
                        <w:rPr>
                          <w:spacing w:val="-22"/>
                        </w:rPr>
                        <w:t xml:space="preserve"> </w:t>
                      </w:r>
                      <w:r>
                        <w:t>e</w:t>
                      </w:r>
                      <w:r>
                        <w:rPr>
                          <w:spacing w:val="13"/>
                        </w:rPr>
                        <w:t xml:space="preserve"> </w:t>
                      </w:r>
                      <w:r>
                        <w:t>"</w:t>
                      </w:r>
                      <w:r>
                        <w:rPr>
                          <w:spacing w:val="10"/>
                        </w:rPr>
                        <w:t xml:space="preserve"> </w:t>
                      </w:r>
                      <w:r>
                        <w:t>,</w:t>
                      </w:r>
                      <w:r>
                        <w:rPr>
                          <w:spacing w:val="-26"/>
                        </w:rPr>
                        <w:t xml:space="preserve"> </w:t>
                      </w:r>
                      <w:r>
                        <w:t>"</w:t>
                      </w:r>
                      <w:r>
                        <w:rPr>
                          <w:spacing w:val="-27"/>
                        </w:rPr>
                        <w:t xml:space="preserve"> </w:t>
                      </w:r>
                      <w:r>
                        <w:t>wb</w:t>
                      </w:r>
                      <w:r>
                        <w:rPr>
                          <w:spacing w:val="-26"/>
                        </w:rPr>
                        <w:t xml:space="preserve"> </w:t>
                      </w:r>
                      <w:r>
                        <w:t>"</w:t>
                      </w:r>
                      <w:r>
                        <w:rPr>
                          <w:spacing w:val="-25"/>
                        </w:rPr>
                        <w:t xml:space="preserve"> </w:t>
                      </w:r>
                      <w:r>
                        <w:t>) p</w:t>
                      </w:r>
                      <w:r>
                        <w:rPr>
                          <w:spacing w:val="-22"/>
                        </w:rPr>
                        <w:t xml:space="preserve"> </w:t>
                      </w:r>
                      <w:r>
                        <w:t>i</w:t>
                      </w:r>
                      <w:r>
                        <w:rPr>
                          <w:spacing w:val="-21"/>
                        </w:rPr>
                        <w:t xml:space="preserve"> </w:t>
                      </w:r>
                      <w:r>
                        <w:t>c</w:t>
                      </w:r>
                      <w:r>
                        <w:rPr>
                          <w:spacing w:val="-21"/>
                        </w:rPr>
                        <w:t xml:space="preserve"> </w:t>
                      </w:r>
                      <w:r>
                        <w:t>k</w:t>
                      </w:r>
                      <w:r>
                        <w:rPr>
                          <w:spacing w:val="-21"/>
                        </w:rPr>
                        <w:t xml:space="preserve"> </w:t>
                      </w:r>
                      <w:r>
                        <w:t>l</w:t>
                      </w:r>
                      <w:r>
                        <w:rPr>
                          <w:spacing w:val="-21"/>
                        </w:rPr>
                        <w:t xml:space="preserve"> </w:t>
                      </w:r>
                      <w:r>
                        <w:t>e</w:t>
                      </w:r>
                      <w:r>
                        <w:rPr>
                          <w:spacing w:val="20"/>
                        </w:rPr>
                        <w:t xml:space="preserve"> </w:t>
                      </w:r>
                      <w:r>
                        <w:t>.</w:t>
                      </w:r>
                      <w:r>
                        <w:rPr>
                          <w:spacing w:val="-13"/>
                        </w:rPr>
                        <w:t xml:space="preserve"> </w:t>
                      </w:r>
                      <w:r>
                        <w:rPr>
                          <w:spacing w:val="3"/>
                        </w:rPr>
                        <w:t>dump</w:t>
                      </w:r>
                      <w:r>
                        <w:rPr>
                          <w:spacing w:val="-23"/>
                        </w:rPr>
                        <w:t xml:space="preserve"> </w:t>
                      </w:r>
                      <w:r>
                        <w:t>(</w:t>
                      </w:r>
                      <w:r>
                        <w:rPr>
                          <w:spacing w:val="-38"/>
                        </w:rPr>
                        <w:t xml:space="preserve"> </w:t>
                      </w:r>
                      <w:r>
                        <w:t>X</w:t>
                      </w:r>
                      <w:r>
                        <w:rPr>
                          <w:spacing w:val="-38"/>
                        </w:rPr>
                        <w:t xml:space="preserve"> </w:t>
                      </w:r>
                      <w:r>
                        <w:t>,</w:t>
                      </w:r>
                      <w:r>
                        <w:tab/>
                        <w:t>p</w:t>
                      </w:r>
                      <w:r>
                        <w:rPr>
                          <w:spacing w:val="-22"/>
                        </w:rPr>
                        <w:t xml:space="preserve"> </w:t>
                      </w:r>
                      <w:r>
                        <w:t>i</w:t>
                      </w:r>
                      <w:r>
                        <w:rPr>
                          <w:spacing w:val="-23"/>
                        </w:rPr>
                        <w:t xml:space="preserve"> </w:t>
                      </w:r>
                      <w:r>
                        <w:t>c</w:t>
                      </w:r>
                      <w:r>
                        <w:rPr>
                          <w:spacing w:val="-22"/>
                        </w:rPr>
                        <w:t xml:space="preserve"> </w:t>
                      </w:r>
                      <w:r>
                        <w:t>k</w:t>
                      </w:r>
                      <w:r>
                        <w:rPr>
                          <w:spacing w:val="-22"/>
                        </w:rPr>
                        <w:t xml:space="preserve"> </w:t>
                      </w:r>
                      <w:r>
                        <w:t>l</w:t>
                      </w:r>
                      <w:r>
                        <w:rPr>
                          <w:spacing w:val="-22"/>
                        </w:rPr>
                        <w:t xml:space="preserve"> </w:t>
                      </w:r>
                      <w:r>
                        <w:t>e</w:t>
                      </w:r>
                      <w:r>
                        <w:rPr>
                          <w:spacing w:val="-22"/>
                        </w:rPr>
                        <w:t xml:space="preserve"> </w:t>
                      </w:r>
                      <w:r>
                        <w:t>_</w:t>
                      </w:r>
                      <w:r>
                        <w:rPr>
                          <w:spacing w:val="-22"/>
                        </w:rPr>
                        <w:t xml:space="preserve"> </w:t>
                      </w:r>
                      <w:r>
                        <w:t>o</w:t>
                      </w:r>
                      <w:r>
                        <w:rPr>
                          <w:spacing w:val="-22"/>
                        </w:rPr>
                        <w:t xml:space="preserve"> </w:t>
                      </w:r>
                      <w:r>
                        <w:t>u</w:t>
                      </w:r>
                      <w:r>
                        <w:rPr>
                          <w:spacing w:val="-22"/>
                        </w:rPr>
                        <w:t xml:space="preserve"> </w:t>
                      </w:r>
                      <w:r>
                        <w:t>t</w:t>
                      </w:r>
                      <w:r>
                        <w:rPr>
                          <w:spacing w:val="10"/>
                        </w:rPr>
                        <w:t xml:space="preserve"> </w:t>
                      </w:r>
                      <w:r>
                        <w:t>)</w:t>
                      </w:r>
                    </w:p>
                    <w:p w:rsidR="00D92645" w:rsidRDefault="00D92645">
                      <w:pPr>
                        <w:pStyle w:val="Plattetekst"/>
                        <w:spacing w:line="274" w:lineRule="exact"/>
                        <w:ind w:left="154"/>
                      </w:pPr>
                      <w:r>
                        <w:t>p i c k l e _ o u t . c l o s e ( )</w:t>
                      </w:r>
                    </w:p>
                  </w:txbxContent>
                </v:textbox>
                <w10:wrap type="topAndBottom" anchorx="page"/>
              </v:shape>
            </w:pict>
          </mc:Fallback>
        </mc:AlternateContent>
      </w:r>
    </w:p>
    <w:p w:rsidR="00BB27DF" w:rsidRDefault="00D92645">
      <w:pPr>
        <w:pStyle w:val="Plattetekst"/>
        <w:spacing w:before="128"/>
        <w:ind w:left="1329"/>
      </w:pPr>
      <w:r>
        <w:t xml:space="preserve">Tabel 3.3: </w:t>
      </w:r>
      <w:bookmarkStart w:id="294" w:name="_bookmark25"/>
      <w:bookmarkEnd w:id="294"/>
      <w:r>
        <w:t>Het opslaan van de verwerkte data in python door middel van pickle</w:t>
      </w:r>
    </w:p>
    <w:p w:rsidR="00BB27DF" w:rsidRDefault="00BB27DF">
      <w:pPr>
        <w:sectPr w:rsidR="00BB27DF">
          <w:pgSz w:w="11910" w:h="16840"/>
          <w:pgMar w:top="1120" w:right="380" w:bottom="280" w:left="820" w:header="708" w:footer="708" w:gutter="0"/>
          <w:cols w:space="708"/>
        </w:sectPr>
      </w:pPr>
    </w:p>
    <w:p w:rsidR="00BB27DF" w:rsidRDefault="008E32D9">
      <w:pPr>
        <w:pStyle w:val="Plattetekst"/>
        <w:tabs>
          <w:tab w:val="right" w:pos="9384"/>
        </w:tabs>
        <w:spacing w:before="65"/>
        <w:ind w:left="880"/>
        <w:jc w:val="both"/>
        <w:rPr>
          <w:rFonts w:ascii="Verdana"/>
        </w:rPr>
      </w:pPr>
      <w:r>
        <w:rPr>
          <w:noProof/>
          <w:lang w:val="nl-BE" w:eastAsia="nl-BE"/>
        </w:rPr>
        <mc:AlternateContent>
          <mc:Choice Requires="wps">
            <w:drawing>
              <wp:anchor distT="0" distB="0" distL="114300" distR="114300" simplePos="0" relativeHeight="251638272" behindDoc="0" locked="0" layoutInCell="1" allowOverlap="1">
                <wp:simplePos x="0" y="0"/>
                <wp:positionH relativeFrom="page">
                  <wp:posOffset>1080135</wp:posOffset>
                </wp:positionH>
                <wp:positionV relativeFrom="paragraph">
                  <wp:posOffset>252730</wp:posOffset>
                </wp:positionV>
                <wp:extent cx="5400040" cy="0"/>
                <wp:effectExtent l="13335" t="5080" r="6350" b="13970"/>
                <wp:wrapNone/>
                <wp:docPr id="2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gLHg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" strokeweight=".17569mm">
                <w10:wrap anchorx="page"/>
              </v:line>
            </w:pict>
          </mc:Fallback>
        </mc:AlternateContent>
      </w:r>
      <w:r w:rsidR="00D92645">
        <w:rPr>
          <w:rFonts w:ascii="Verdana"/>
        </w:rPr>
        <w:t>3.3 Het Convolutioneel</w:t>
      </w:r>
      <w:r w:rsidR="00D92645">
        <w:rPr>
          <w:rFonts w:ascii="Verdana"/>
          <w:spacing w:val="-35"/>
        </w:rPr>
        <w:t xml:space="preserve"> </w:t>
      </w:r>
      <w:r w:rsidR="00D92645">
        <w:rPr>
          <w:rFonts w:ascii="Verdana"/>
        </w:rPr>
        <w:t>Neuraal</w:t>
      </w:r>
      <w:r w:rsidR="00D92645">
        <w:rPr>
          <w:rFonts w:ascii="Verdana"/>
          <w:spacing w:val="-23"/>
        </w:rPr>
        <w:t xml:space="preserve"> </w:t>
      </w:r>
      <w:r w:rsidR="00D92645">
        <w:rPr>
          <w:rFonts w:ascii="Verdana"/>
        </w:rPr>
        <w:t>Netwerk</w:t>
      </w:r>
      <w:r w:rsidR="00D92645">
        <w:rPr>
          <w:rFonts w:ascii="Verdana"/>
        </w:rPr>
        <w:tab/>
        <w:t>33</w:t>
      </w:r>
    </w:p>
    <w:p w:rsidR="00BB27DF" w:rsidRDefault="00D92645">
      <w:pPr>
        <w:pStyle w:val="Plattetekst"/>
        <w:spacing w:before="251" w:line="252" w:lineRule="auto"/>
        <w:ind w:left="880" w:right="1318"/>
        <w:jc w:val="both"/>
      </w:pPr>
      <w:r>
        <w:t xml:space="preserve">Het model werd ontworpen in python. </w:t>
      </w:r>
      <w:r>
        <w:rPr>
          <w:spacing w:val="-8"/>
        </w:rPr>
        <w:t xml:space="preserve">Voor </w:t>
      </w:r>
      <w:r>
        <w:t xml:space="preserve">de implementatie </w:t>
      </w:r>
      <w:r>
        <w:rPr>
          <w:spacing w:val="-3"/>
        </w:rPr>
        <w:t xml:space="preserve">van </w:t>
      </w:r>
      <w:r>
        <w:t>alle lagen, het laten trainen en testen met de voorbereide data werd tensorflow gebruikt, een open source platform die zich specialiseert in machine learning. In python werd de library ingeladen zodat</w:t>
      </w:r>
      <w:r>
        <w:rPr>
          <w:spacing w:val="-6"/>
        </w:rPr>
        <w:t xml:space="preserve"> </w:t>
      </w:r>
      <w:r>
        <w:t>de</w:t>
      </w:r>
      <w:r>
        <w:rPr>
          <w:spacing w:val="-6"/>
        </w:rPr>
        <w:t xml:space="preserve"> </w:t>
      </w:r>
      <w:r>
        <w:t>nodige</w:t>
      </w:r>
      <w:r>
        <w:rPr>
          <w:spacing w:val="-6"/>
        </w:rPr>
        <w:t xml:space="preserve"> </w:t>
      </w:r>
      <w:r>
        <w:t>lagen</w:t>
      </w:r>
      <w:r>
        <w:rPr>
          <w:spacing w:val="-6"/>
        </w:rPr>
        <w:t xml:space="preserve"> </w:t>
      </w:r>
      <w:r>
        <w:t>voor</w:t>
      </w:r>
      <w:r>
        <w:rPr>
          <w:spacing w:val="-6"/>
        </w:rPr>
        <w:t xml:space="preserve"> </w:t>
      </w:r>
      <w:r>
        <w:t>een</w:t>
      </w:r>
      <w:r>
        <w:rPr>
          <w:spacing w:val="-6"/>
        </w:rPr>
        <w:t xml:space="preserve"> </w:t>
      </w:r>
      <w:r>
        <w:t>convolutioneel</w:t>
      </w:r>
      <w:r>
        <w:rPr>
          <w:spacing w:val="-6"/>
        </w:rPr>
        <w:t xml:space="preserve"> </w:t>
      </w:r>
      <w:r>
        <w:t>neuraal</w:t>
      </w:r>
      <w:r>
        <w:rPr>
          <w:spacing w:val="-6"/>
        </w:rPr>
        <w:t xml:space="preserve"> </w:t>
      </w:r>
      <w:r>
        <w:t>netwerk</w:t>
      </w:r>
      <w:r>
        <w:rPr>
          <w:spacing w:val="-6"/>
        </w:rPr>
        <w:t xml:space="preserve"> </w:t>
      </w:r>
      <w:r>
        <w:t>gebruikt</w:t>
      </w:r>
      <w:r>
        <w:rPr>
          <w:spacing w:val="-6"/>
        </w:rPr>
        <w:t xml:space="preserve"> </w:t>
      </w:r>
      <w:r>
        <w:t>konden</w:t>
      </w:r>
      <w:r>
        <w:rPr>
          <w:spacing w:val="-6"/>
        </w:rPr>
        <w:t xml:space="preserve"> </w:t>
      </w:r>
      <w:r>
        <w:t>worden.</w:t>
      </w:r>
    </w:p>
    <w:p w:rsidR="00BB27DF" w:rsidRDefault="00D92645">
      <w:pPr>
        <w:pStyle w:val="Plattetekst"/>
        <w:spacing w:before="231" w:line="252" w:lineRule="auto"/>
        <w:ind w:left="872" w:right="1318"/>
        <w:jc w:val="both"/>
      </w:pPr>
      <w:r>
        <w:t>Aangezien</w:t>
      </w:r>
      <w:r>
        <w:rPr>
          <w:spacing w:val="-15"/>
        </w:rPr>
        <w:t xml:space="preserve"> </w:t>
      </w:r>
      <w:r>
        <w:t>het</w:t>
      </w:r>
      <w:r>
        <w:rPr>
          <w:spacing w:val="-14"/>
        </w:rPr>
        <w:t xml:space="preserve"> </w:t>
      </w:r>
      <w:r>
        <w:t>neuraal</w:t>
      </w:r>
      <w:r>
        <w:rPr>
          <w:spacing w:val="-15"/>
        </w:rPr>
        <w:t xml:space="preserve"> </w:t>
      </w:r>
      <w:r>
        <w:t>netwerk</w:t>
      </w:r>
      <w:r>
        <w:rPr>
          <w:spacing w:val="-14"/>
        </w:rPr>
        <w:t xml:space="preserve"> </w:t>
      </w:r>
      <w:r>
        <w:t>waarden</w:t>
      </w:r>
      <w:r>
        <w:rPr>
          <w:spacing w:val="-15"/>
        </w:rPr>
        <w:t xml:space="preserve"> </w:t>
      </w:r>
      <w:r>
        <w:t>inleest</w:t>
      </w:r>
      <w:r>
        <w:rPr>
          <w:spacing w:val="-14"/>
        </w:rPr>
        <w:t xml:space="preserve"> </w:t>
      </w:r>
      <w:r>
        <w:t>tussen</w:t>
      </w:r>
      <w:r>
        <w:rPr>
          <w:spacing w:val="-15"/>
        </w:rPr>
        <w:t xml:space="preserve"> </w:t>
      </w:r>
      <w:r>
        <w:t>0</w:t>
      </w:r>
      <w:r>
        <w:rPr>
          <w:spacing w:val="-14"/>
        </w:rPr>
        <w:t xml:space="preserve"> </w:t>
      </w:r>
      <w:r>
        <w:t>en</w:t>
      </w:r>
      <w:r>
        <w:rPr>
          <w:spacing w:val="-14"/>
        </w:rPr>
        <w:t xml:space="preserve"> </w:t>
      </w:r>
      <w:r>
        <w:t>1</w:t>
      </w:r>
      <w:r>
        <w:rPr>
          <w:spacing w:val="-15"/>
        </w:rPr>
        <w:t xml:space="preserve"> </w:t>
      </w:r>
      <w:r>
        <w:t>werden</w:t>
      </w:r>
      <w:r>
        <w:rPr>
          <w:spacing w:val="-14"/>
        </w:rPr>
        <w:t xml:space="preserve"> </w:t>
      </w:r>
      <w:r>
        <w:t>de</w:t>
      </w:r>
      <w:r>
        <w:rPr>
          <w:spacing w:val="-15"/>
        </w:rPr>
        <w:t xml:space="preserve"> </w:t>
      </w:r>
      <w:r>
        <w:t>waarden</w:t>
      </w:r>
      <w:r>
        <w:rPr>
          <w:spacing w:val="-14"/>
        </w:rPr>
        <w:t xml:space="preserve"> </w:t>
      </w:r>
      <w:r>
        <w:t>in</w:t>
      </w:r>
      <w:r>
        <w:rPr>
          <w:spacing w:val="-15"/>
        </w:rPr>
        <w:t xml:space="preserve"> </w:t>
      </w:r>
      <w:r>
        <w:t>de</w:t>
      </w:r>
      <w:r>
        <w:rPr>
          <w:spacing w:val="-14"/>
        </w:rPr>
        <w:t xml:space="preserve"> </w:t>
      </w:r>
      <w:r>
        <w:t>lijst van</w:t>
      </w:r>
      <w:r>
        <w:rPr>
          <w:spacing w:val="-8"/>
        </w:rPr>
        <w:t xml:space="preserve"> </w:t>
      </w:r>
      <w:r>
        <w:t>de</w:t>
      </w:r>
      <w:r>
        <w:rPr>
          <w:spacing w:val="-9"/>
        </w:rPr>
        <w:t xml:space="preserve"> </w:t>
      </w:r>
      <w:r>
        <w:t>lijst</w:t>
      </w:r>
      <w:r>
        <w:rPr>
          <w:spacing w:val="-8"/>
        </w:rPr>
        <w:t xml:space="preserve"> </w:t>
      </w:r>
      <w:r>
        <w:t>van</w:t>
      </w:r>
      <w:r>
        <w:rPr>
          <w:spacing w:val="-8"/>
        </w:rPr>
        <w:t xml:space="preserve"> </w:t>
      </w:r>
      <w:r>
        <w:t>matrices</w:t>
      </w:r>
      <w:r>
        <w:rPr>
          <w:spacing w:val="-7"/>
        </w:rPr>
        <w:t xml:space="preserve"> </w:t>
      </w:r>
      <w:r>
        <w:t>genormaliseerd.</w:t>
      </w:r>
      <w:r>
        <w:rPr>
          <w:spacing w:val="4"/>
        </w:rPr>
        <w:t xml:space="preserve"> </w:t>
      </w:r>
      <w:r>
        <w:rPr>
          <w:spacing w:val="-4"/>
        </w:rPr>
        <w:t>Vervolgens</w:t>
      </w:r>
      <w:r>
        <w:rPr>
          <w:spacing w:val="-9"/>
        </w:rPr>
        <w:t xml:space="preserve"> </w:t>
      </w:r>
      <w:r>
        <w:t>werd</w:t>
      </w:r>
      <w:r>
        <w:rPr>
          <w:spacing w:val="-8"/>
        </w:rPr>
        <w:t xml:space="preserve"> </w:t>
      </w:r>
      <w:r>
        <w:t>de</w:t>
      </w:r>
      <w:r>
        <w:rPr>
          <w:spacing w:val="-7"/>
        </w:rPr>
        <w:t xml:space="preserve"> </w:t>
      </w:r>
      <w:r>
        <w:t>data</w:t>
      </w:r>
      <w:r>
        <w:rPr>
          <w:spacing w:val="-8"/>
        </w:rPr>
        <w:t xml:space="preserve"> </w:t>
      </w:r>
      <w:r>
        <w:t>opgesplitst</w:t>
      </w:r>
      <w:r>
        <w:rPr>
          <w:spacing w:val="-8"/>
        </w:rPr>
        <w:t xml:space="preserve"> </w:t>
      </w:r>
      <w:r>
        <w:t>in</w:t>
      </w:r>
      <w:r>
        <w:rPr>
          <w:spacing w:val="-8"/>
        </w:rPr>
        <w:t xml:space="preserve"> </w:t>
      </w:r>
      <w:r>
        <w:t xml:space="preserve">traindata waarop het model werd getraind en testdata waarop de accuraatheid </w:t>
      </w:r>
      <w:r>
        <w:rPr>
          <w:spacing w:val="-3"/>
        </w:rPr>
        <w:t xml:space="preserve">van </w:t>
      </w:r>
      <w:r>
        <w:t>het model werd getest.</w:t>
      </w:r>
      <w:r>
        <w:rPr>
          <w:spacing w:val="13"/>
        </w:rPr>
        <w:t xml:space="preserve"> </w:t>
      </w:r>
      <w:hyperlink w:anchor="_bookmark26" w:history="1">
        <w:r>
          <w:t>3.3</w:t>
        </w:r>
      </w:hyperlink>
    </w:p>
    <w:p w:rsidR="00BB27DF" w:rsidRDefault="008E32D9">
      <w:pPr>
        <w:pStyle w:val="Plattetekst"/>
        <w:spacing w:before="11"/>
        <w:rPr>
          <w:sz w:val="29"/>
        </w:rPr>
      </w:pPr>
      <w:r>
        <w:rPr>
          <w:noProof/>
          <w:lang w:val="nl-BE" w:eastAsia="nl-BE"/>
        </w:rPr>
        <mc:AlternateContent>
          <mc:Choice Requires="wps">
            <w:drawing>
              <wp:anchor distT="0" distB="0" distL="0" distR="0" simplePos="0" relativeHeight="251675136" behindDoc="1" locked="0" layoutInCell="1" allowOverlap="1">
                <wp:simplePos x="0" y="0"/>
                <wp:positionH relativeFrom="page">
                  <wp:posOffset>1080135</wp:posOffset>
                </wp:positionH>
                <wp:positionV relativeFrom="paragraph">
                  <wp:posOffset>246380</wp:posOffset>
                </wp:positionV>
                <wp:extent cx="3978275" cy="1344930"/>
                <wp:effectExtent l="13335" t="8255" r="8890" b="8890"/>
                <wp:wrapTopAndBottom/>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134493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92645" w:rsidRDefault="00D92645">
                            <w:pPr>
                              <w:pStyle w:val="Plattetekst"/>
                              <w:spacing w:before="65"/>
                              <w:ind w:left="100"/>
                            </w:pPr>
                            <w:r>
                              <w:t>X = p i c k l e . l o a d ( o p e n ( " X . p i c k l e " , " r b " ) )</w:t>
                            </w:r>
                          </w:p>
                          <w:p w:rsidR="00D92645" w:rsidRDefault="00D92645">
                            <w:pPr>
                              <w:pStyle w:val="Plattetekst"/>
                              <w:spacing w:before="13" w:line="501" w:lineRule="auto"/>
                              <w:ind w:left="100" w:right="766" w:firstLine="26"/>
                            </w:pPr>
                            <w:r>
                              <w:t>y</w:t>
                            </w:r>
                            <w:r>
                              <w:rPr>
                                <w:spacing w:val="37"/>
                              </w:rPr>
                              <w:t xml:space="preserve"> </w:t>
                            </w:r>
                            <w:r>
                              <w:t>=</w:t>
                            </w:r>
                            <w:r>
                              <w:rPr>
                                <w:spacing w:val="6"/>
                              </w:rPr>
                              <w:t xml:space="preserve"> </w:t>
                            </w:r>
                            <w:r>
                              <w:t>p</w:t>
                            </w:r>
                            <w:r>
                              <w:rPr>
                                <w:spacing w:val="-21"/>
                              </w:rPr>
                              <w:t xml:space="preserve"> </w:t>
                            </w:r>
                            <w:r>
                              <w:t>i</w:t>
                            </w:r>
                            <w:r>
                              <w:rPr>
                                <w:spacing w:val="-21"/>
                              </w:rPr>
                              <w:t xml:space="preserve"> </w:t>
                            </w:r>
                            <w:r>
                              <w:t>c</w:t>
                            </w:r>
                            <w:r>
                              <w:rPr>
                                <w:spacing w:val="-22"/>
                              </w:rPr>
                              <w:t xml:space="preserve"> </w:t>
                            </w:r>
                            <w:r>
                              <w:t>k</w:t>
                            </w:r>
                            <w:r>
                              <w:rPr>
                                <w:spacing w:val="-21"/>
                              </w:rPr>
                              <w:t xml:space="preserve"> </w:t>
                            </w:r>
                            <w:r>
                              <w:t>l</w:t>
                            </w:r>
                            <w:r>
                              <w:rPr>
                                <w:spacing w:val="-21"/>
                              </w:rPr>
                              <w:t xml:space="preserve"> </w:t>
                            </w:r>
                            <w:r>
                              <w:t>e</w:t>
                            </w:r>
                            <w:r>
                              <w:rPr>
                                <w:spacing w:val="20"/>
                              </w:rPr>
                              <w:t xml:space="preserve"> </w:t>
                            </w:r>
                            <w:r>
                              <w:t>.</w:t>
                            </w:r>
                            <w:r>
                              <w:rPr>
                                <w:spacing w:val="14"/>
                              </w:rPr>
                              <w:t xml:space="preserve"> </w:t>
                            </w:r>
                            <w:r>
                              <w:t>l</w:t>
                            </w:r>
                            <w:r>
                              <w:rPr>
                                <w:spacing w:val="-28"/>
                              </w:rPr>
                              <w:t xml:space="preserve"> </w:t>
                            </w:r>
                            <w:r>
                              <w:t>o</w:t>
                            </w:r>
                            <w:r>
                              <w:rPr>
                                <w:spacing w:val="-29"/>
                              </w:rPr>
                              <w:t xml:space="preserve"> </w:t>
                            </w:r>
                            <w:r>
                              <w:t>a</w:t>
                            </w:r>
                            <w:r>
                              <w:rPr>
                                <w:spacing w:val="-28"/>
                              </w:rPr>
                              <w:t xml:space="preserve"> </w:t>
                            </w:r>
                            <w:r>
                              <w:t>d</w:t>
                            </w:r>
                            <w:r>
                              <w:rPr>
                                <w:spacing w:val="4"/>
                              </w:rPr>
                              <w:t xml:space="preserve"> </w:t>
                            </w:r>
                            <w:r>
                              <w:t>(</w:t>
                            </w:r>
                            <w:r>
                              <w:rPr>
                                <w:spacing w:val="-8"/>
                              </w:rPr>
                              <w:t xml:space="preserve"> </w:t>
                            </w:r>
                            <w:r>
                              <w:t>o</w:t>
                            </w:r>
                            <w:r>
                              <w:rPr>
                                <w:spacing w:val="-39"/>
                              </w:rPr>
                              <w:t xml:space="preserve"> </w:t>
                            </w:r>
                            <w:r>
                              <w:t>p</w:t>
                            </w:r>
                            <w:r>
                              <w:rPr>
                                <w:spacing w:val="-38"/>
                              </w:rPr>
                              <w:t xml:space="preserve"> </w:t>
                            </w:r>
                            <w:r>
                              <w:t>e</w:t>
                            </w:r>
                            <w:r>
                              <w:rPr>
                                <w:spacing w:val="-39"/>
                              </w:rPr>
                              <w:t xml:space="preserve"> </w:t>
                            </w:r>
                            <w:r>
                              <w:t>n</w:t>
                            </w:r>
                            <w:r>
                              <w:rPr>
                                <w:spacing w:val="-2"/>
                              </w:rPr>
                              <w:t xml:space="preserve"> </w:t>
                            </w:r>
                            <w:r>
                              <w:t>(</w:t>
                            </w:r>
                            <w:r>
                              <w:rPr>
                                <w:spacing w:val="-25"/>
                              </w:rPr>
                              <w:t xml:space="preserve"> </w:t>
                            </w:r>
                            <w:r>
                              <w:t>"</w:t>
                            </w:r>
                            <w:r>
                              <w:rPr>
                                <w:spacing w:val="-12"/>
                              </w:rPr>
                              <w:t xml:space="preserve"> </w:t>
                            </w:r>
                            <w:r>
                              <w:t>y</w:t>
                            </w:r>
                            <w:r>
                              <w:rPr>
                                <w:spacing w:val="-7"/>
                              </w:rPr>
                              <w:t xml:space="preserve"> </w:t>
                            </w:r>
                            <w:r>
                              <w:t>.</w:t>
                            </w:r>
                            <w:r>
                              <w:rPr>
                                <w:spacing w:val="20"/>
                              </w:rPr>
                              <w:t xml:space="preserve"> </w:t>
                            </w:r>
                            <w:r>
                              <w:t>p</w:t>
                            </w:r>
                            <w:r>
                              <w:rPr>
                                <w:spacing w:val="-21"/>
                              </w:rPr>
                              <w:t xml:space="preserve"> </w:t>
                            </w:r>
                            <w:r>
                              <w:t>i</w:t>
                            </w:r>
                            <w:r>
                              <w:rPr>
                                <w:spacing w:val="-21"/>
                              </w:rPr>
                              <w:t xml:space="preserve"> </w:t>
                            </w:r>
                            <w:r>
                              <w:t>c</w:t>
                            </w:r>
                            <w:r>
                              <w:rPr>
                                <w:spacing w:val="-22"/>
                              </w:rPr>
                              <w:t xml:space="preserve"> </w:t>
                            </w:r>
                            <w:r>
                              <w:t>k</w:t>
                            </w:r>
                            <w:r>
                              <w:rPr>
                                <w:spacing w:val="-21"/>
                              </w:rPr>
                              <w:t xml:space="preserve"> </w:t>
                            </w:r>
                            <w:r>
                              <w:t>l</w:t>
                            </w:r>
                            <w:r>
                              <w:rPr>
                                <w:spacing w:val="-21"/>
                              </w:rPr>
                              <w:t xml:space="preserve"> </w:t>
                            </w:r>
                            <w:r>
                              <w:t>e</w:t>
                            </w:r>
                            <w:r>
                              <w:rPr>
                                <w:spacing w:val="13"/>
                              </w:rPr>
                              <w:t xml:space="preserve"> </w:t>
                            </w:r>
                            <w:r>
                              <w:t>"</w:t>
                            </w:r>
                            <w:r>
                              <w:rPr>
                                <w:spacing w:val="10"/>
                              </w:rPr>
                              <w:t xml:space="preserve"> </w:t>
                            </w:r>
                            <w:r>
                              <w:t>,</w:t>
                            </w:r>
                            <w:r>
                              <w:rPr>
                                <w:spacing w:val="-26"/>
                              </w:rPr>
                              <w:t xml:space="preserve"> </w:t>
                            </w:r>
                            <w:r>
                              <w:t>"</w:t>
                            </w:r>
                            <w:r>
                              <w:rPr>
                                <w:spacing w:val="3"/>
                              </w:rPr>
                              <w:t xml:space="preserve"> </w:t>
                            </w:r>
                            <w:r>
                              <w:t>r</w:t>
                            </w:r>
                            <w:r>
                              <w:rPr>
                                <w:spacing w:val="-31"/>
                              </w:rPr>
                              <w:t xml:space="preserve"> </w:t>
                            </w:r>
                            <w:r>
                              <w:t>b</w:t>
                            </w:r>
                            <w:r>
                              <w:rPr>
                                <w:spacing w:val="11"/>
                              </w:rPr>
                              <w:t xml:space="preserve"> </w:t>
                            </w:r>
                            <w:r>
                              <w:t>"</w:t>
                            </w:r>
                            <w:r>
                              <w:rPr>
                                <w:spacing w:val="-17"/>
                              </w:rPr>
                              <w:t xml:space="preserve"> </w:t>
                            </w:r>
                            <w:r>
                              <w:t>)</w:t>
                            </w:r>
                            <w:r>
                              <w:rPr>
                                <w:spacing w:val="-17"/>
                              </w:rPr>
                              <w:t xml:space="preserve"> </w:t>
                            </w:r>
                            <w:r>
                              <w:t>) X</w:t>
                            </w:r>
                            <w:r>
                              <w:rPr>
                                <w:spacing w:val="12"/>
                              </w:rPr>
                              <w:t xml:space="preserve"> </w:t>
                            </w:r>
                            <w:r>
                              <w:t>=</w:t>
                            </w:r>
                            <w:r>
                              <w:rPr>
                                <w:spacing w:val="13"/>
                              </w:rPr>
                              <w:t xml:space="preserve"> </w:t>
                            </w:r>
                            <w:r>
                              <w:t>X</w:t>
                            </w:r>
                            <w:r>
                              <w:rPr>
                                <w:spacing w:val="-38"/>
                              </w:rPr>
                              <w:t xml:space="preserve"> </w:t>
                            </w:r>
                            <w:r>
                              <w:t>/</w:t>
                            </w:r>
                            <w:r>
                              <w:rPr>
                                <w:spacing w:val="-24"/>
                              </w:rPr>
                              <w:t xml:space="preserve"> </w:t>
                            </w:r>
                            <w:r>
                              <w:t>2</w:t>
                            </w:r>
                            <w:r>
                              <w:rPr>
                                <w:spacing w:val="-24"/>
                              </w:rPr>
                              <w:t xml:space="preserve"> </w:t>
                            </w:r>
                            <w:r>
                              <w:t>5</w:t>
                            </w:r>
                            <w:r>
                              <w:rPr>
                                <w:spacing w:val="-24"/>
                              </w:rPr>
                              <w:t xml:space="preserve"> </w:t>
                            </w:r>
                            <w:r>
                              <w:t>5</w:t>
                            </w:r>
                            <w:r>
                              <w:rPr>
                                <w:spacing w:val="-24"/>
                              </w:rPr>
                              <w:t xml:space="preserve"> </w:t>
                            </w:r>
                            <w:r>
                              <w:t>.</w:t>
                            </w:r>
                            <w:r>
                              <w:rPr>
                                <w:spacing w:val="-24"/>
                              </w:rPr>
                              <w:t xml:space="preserve"> </w:t>
                            </w:r>
                            <w:r>
                              <w:t>0</w:t>
                            </w:r>
                          </w:p>
                          <w:p w:rsidR="00D92645" w:rsidRDefault="00D92645">
                            <w:pPr>
                              <w:pStyle w:val="Plattetekst"/>
                              <w:tabs>
                                <w:tab w:val="left" w:pos="1436"/>
                                <w:tab w:val="left" w:pos="2590"/>
                                <w:tab w:val="left" w:pos="3886"/>
                              </w:tabs>
                              <w:spacing w:before="2"/>
                              <w:ind w:left="145"/>
                            </w:pPr>
                            <w:r>
                              <w:t>X</w:t>
                            </w:r>
                            <w:r>
                              <w:rPr>
                                <w:spacing w:val="-31"/>
                              </w:rPr>
                              <w:t xml:space="preserve"> </w:t>
                            </w:r>
                            <w:r>
                              <w:t>_</w:t>
                            </w:r>
                            <w:r>
                              <w:rPr>
                                <w:spacing w:val="-30"/>
                              </w:rPr>
                              <w:t xml:space="preserve"> </w:t>
                            </w:r>
                            <w:r>
                              <w:t>t</w:t>
                            </w:r>
                            <w:r>
                              <w:rPr>
                                <w:spacing w:val="-30"/>
                              </w:rPr>
                              <w:t xml:space="preserve"> </w:t>
                            </w:r>
                            <w:r>
                              <w:t>r</w:t>
                            </w:r>
                            <w:r>
                              <w:rPr>
                                <w:spacing w:val="-30"/>
                              </w:rPr>
                              <w:t xml:space="preserve"> </w:t>
                            </w:r>
                            <w:r>
                              <w:t>a</w:t>
                            </w:r>
                            <w:r>
                              <w:rPr>
                                <w:spacing w:val="-31"/>
                              </w:rPr>
                              <w:t xml:space="preserve"> </w:t>
                            </w:r>
                            <w:r>
                              <w:t>i</w:t>
                            </w:r>
                            <w:r>
                              <w:rPr>
                                <w:spacing w:val="-30"/>
                              </w:rPr>
                              <w:t xml:space="preserve"> </w:t>
                            </w:r>
                            <w:r>
                              <w:t>n</w:t>
                            </w:r>
                            <w:r>
                              <w:rPr>
                                <w:spacing w:val="42"/>
                              </w:rPr>
                              <w:t xml:space="preserve"> </w:t>
                            </w:r>
                            <w:r>
                              <w:t>,</w:t>
                            </w:r>
                            <w:r>
                              <w:tab/>
                              <w:t>X</w:t>
                            </w:r>
                            <w:r>
                              <w:rPr>
                                <w:spacing w:val="-32"/>
                              </w:rPr>
                              <w:t xml:space="preserve"> </w:t>
                            </w:r>
                            <w:r>
                              <w:t>_</w:t>
                            </w:r>
                            <w:r>
                              <w:rPr>
                                <w:spacing w:val="-31"/>
                              </w:rPr>
                              <w:t xml:space="preserve"> </w:t>
                            </w:r>
                            <w:r>
                              <w:t>t</w:t>
                            </w:r>
                            <w:r>
                              <w:rPr>
                                <w:spacing w:val="-31"/>
                              </w:rPr>
                              <w:t xml:space="preserve"> </w:t>
                            </w:r>
                            <w:r>
                              <w:t>e</w:t>
                            </w:r>
                            <w:r>
                              <w:rPr>
                                <w:spacing w:val="-31"/>
                              </w:rPr>
                              <w:t xml:space="preserve"> </w:t>
                            </w:r>
                            <w:r>
                              <w:t>s</w:t>
                            </w:r>
                            <w:r>
                              <w:rPr>
                                <w:spacing w:val="-31"/>
                              </w:rPr>
                              <w:t xml:space="preserve"> </w:t>
                            </w:r>
                            <w:r>
                              <w:t>t</w:t>
                            </w:r>
                            <w:r>
                              <w:rPr>
                                <w:spacing w:val="39"/>
                              </w:rPr>
                              <w:t xml:space="preserve"> </w:t>
                            </w:r>
                            <w:r>
                              <w:t>,</w:t>
                            </w:r>
                            <w:r>
                              <w:tab/>
                              <w:t>y</w:t>
                            </w:r>
                            <w:r>
                              <w:rPr>
                                <w:spacing w:val="-24"/>
                              </w:rPr>
                              <w:t xml:space="preserve"> </w:t>
                            </w:r>
                            <w:r>
                              <w:t>_</w:t>
                            </w:r>
                            <w:r>
                              <w:rPr>
                                <w:spacing w:val="-24"/>
                              </w:rPr>
                              <w:t xml:space="preserve"> </w:t>
                            </w:r>
                            <w:r>
                              <w:t>t</w:t>
                            </w:r>
                            <w:r>
                              <w:rPr>
                                <w:spacing w:val="-25"/>
                              </w:rPr>
                              <w:t xml:space="preserve"> </w:t>
                            </w:r>
                            <w:r>
                              <w:t>r</w:t>
                            </w:r>
                            <w:r>
                              <w:rPr>
                                <w:spacing w:val="-24"/>
                              </w:rPr>
                              <w:t xml:space="preserve"> </w:t>
                            </w:r>
                            <w:r>
                              <w:t>a</w:t>
                            </w:r>
                            <w:r>
                              <w:rPr>
                                <w:spacing w:val="-24"/>
                              </w:rPr>
                              <w:t xml:space="preserve"> </w:t>
                            </w:r>
                            <w:r>
                              <w:t>i</w:t>
                            </w:r>
                            <w:r>
                              <w:rPr>
                                <w:spacing w:val="-24"/>
                              </w:rPr>
                              <w:t xml:space="preserve"> </w:t>
                            </w:r>
                            <w:r>
                              <w:t>n</w:t>
                            </w:r>
                            <w:r>
                              <w:rPr>
                                <w:spacing w:val="53"/>
                              </w:rPr>
                              <w:t xml:space="preserve"> </w:t>
                            </w:r>
                            <w:r>
                              <w:t>,</w:t>
                            </w:r>
                            <w:r>
                              <w:tab/>
                              <w:t>y _ t e s t</w:t>
                            </w:r>
                            <w:r>
                              <w:rPr>
                                <w:spacing w:val="33"/>
                              </w:rPr>
                              <w:t xml:space="preserve"> </w:t>
                            </w:r>
                            <w:r>
                              <w:t>=</w:t>
                            </w:r>
                          </w:p>
                          <w:p w:rsidR="00D92645" w:rsidRDefault="00D92645">
                            <w:pPr>
                              <w:pStyle w:val="Plattetekst"/>
                              <w:spacing w:before="13"/>
                              <w:ind w:left="1171"/>
                            </w:pPr>
                            <w:r>
                              <w:t>t</w:t>
                            </w:r>
                            <w:r>
                              <w:rPr>
                                <w:spacing w:val="-10"/>
                              </w:rPr>
                              <w:t xml:space="preserve"> </w:t>
                            </w:r>
                            <w:r>
                              <w:t>r</w:t>
                            </w:r>
                            <w:r>
                              <w:rPr>
                                <w:spacing w:val="-9"/>
                              </w:rPr>
                              <w:t xml:space="preserve"> </w:t>
                            </w:r>
                            <w:r>
                              <w:t>a</w:t>
                            </w:r>
                            <w:r>
                              <w:rPr>
                                <w:spacing w:val="-9"/>
                              </w:rPr>
                              <w:t xml:space="preserve"> </w:t>
                            </w:r>
                            <w:r>
                              <w:t>i</w:t>
                            </w:r>
                            <w:r>
                              <w:rPr>
                                <w:spacing w:val="-10"/>
                              </w:rPr>
                              <w:t xml:space="preserve"> </w:t>
                            </w:r>
                            <w:r>
                              <w:t>n</w:t>
                            </w:r>
                            <w:r>
                              <w:rPr>
                                <w:spacing w:val="-9"/>
                              </w:rPr>
                              <w:t xml:space="preserve"> </w:t>
                            </w:r>
                            <w:r>
                              <w:t>_</w:t>
                            </w:r>
                            <w:r>
                              <w:rPr>
                                <w:spacing w:val="-9"/>
                              </w:rPr>
                              <w:t xml:space="preserve"> </w:t>
                            </w:r>
                            <w:r>
                              <w:t>t</w:t>
                            </w:r>
                            <w:r>
                              <w:rPr>
                                <w:spacing w:val="-10"/>
                              </w:rPr>
                              <w:t xml:space="preserve"> </w:t>
                            </w:r>
                            <w:r>
                              <w:t>e</w:t>
                            </w:r>
                            <w:r>
                              <w:rPr>
                                <w:spacing w:val="-9"/>
                              </w:rPr>
                              <w:t xml:space="preserve"> </w:t>
                            </w:r>
                            <w:r>
                              <w:t>s</w:t>
                            </w:r>
                            <w:r>
                              <w:rPr>
                                <w:spacing w:val="-9"/>
                              </w:rPr>
                              <w:t xml:space="preserve"> </w:t>
                            </w:r>
                            <w:r>
                              <w:t>t</w:t>
                            </w:r>
                            <w:r>
                              <w:rPr>
                                <w:spacing w:val="-10"/>
                              </w:rPr>
                              <w:t xml:space="preserve"> </w:t>
                            </w:r>
                            <w:r>
                              <w:t>_</w:t>
                            </w:r>
                            <w:r>
                              <w:rPr>
                                <w:spacing w:val="-9"/>
                              </w:rPr>
                              <w:t xml:space="preserve"> </w:t>
                            </w:r>
                            <w:r>
                              <w:t>s</w:t>
                            </w:r>
                            <w:r>
                              <w:rPr>
                                <w:spacing w:val="-9"/>
                              </w:rPr>
                              <w:t xml:space="preserve"> </w:t>
                            </w:r>
                            <w:r>
                              <w:t>p</w:t>
                            </w:r>
                            <w:r>
                              <w:rPr>
                                <w:spacing w:val="-10"/>
                              </w:rPr>
                              <w:t xml:space="preserve"> </w:t>
                            </w:r>
                            <w:r>
                              <w:t>l</w:t>
                            </w:r>
                            <w:r>
                              <w:rPr>
                                <w:spacing w:val="-9"/>
                              </w:rPr>
                              <w:t xml:space="preserve"> </w:t>
                            </w:r>
                            <w:r>
                              <w:t>i</w:t>
                            </w:r>
                            <w:r>
                              <w:rPr>
                                <w:spacing w:val="-9"/>
                              </w:rPr>
                              <w:t xml:space="preserve"> </w:t>
                            </w:r>
                            <w:r>
                              <w:t>t</w:t>
                            </w:r>
                            <w:r>
                              <w:rPr>
                                <w:spacing w:val="22"/>
                              </w:rPr>
                              <w:t xml:space="preserve"> </w:t>
                            </w:r>
                            <w:r>
                              <w:t>(</w:t>
                            </w:r>
                            <w:r>
                              <w:rPr>
                                <w:spacing w:val="-38"/>
                              </w:rPr>
                              <w:t xml:space="preserve"> </w:t>
                            </w:r>
                            <w:r>
                              <w:t>X</w:t>
                            </w:r>
                            <w:r>
                              <w:rPr>
                                <w:spacing w:val="-38"/>
                              </w:rPr>
                              <w:t xml:space="preserve"> </w:t>
                            </w:r>
                            <w:r>
                              <w:t>,</w:t>
                            </w:r>
                            <w:r>
                              <w:rPr>
                                <w:spacing w:val="-11"/>
                              </w:rPr>
                              <w:t xml:space="preserve"> </w:t>
                            </w:r>
                            <w:r>
                              <w:t>y</w:t>
                            </w:r>
                            <w:r>
                              <w:rPr>
                                <w:spacing w:val="-4"/>
                              </w:rPr>
                              <w:t xml:space="preserve"> </w:t>
                            </w:r>
                            <w:r>
                              <w:t>,</w:t>
                            </w:r>
                            <w:r>
                              <w:rPr>
                                <w:spacing w:val="28"/>
                              </w:rPr>
                              <w:t xml:space="preserve"> </w:t>
                            </w:r>
                            <w:r>
                              <w:t>t</w:t>
                            </w:r>
                            <w:r>
                              <w:rPr>
                                <w:spacing w:val="-15"/>
                              </w:rPr>
                              <w:t xml:space="preserve"> </w:t>
                            </w:r>
                            <w:r>
                              <w:t>e</w:t>
                            </w:r>
                            <w:r>
                              <w:rPr>
                                <w:spacing w:val="-14"/>
                              </w:rPr>
                              <w:t xml:space="preserve"> </w:t>
                            </w:r>
                            <w:r>
                              <w:t>s</w:t>
                            </w:r>
                            <w:r>
                              <w:rPr>
                                <w:spacing w:val="-14"/>
                              </w:rPr>
                              <w:t xml:space="preserve"> </w:t>
                            </w:r>
                            <w:r>
                              <w:t>t</w:t>
                            </w:r>
                            <w:r>
                              <w:rPr>
                                <w:spacing w:val="-15"/>
                              </w:rPr>
                              <w:t xml:space="preserve"> </w:t>
                            </w:r>
                            <w:r>
                              <w:t>_</w:t>
                            </w:r>
                            <w:r>
                              <w:rPr>
                                <w:spacing w:val="-14"/>
                              </w:rPr>
                              <w:t xml:space="preserve"> </w:t>
                            </w:r>
                            <w:r>
                              <w:t>s</w:t>
                            </w:r>
                            <w:r>
                              <w:rPr>
                                <w:spacing w:val="-14"/>
                              </w:rPr>
                              <w:t xml:space="preserve"> </w:t>
                            </w:r>
                            <w:r>
                              <w:t>i</w:t>
                            </w:r>
                            <w:r>
                              <w:rPr>
                                <w:spacing w:val="-14"/>
                              </w:rPr>
                              <w:t xml:space="preserve"> </w:t>
                            </w:r>
                            <w:r>
                              <w:t>z</w:t>
                            </w:r>
                            <w:r>
                              <w:rPr>
                                <w:spacing w:val="-15"/>
                              </w:rPr>
                              <w:t xml:space="preserve"> </w:t>
                            </w:r>
                            <w:r>
                              <w:t>e</w:t>
                            </w:r>
                            <w:r>
                              <w:rPr>
                                <w:spacing w:val="20"/>
                              </w:rPr>
                              <w:t xml:space="preserve"> </w:t>
                            </w:r>
                            <w:r>
                              <w:t>=</w:t>
                            </w:r>
                            <w:r>
                              <w:rPr>
                                <w:spacing w:val="-27"/>
                              </w:rPr>
                              <w:t xml:space="preserve"> </w:t>
                            </w:r>
                            <w:r>
                              <w:t>0</w:t>
                            </w:r>
                            <w:r>
                              <w:rPr>
                                <w:spacing w:val="-27"/>
                              </w:rPr>
                              <w:t xml:space="preserve"> </w:t>
                            </w:r>
                            <w:r>
                              <w:t>.</w:t>
                            </w:r>
                            <w:r>
                              <w:rPr>
                                <w:spacing w:val="-27"/>
                              </w:rPr>
                              <w:t xml:space="preserve"> </w:t>
                            </w:r>
                            <w:r>
                              <w:t>2</w:t>
                            </w:r>
                            <w:r>
                              <w:rPr>
                                <w:spacing w:val="-27"/>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85.05pt;margin-top:19.4pt;width:313.25pt;height:105.9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" filled="f" strokeweight=".14042mm">
                <v:textbox inset="0,0,0,0">
                  <w:txbxContent>
                    <w:p w:rsidR="00D92645" w:rsidRDefault="00D92645">
                      <w:pPr>
                        <w:pStyle w:val="Plattetekst"/>
                        <w:spacing w:before="65"/>
                        <w:ind w:left="100"/>
                      </w:pPr>
                      <w:r>
                        <w:t>X = p i c k l e . l o a d ( o p e n ( " X . p i c k l e " , " r b " ) )</w:t>
                      </w:r>
                    </w:p>
                    <w:p w:rsidR="00D92645" w:rsidRDefault="00D92645">
                      <w:pPr>
                        <w:pStyle w:val="Plattetekst"/>
                        <w:spacing w:before="13" w:line="501" w:lineRule="auto"/>
                        <w:ind w:left="100" w:right="766" w:firstLine="26"/>
                      </w:pPr>
                      <w:r>
                        <w:t>y</w:t>
                      </w:r>
                      <w:r>
                        <w:rPr>
                          <w:spacing w:val="37"/>
                        </w:rPr>
                        <w:t xml:space="preserve"> </w:t>
                      </w:r>
                      <w:r>
                        <w:t>=</w:t>
                      </w:r>
                      <w:r>
                        <w:rPr>
                          <w:spacing w:val="6"/>
                        </w:rPr>
                        <w:t xml:space="preserve"> </w:t>
                      </w:r>
                      <w:r>
                        <w:t>p</w:t>
                      </w:r>
                      <w:r>
                        <w:rPr>
                          <w:spacing w:val="-21"/>
                        </w:rPr>
                        <w:t xml:space="preserve"> </w:t>
                      </w:r>
                      <w:r>
                        <w:t>i</w:t>
                      </w:r>
                      <w:r>
                        <w:rPr>
                          <w:spacing w:val="-21"/>
                        </w:rPr>
                        <w:t xml:space="preserve"> </w:t>
                      </w:r>
                      <w:r>
                        <w:t>c</w:t>
                      </w:r>
                      <w:r>
                        <w:rPr>
                          <w:spacing w:val="-22"/>
                        </w:rPr>
                        <w:t xml:space="preserve"> </w:t>
                      </w:r>
                      <w:r>
                        <w:t>k</w:t>
                      </w:r>
                      <w:r>
                        <w:rPr>
                          <w:spacing w:val="-21"/>
                        </w:rPr>
                        <w:t xml:space="preserve"> </w:t>
                      </w:r>
                      <w:r>
                        <w:t>l</w:t>
                      </w:r>
                      <w:r>
                        <w:rPr>
                          <w:spacing w:val="-21"/>
                        </w:rPr>
                        <w:t xml:space="preserve"> </w:t>
                      </w:r>
                      <w:r>
                        <w:t>e</w:t>
                      </w:r>
                      <w:r>
                        <w:rPr>
                          <w:spacing w:val="20"/>
                        </w:rPr>
                        <w:t xml:space="preserve"> </w:t>
                      </w:r>
                      <w:r>
                        <w:t>.</w:t>
                      </w:r>
                      <w:r>
                        <w:rPr>
                          <w:spacing w:val="14"/>
                        </w:rPr>
                        <w:t xml:space="preserve"> </w:t>
                      </w:r>
                      <w:r>
                        <w:t>l</w:t>
                      </w:r>
                      <w:r>
                        <w:rPr>
                          <w:spacing w:val="-28"/>
                        </w:rPr>
                        <w:t xml:space="preserve"> </w:t>
                      </w:r>
                      <w:r>
                        <w:t>o</w:t>
                      </w:r>
                      <w:r>
                        <w:rPr>
                          <w:spacing w:val="-29"/>
                        </w:rPr>
                        <w:t xml:space="preserve"> </w:t>
                      </w:r>
                      <w:r>
                        <w:t>a</w:t>
                      </w:r>
                      <w:r>
                        <w:rPr>
                          <w:spacing w:val="-28"/>
                        </w:rPr>
                        <w:t xml:space="preserve"> </w:t>
                      </w:r>
                      <w:r>
                        <w:t>d</w:t>
                      </w:r>
                      <w:r>
                        <w:rPr>
                          <w:spacing w:val="4"/>
                        </w:rPr>
                        <w:t xml:space="preserve"> </w:t>
                      </w:r>
                      <w:r>
                        <w:t>(</w:t>
                      </w:r>
                      <w:r>
                        <w:rPr>
                          <w:spacing w:val="-8"/>
                        </w:rPr>
                        <w:t xml:space="preserve"> </w:t>
                      </w:r>
                      <w:r>
                        <w:t>o</w:t>
                      </w:r>
                      <w:r>
                        <w:rPr>
                          <w:spacing w:val="-39"/>
                        </w:rPr>
                        <w:t xml:space="preserve"> </w:t>
                      </w:r>
                      <w:r>
                        <w:t>p</w:t>
                      </w:r>
                      <w:r>
                        <w:rPr>
                          <w:spacing w:val="-38"/>
                        </w:rPr>
                        <w:t xml:space="preserve"> </w:t>
                      </w:r>
                      <w:r>
                        <w:t>e</w:t>
                      </w:r>
                      <w:r>
                        <w:rPr>
                          <w:spacing w:val="-39"/>
                        </w:rPr>
                        <w:t xml:space="preserve"> </w:t>
                      </w:r>
                      <w:r>
                        <w:t>n</w:t>
                      </w:r>
                      <w:r>
                        <w:rPr>
                          <w:spacing w:val="-2"/>
                        </w:rPr>
                        <w:t xml:space="preserve"> </w:t>
                      </w:r>
                      <w:r>
                        <w:t>(</w:t>
                      </w:r>
                      <w:r>
                        <w:rPr>
                          <w:spacing w:val="-25"/>
                        </w:rPr>
                        <w:t xml:space="preserve"> </w:t>
                      </w:r>
                      <w:r>
                        <w:t>"</w:t>
                      </w:r>
                      <w:r>
                        <w:rPr>
                          <w:spacing w:val="-12"/>
                        </w:rPr>
                        <w:t xml:space="preserve"> </w:t>
                      </w:r>
                      <w:r>
                        <w:t>y</w:t>
                      </w:r>
                      <w:r>
                        <w:rPr>
                          <w:spacing w:val="-7"/>
                        </w:rPr>
                        <w:t xml:space="preserve"> </w:t>
                      </w:r>
                      <w:r>
                        <w:t>.</w:t>
                      </w:r>
                      <w:r>
                        <w:rPr>
                          <w:spacing w:val="20"/>
                        </w:rPr>
                        <w:t xml:space="preserve"> </w:t>
                      </w:r>
                      <w:r>
                        <w:t>p</w:t>
                      </w:r>
                      <w:r>
                        <w:rPr>
                          <w:spacing w:val="-21"/>
                        </w:rPr>
                        <w:t xml:space="preserve"> </w:t>
                      </w:r>
                      <w:r>
                        <w:t>i</w:t>
                      </w:r>
                      <w:r>
                        <w:rPr>
                          <w:spacing w:val="-21"/>
                        </w:rPr>
                        <w:t xml:space="preserve"> </w:t>
                      </w:r>
                      <w:r>
                        <w:t>c</w:t>
                      </w:r>
                      <w:r>
                        <w:rPr>
                          <w:spacing w:val="-22"/>
                        </w:rPr>
                        <w:t xml:space="preserve"> </w:t>
                      </w:r>
                      <w:r>
                        <w:t>k</w:t>
                      </w:r>
                      <w:r>
                        <w:rPr>
                          <w:spacing w:val="-21"/>
                        </w:rPr>
                        <w:t xml:space="preserve"> </w:t>
                      </w:r>
                      <w:r>
                        <w:t>l</w:t>
                      </w:r>
                      <w:r>
                        <w:rPr>
                          <w:spacing w:val="-21"/>
                        </w:rPr>
                        <w:t xml:space="preserve"> </w:t>
                      </w:r>
                      <w:r>
                        <w:t>e</w:t>
                      </w:r>
                      <w:r>
                        <w:rPr>
                          <w:spacing w:val="13"/>
                        </w:rPr>
                        <w:t xml:space="preserve"> </w:t>
                      </w:r>
                      <w:r>
                        <w:t>"</w:t>
                      </w:r>
                      <w:r>
                        <w:rPr>
                          <w:spacing w:val="10"/>
                        </w:rPr>
                        <w:t xml:space="preserve"> </w:t>
                      </w:r>
                      <w:r>
                        <w:t>,</w:t>
                      </w:r>
                      <w:r>
                        <w:rPr>
                          <w:spacing w:val="-26"/>
                        </w:rPr>
                        <w:t xml:space="preserve"> </w:t>
                      </w:r>
                      <w:r>
                        <w:t>"</w:t>
                      </w:r>
                      <w:r>
                        <w:rPr>
                          <w:spacing w:val="3"/>
                        </w:rPr>
                        <w:t xml:space="preserve"> </w:t>
                      </w:r>
                      <w:r>
                        <w:t>r</w:t>
                      </w:r>
                      <w:r>
                        <w:rPr>
                          <w:spacing w:val="-31"/>
                        </w:rPr>
                        <w:t xml:space="preserve"> </w:t>
                      </w:r>
                      <w:r>
                        <w:t>b</w:t>
                      </w:r>
                      <w:r>
                        <w:rPr>
                          <w:spacing w:val="11"/>
                        </w:rPr>
                        <w:t xml:space="preserve"> </w:t>
                      </w:r>
                      <w:r>
                        <w:t>"</w:t>
                      </w:r>
                      <w:r>
                        <w:rPr>
                          <w:spacing w:val="-17"/>
                        </w:rPr>
                        <w:t xml:space="preserve"> </w:t>
                      </w:r>
                      <w:r>
                        <w:t>)</w:t>
                      </w:r>
                      <w:r>
                        <w:rPr>
                          <w:spacing w:val="-17"/>
                        </w:rPr>
                        <w:t xml:space="preserve"> </w:t>
                      </w:r>
                      <w:r>
                        <w:t>) X</w:t>
                      </w:r>
                      <w:r>
                        <w:rPr>
                          <w:spacing w:val="12"/>
                        </w:rPr>
                        <w:t xml:space="preserve"> </w:t>
                      </w:r>
                      <w:r>
                        <w:t>=</w:t>
                      </w:r>
                      <w:r>
                        <w:rPr>
                          <w:spacing w:val="13"/>
                        </w:rPr>
                        <w:t xml:space="preserve"> </w:t>
                      </w:r>
                      <w:r>
                        <w:t>X</w:t>
                      </w:r>
                      <w:r>
                        <w:rPr>
                          <w:spacing w:val="-38"/>
                        </w:rPr>
                        <w:t xml:space="preserve"> </w:t>
                      </w:r>
                      <w:r>
                        <w:t>/</w:t>
                      </w:r>
                      <w:r>
                        <w:rPr>
                          <w:spacing w:val="-24"/>
                        </w:rPr>
                        <w:t xml:space="preserve"> </w:t>
                      </w:r>
                      <w:r>
                        <w:t>2</w:t>
                      </w:r>
                      <w:r>
                        <w:rPr>
                          <w:spacing w:val="-24"/>
                        </w:rPr>
                        <w:t xml:space="preserve"> </w:t>
                      </w:r>
                      <w:r>
                        <w:t>5</w:t>
                      </w:r>
                      <w:r>
                        <w:rPr>
                          <w:spacing w:val="-24"/>
                        </w:rPr>
                        <w:t xml:space="preserve"> </w:t>
                      </w:r>
                      <w:r>
                        <w:t>5</w:t>
                      </w:r>
                      <w:r>
                        <w:rPr>
                          <w:spacing w:val="-24"/>
                        </w:rPr>
                        <w:t xml:space="preserve"> </w:t>
                      </w:r>
                      <w:r>
                        <w:t>.</w:t>
                      </w:r>
                      <w:r>
                        <w:rPr>
                          <w:spacing w:val="-24"/>
                        </w:rPr>
                        <w:t xml:space="preserve"> </w:t>
                      </w:r>
                      <w:r>
                        <w:t>0</w:t>
                      </w:r>
                    </w:p>
                    <w:p w:rsidR="00D92645" w:rsidRDefault="00D92645">
                      <w:pPr>
                        <w:pStyle w:val="Plattetekst"/>
                        <w:tabs>
                          <w:tab w:val="left" w:pos="1436"/>
                          <w:tab w:val="left" w:pos="2590"/>
                          <w:tab w:val="left" w:pos="3886"/>
                        </w:tabs>
                        <w:spacing w:before="2"/>
                        <w:ind w:left="145"/>
                      </w:pPr>
                      <w:r>
                        <w:t>X</w:t>
                      </w:r>
                      <w:r>
                        <w:rPr>
                          <w:spacing w:val="-31"/>
                        </w:rPr>
                        <w:t xml:space="preserve"> </w:t>
                      </w:r>
                      <w:r>
                        <w:t>_</w:t>
                      </w:r>
                      <w:r>
                        <w:rPr>
                          <w:spacing w:val="-30"/>
                        </w:rPr>
                        <w:t xml:space="preserve"> </w:t>
                      </w:r>
                      <w:r>
                        <w:t>t</w:t>
                      </w:r>
                      <w:r>
                        <w:rPr>
                          <w:spacing w:val="-30"/>
                        </w:rPr>
                        <w:t xml:space="preserve"> </w:t>
                      </w:r>
                      <w:r>
                        <w:t>r</w:t>
                      </w:r>
                      <w:r>
                        <w:rPr>
                          <w:spacing w:val="-30"/>
                        </w:rPr>
                        <w:t xml:space="preserve"> </w:t>
                      </w:r>
                      <w:r>
                        <w:t>a</w:t>
                      </w:r>
                      <w:r>
                        <w:rPr>
                          <w:spacing w:val="-31"/>
                        </w:rPr>
                        <w:t xml:space="preserve"> </w:t>
                      </w:r>
                      <w:r>
                        <w:t>i</w:t>
                      </w:r>
                      <w:r>
                        <w:rPr>
                          <w:spacing w:val="-30"/>
                        </w:rPr>
                        <w:t xml:space="preserve"> </w:t>
                      </w:r>
                      <w:r>
                        <w:t>n</w:t>
                      </w:r>
                      <w:r>
                        <w:rPr>
                          <w:spacing w:val="42"/>
                        </w:rPr>
                        <w:t xml:space="preserve"> </w:t>
                      </w:r>
                      <w:r>
                        <w:t>,</w:t>
                      </w:r>
                      <w:r>
                        <w:tab/>
                        <w:t>X</w:t>
                      </w:r>
                      <w:r>
                        <w:rPr>
                          <w:spacing w:val="-32"/>
                        </w:rPr>
                        <w:t xml:space="preserve"> </w:t>
                      </w:r>
                      <w:r>
                        <w:t>_</w:t>
                      </w:r>
                      <w:r>
                        <w:rPr>
                          <w:spacing w:val="-31"/>
                        </w:rPr>
                        <w:t xml:space="preserve"> </w:t>
                      </w:r>
                      <w:r>
                        <w:t>t</w:t>
                      </w:r>
                      <w:r>
                        <w:rPr>
                          <w:spacing w:val="-31"/>
                        </w:rPr>
                        <w:t xml:space="preserve"> </w:t>
                      </w:r>
                      <w:r>
                        <w:t>e</w:t>
                      </w:r>
                      <w:r>
                        <w:rPr>
                          <w:spacing w:val="-31"/>
                        </w:rPr>
                        <w:t xml:space="preserve"> </w:t>
                      </w:r>
                      <w:r>
                        <w:t>s</w:t>
                      </w:r>
                      <w:r>
                        <w:rPr>
                          <w:spacing w:val="-31"/>
                        </w:rPr>
                        <w:t xml:space="preserve"> </w:t>
                      </w:r>
                      <w:r>
                        <w:t>t</w:t>
                      </w:r>
                      <w:r>
                        <w:rPr>
                          <w:spacing w:val="39"/>
                        </w:rPr>
                        <w:t xml:space="preserve"> </w:t>
                      </w:r>
                      <w:r>
                        <w:t>,</w:t>
                      </w:r>
                      <w:r>
                        <w:tab/>
                        <w:t>y</w:t>
                      </w:r>
                      <w:r>
                        <w:rPr>
                          <w:spacing w:val="-24"/>
                        </w:rPr>
                        <w:t xml:space="preserve"> </w:t>
                      </w:r>
                      <w:r>
                        <w:t>_</w:t>
                      </w:r>
                      <w:r>
                        <w:rPr>
                          <w:spacing w:val="-24"/>
                        </w:rPr>
                        <w:t xml:space="preserve"> </w:t>
                      </w:r>
                      <w:r>
                        <w:t>t</w:t>
                      </w:r>
                      <w:r>
                        <w:rPr>
                          <w:spacing w:val="-25"/>
                        </w:rPr>
                        <w:t xml:space="preserve"> </w:t>
                      </w:r>
                      <w:r>
                        <w:t>r</w:t>
                      </w:r>
                      <w:r>
                        <w:rPr>
                          <w:spacing w:val="-24"/>
                        </w:rPr>
                        <w:t xml:space="preserve"> </w:t>
                      </w:r>
                      <w:r>
                        <w:t>a</w:t>
                      </w:r>
                      <w:r>
                        <w:rPr>
                          <w:spacing w:val="-24"/>
                        </w:rPr>
                        <w:t xml:space="preserve"> </w:t>
                      </w:r>
                      <w:r>
                        <w:t>i</w:t>
                      </w:r>
                      <w:r>
                        <w:rPr>
                          <w:spacing w:val="-24"/>
                        </w:rPr>
                        <w:t xml:space="preserve"> </w:t>
                      </w:r>
                      <w:r>
                        <w:t>n</w:t>
                      </w:r>
                      <w:r>
                        <w:rPr>
                          <w:spacing w:val="53"/>
                        </w:rPr>
                        <w:t xml:space="preserve"> </w:t>
                      </w:r>
                      <w:r>
                        <w:t>,</w:t>
                      </w:r>
                      <w:r>
                        <w:tab/>
                        <w:t>y _ t e s t</w:t>
                      </w:r>
                      <w:r>
                        <w:rPr>
                          <w:spacing w:val="33"/>
                        </w:rPr>
                        <w:t xml:space="preserve"> </w:t>
                      </w:r>
                      <w:r>
                        <w:t>=</w:t>
                      </w:r>
                    </w:p>
                    <w:p w:rsidR="00D92645" w:rsidRDefault="00D92645">
                      <w:pPr>
                        <w:pStyle w:val="Plattetekst"/>
                        <w:spacing w:before="13"/>
                        <w:ind w:left="1171"/>
                      </w:pPr>
                      <w:r>
                        <w:t>t</w:t>
                      </w:r>
                      <w:r>
                        <w:rPr>
                          <w:spacing w:val="-10"/>
                        </w:rPr>
                        <w:t xml:space="preserve"> </w:t>
                      </w:r>
                      <w:r>
                        <w:t>r</w:t>
                      </w:r>
                      <w:r>
                        <w:rPr>
                          <w:spacing w:val="-9"/>
                        </w:rPr>
                        <w:t xml:space="preserve"> </w:t>
                      </w:r>
                      <w:r>
                        <w:t>a</w:t>
                      </w:r>
                      <w:r>
                        <w:rPr>
                          <w:spacing w:val="-9"/>
                        </w:rPr>
                        <w:t xml:space="preserve"> </w:t>
                      </w:r>
                      <w:r>
                        <w:t>i</w:t>
                      </w:r>
                      <w:r>
                        <w:rPr>
                          <w:spacing w:val="-10"/>
                        </w:rPr>
                        <w:t xml:space="preserve"> </w:t>
                      </w:r>
                      <w:r>
                        <w:t>n</w:t>
                      </w:r>
                      <w:r>
                        <w:rPr>
                          <w:spacing w:val="-9"/>
                        </w:rPr>
                        <w:t xml:space="preserve"> </w:t>
                      </w:r>
                      <w:r>
                        <w:t>_</w:t>
                      </w:r>
                      <w:r>
                        <w:rPr>
                          <w:spacing w:val="-9"/>
                        </w:rPr>
                        <w:t xml:space="preserve"> </w:t>
                      </w:r>
                      <w:r>
                        <w:t>t</w:t>
                      </w:r>
                      <w:r>
                        <w:rPr>
                          <w:spacing w:val="-10"/>
                        </w:rPr>
                        <w:t xml:space="preserve"> </w:t>
                      </w:r>
                      <w:r>
                        <w:t>e</w:t>
                      </w:r>
                      <w:r>
                        <w:rPr>
                          <w:spacing w:val="-9"/>
                        </w:rPr>
                        <w:t xml:space="preserve"> </w:t>
                      </w:r>
                      <w:r>
                        <w:t>s</w:t>
                      </w:r>
                      <w:r>
                        <w:rPr>
                          <w:spacing w:val="-9"/>
                        </w:rPr>
                        <w:t xml:space="preserve"> </w:t>
                      </w:r>
                      <w:r>
                        <w:t>t</w:t>
                      </w:r>
                      <w:r>
                        <w:rPr>
                          <w:spacing w:val="-10"/>
                        </w:rPr>
                        <w:t xml:space="preserve"> </w:t>
                      </w:r>
                      <w:r>
                        <w:t>_</w:t>
                      </w:r>
                      <w:r>
                        <w:rPr>
                          <w:spacing w:val="-9"/>
                        </w:rPr>
                        <w:t xml:space="preserve"> </w:t>
                      </w:r>
                      <w:r>
                        <w:t>s</w:t>
                      </w:r>
                      <w:r>
                        <w:rPr>
                          <w:spacing w:val="-9"/>
                        </w:rPr>
                        <w:t xml:space="preserve"> </w:t>
                      </w:r>
                      <w:r>
                        <w:t>p</w:t>
                      </w:r>
                      <w:r>
                        <w:rPr>
                          <w:spacing w:val="-10"/>
                        </w:rPr>
                        <w:t xml:space="preserve"> </w:t>
                      </w:r>
                      <w:r>
                        <w:t>l</w:t>
                      </w:r>
                      <w:r>
                        <w:rPr>
                          <w:spacing w:val="-9"/>
                        </w:rPr>
                        <w:t xml:space="preserve"> </w:t>
                      </w:r>
                      <w:r>
                        <w:t>i</w:t>
                      </w:r>
                      <w:r>
                        <w:rPr>
                          <w:spacing w:val="-9"/>
                        </w:rPr>
                        <w:t xml:space="preserve"> </w:t>
                      </w:r>
                      <w:r>
                        <w:t>t</w:t>
                      </w:r>
                      <w:r>
                        <w:rPr>
                          <w:spacing w:val="22"/>
                        </w:rPr>
                        <w:t xml:space="preserve"> </w:t>
                      </w:r>
                      <w:r>
                        <w:t>(</w:t>
                      </w:r>
                      <w:r>
                        <w:rPr>
                          <w:spacing w:val="-38"/>
                        </w:rPr>
                        <w:t xml:space="preserve"> </w:t>
                      </w:r>
                      <w:r>
                        <w:t>X</w:t>
                      </w:r>
                      <w:r>
                        <w:rPr>
                          <w:spacing w:val="-38"/>
                        </w:rPr>
                        <w:t xml:space="preserve"> </w:t>
                      </w:r>
                      <w:r>
                        <w:t>,</w:t>
                      </w:r>
                      <w:r>
                        <w:rPr>
                          <w:spacing w:val="-11"/>
                        </w:rPr>
                        <w:t xml:space="preserve"> </w:t>
                      </w:r>
                      <w:r>
                        <w:t>y</w:t>
                      </w:r>
                      <w:r>
                        <w:rPr>
                          <w:spacing w:val="-4"/>
                        </w:rPr>
                        <w:t xml:space="preserve"> </w:t>
                      </w:r>
                      <w:r>
                        <w:t>,</w:t>
                      </w:r>
                      <w:r>
                        <w:rPr>
                          <w:spacing w:val="28"/>
                        </w:rPr>
                        <w:t xml:space="preserve"> </w:t>
                      </w:r>
                      <w:r>
                        <w:t>t</w:t>
                      </w:r>
                      <w:r>
                        <w:rPr>
                          <w:spacing w:val="-15"/>
                        </w:rPr>
                        <w:t xml:space="preserve"> </w:t>
                      </w:r>
                      <w:r>
                        <w:t>e</w:t>
                      </w:r>
                      <w:r>
                        <w:rPr>
                          <w:spacing w:val="-14"/>
                        </w:rPr>
                        <w:t xml:space="preserve"> </w:t>
                      </w:r>
                      <w:r>
                        <w:t>s</w:t>
                      </w:r>
                      <w:r>
                        <w:rPr>
                          <w:spacing w:val="-14"/>
                        </w:rPr>
                        <w:t xml:space="preserve"> </w:t>
                      </w:r>
                      <w:r>
                        <w:t>t</w:t>
                      </w:r>
                      <w:r>
                        <w:rPr>
                          <w:spacing w:val="-15"/>
                        </w:rPr>
                        <w:t xml:space="preserve"> </w:t>
                      </w:r>
                      <w:r>
                        <w:t>_</w:t>
                      </w:r>
                      <w:r>
                        <w:rPr>
                          <w:spacing w:val="-14"/>
                        </w:rPr>
                        <w:t xml:space="preserve"> </w:t>
                      </w:r>
                      <w:r>
                        <w:t>s</w:t>
                      </w:r>
                      <w:r>
                        <w:rPr>
                          <w:spacing w:val="-14"/>
                        </w:rPr>
                        <w:t xml:space="preserve"> </w:t>
                      </w:r>
                      <w:r>
                        <w:t>i</w:t>
                      </w:r>
                      <w:r>
                        <w:rPr>
                          <w:spacing w:val="-14"/>
                        </w:rPr>
                        <w:t xml:space="preserve"> </w:t>
                      </w:r>
                      <w:r>
                        <w:t>z</w:t>
                      </w:r>
                      <w:r>
                        <w:rPr>
                          <w:spacing w:val="-15"/>
                        </w:rPr>
                        <w:t xml:space="preserve"> </w:t>
                      </w:r>
                      <w:r>
                        <w:t>e</w:t>
                      </w:r>
                      <w:r>
                        <w:rPr>
                          <w:spacing w:val="20"/>
                        </w:rPr>
                        <w:t xml:space="preserve"> </w:t>
                      </w:r>
                      <w:r>
                        <w:t>=</w:t>
                      </w:r>
                      <w:r>
                        <w:rPr>
                          <w:spacing w:val="-27"/>
                        </w:rPr>
                        <w:t xml:space="preserve"> </w:t>
                      </w:r>
                      <w:r>
                        <w:t>0</w:t>
                      </w:r>
                      <w:r>
                        <w:rPr>
                          <w:spacing w:val="-27"/>
                        </w:rPr>
                        <w:t xml:space="preserve"> </w:t>
                      </w:r>
                      <w:r>
                        <w:t>.</w:t>
                      </w:r>
                      <w:r>
                        <w:rPr>
                          <w:spacing w:val="-27"/>
                        </w:rPr>
                        <w:t xml:space="preserve"> </w:t>
                      </w:r>
                      <w:r>
                        <w:t>2</w:t>
                      </w:r>
                      <w:r>
                        <w:rPr>
                          <w:spacing w:val="-27"/>
                        </w:rPr>
                        <w:t xml:space="preserve"> </w:t>
                      </w:r>
                      <w:r>
                        <w:t>)</w:t>
                      </w:r>
                    </w:p>
                  </w:txbxContent>
                </v:textbox>
                <w10:wrap type="topAndBottom" anchorx="page"/>
              </v:shape>
            </w:pict>
          </mc:Fallback>
        </mc:AlternateContent>
      </w:r>
    </w:p>
    <w:p w:rsidR="00BB27DF" w:rsidRDefault="00D92645">
      <w:pPr>
        <w:pStyle w:val="Plattetekst"/>
        <w:spacing w:before="128"/>
        <w:ind w:left="1293"/>
      </w:pPr>
      <w:r>
        <w:t xml:space="preserve">Tabel 3.4: </w:t>
      </w:r>
      <w:bookmarkStart w:id="295" w:name="_bookmark26"/>
      <w:bookmarkEnd w:id="295"/>
      <w:r>
        <w:t>Het inladen en normaliseren van de data en het opsplitsen van de data</w:t>
      </w:r>
    </w:p>
    <w:p w:rsidR="00BB27DF" w:rsidRDefault="00BB27DF">
      <w:pPr>
        <w:pStyle w:val="Plattetekst"/>
        <w:spacing w:before="11"/>
        <w:rPr>
          <w:sz w:val="35"/>
        </w:rPr>
      </w:pPr>
    </w:p>
    <w:p w:rsidR="00BB27DF" w:rsidRDefault="00D92645">
      <w:pPr>
        <w:pStyle w:val="Plattetekst"/>
        <w:spacing w:line="252" w:lineRule="auto"/>
        <w:ind w:left="880" w:right="1318"/>
        <w:jc w:val="both"/>
      </w:pPr>
      <w:r>
        <w:t>Een</w:t>
      </w:r>
      <w:r>
        <w:rPr>
          <w:spacing w:val="-14"/>
        </w:rPr>
        <w:t xml:space="preserve"> </w:t>
      </w:r>
      <w:r>
        <w:t>model</w:t>
      </w:r>
      <w:r>
        <w:rPr>
          <w:spacing w:val="-14"/>
        </w:rPr>
        <w:t xml:space="preserve"> </w:t>
      </w:r>
      <w:r>
        <w:t>wordt</w:t>
      </w:r>
      <w:r>
        <w:rPr>
          <w:spacing w:val="-14"/>
        </w:rPr>
        <w:t xml:space="preserve"> </w:t>
      </w:r>
      <w:r>
        <w:t>aangemaakt</w:t>
      </w:r>
      <w:r>
        <w:rPr>
          <w:spacing w:val="-14"/>
        </w:rPr>
        <w:t xml:space="preserve"> </w:t>
      </w:r>
      <w:r>
        <w:t>en</w:t>
      </w:r>
      <w:r>
        <w:rPr>
          <w:spacing w:val="-14"/>
        </w:rPr>
        <w:t xml:space="preserve"> </w:t>
      </w:r>
      <w:r>
        <w:t>de</w:t>
      </w:r>
      <w:r>
        <w:rPr>
          <w:spacing w:val="-14"/>
        </w:rPr>
        <w:t xml:space="preserve"> </w:t>
      </w:r>
      <w:r>
        <w:t>nodige</w:t>
      </w:r>
      <w:r>
        <w:rPr>
          <w:spacing w:val="-13"/>
        </w:rPr>
        <w:t xml:space="preserve"> </w:t>
      </w:r>
      <w:r>
        <w:t>lagen</w:t>
      </w:r>
      <w:r>
        <w:rPr>
          <w:spacing w:val="-14"/>
        </w:rPr>
        <w:t xml:space="preserve"> </w:t>
      </w:r>
      <w:r>
        <w:t>worden</w:t>
      </w:r>
      <w:r>
        <w:rPr>
          <w:spacing w:val="-14"/>
        </w:rPr>
        <w:t xml:space="preserve"> </w:t>
      </w:r>
      <w:r>
        <w:t>toegevoegd,</w:t>
      </w:r>
      <w:r>
        <w:rPr>
          <w:spacing w:val="-14"/>
        </w:rPr>
        <w:t xml:space="preserve"> </w:t>
      </w:r>
      <w:r>
        <w:t>als</w:t>
      </w:r>
      <w:r>
        <w:rPr>
          <w:spacing w:val="-14"/>
        </w:rPr>
        <w:t xml:space="preserve"> </w:t>
      </w:r>
      <w:r>
        <w:t>eerste</w:t>
      </w:r>
      <w:r>
        <w:rPr>
          <w:spacing w:val="-14"/>
        </w:rPr>
        <w:t xml:space="preserve"> </w:t>
      </w:r>
      <w:r>
        <w:t>laag</w:t>
      </w:r>
      <w:r>
        <w:rPr>
          <w:spacing w:val="-14"/>
        </w:rPr>
        <w:t xml:space="preserve"> </w:t>
      </w:r>
      <w:r>
        <w:t>werd een</w:t>
      </w:r>
      <w:r>
        <w:rPr>
          <w:spacing w:val="-6"/>
        </w:rPr>
        <w:t xml:space="preserve"> </w:t>
      </w:r>
      <w:r>
        <w:t>convolutionele</w:t>
      </w:r>
      <w:r>
        <w:rPr>
          <w:spacing w:val="-5"/>
        </w:rPr>
        <w:t xml:space="preserve"> </w:t>
      </w:r>
      <w:r>
        <w:t>laag</w:t>
      </w:r>
      <w:r>
        <w:rPr>
          <w:spacing w:val="-5"/>
        </w:rPr>
        <w:t xml:space="preserve"> </w:t>
      </w:r>
      <w:r>
        <w:t>geplaatst</w:t>
      </w:r>
      <w:r>
        <w:rPr>
          <w:spacing w:val="-5"/>
        </w:rPr>
        <w:t xml:space="preserve"> </w:t>
      </w:r>
      <w:r>
        <w:t>in</w:t>
      </w:r>
      <w:r>
        <w:rPr>
          <w:spacing w:val="-6"/>
        </w:rPr>
        <w:t xml:space="preserve"> </w:t>
      </w:r>
      <w:r>
        <w:t>het</w:t>
      </w:r>
      <w:r>
        <w:rPr>
          <w:spacing w:val="-5"/>
        </w:rPr>
        <w:t xml:space="preserve"> </w:t>
      </w:r>
      <w:r>
        <w:t>model.</w:t>
      </w:r>
      <w:r>
        <w:rPr>
          <w:spacing w:val="9"/>
        </w:rPr>
        <w:t xml:space="preserve"> </w:t>
      </w:r>
      <w:r>
        <w:rPr>
          <w:spacing w:val="-8"/>
        </w:rPr>
        <w:t>Voor</w:t>
      </w:r>
      <w:r>
        <w:rPr>
          <w:spacing w:val="-5"/>
        </w:rPr>
        <w:t xml:space="preserve"> </w:t>
      </w:r>
      <w:r>
        <w:t>deze</w:t>
      </w:r>
      <w:r>
        <w:rPr>
          <w:spacing w:val="-6"/>
        </w:rPr>
        <w:t xml:space="preserve"> </w:t>
      </w:r>
      <w:r>
        <w:t>laag</w:t>
      </w:r>
      <w:r>
        <w:rPr>
          <w:spacing w:val="-5"/>
        </w:rPr>
        <w:t xml:space="preserve"> </w:t>
      </w:r>
      <w:r>
        <w:t>zijn</w:t>
      </w:r>
      <w:r>
        <w:rPr>
          <w:spacing w:val="-5"/>
        </w:rPr>
        <w:t xml:space="preserve"> </w:t>
      </w:r>
      <w:r>
        <w:t>een</w:t>
      </w:r>
      <w:r>
        <w:rPr>
          <w:spacing w:val="-5"/>
        </w:rPr>
        <w:t xml:space="preserve"> </w:t>
      </w:r>
      <w:r>
        <w:t>aantal</w:t>
      </w:r>
      <w:r>
        <w:rPr>
          <w:spacing w:val="-5"/>
        </w:rPr>
        <w:t xml:space="preserve"> </w:t>
      </w:r>
      <w:r>
        <w:t>parameters nodig,</w:t>
      </w:r>
      <w:r>
        <w:rPr>
          <w:spacing w:val="-12"/>
        </w:rPr>
        <w:t xml:space="preserve"> </w:t>
      </w:r>
      <w:r>
        <w:t>als</w:t>
      </w:r>
      <w:r>
        <w:rPr>
          <w:spacing w:val="-12"/>
        </w:rPr>
        <w:t xml:space="preserve"> </w:t>
      </w:r>
      <w:r>
        <w:t>eerste</w:t>
      </w:r>
      <w:r>
        <w:rPr>
          <w:spacing w:val="-12"/>
        </w:rPr>
        <w:t xml:space="preserve"> </w:t>
      </w:r>
      <w:r>
        <w:t>wordt</w:t>
      </w:r>
      <w:r>
        <w:rPr>
          <w:spacing w:val="-12"/>
        </w:rPr>
        <w:t xml:space="preserve"> </w:t>
      </w:r>
      <w:r>
        <w:t>het</w:t>
      </w:r>
      <w:r>
        <w:rPr>
          <w:spacing w:val="-11"/>
        </w:rPr>
        <w:t xml:space="preserve"> </w:t>
      </w:r>
      <w:r>
        <w:t>aantal</w:t>
      </w:r>
      <w:r>
        <w:rPr>
          <w:spacing w:val="-12"/>
        </w:rPr>
        <w:t xml:space="preserve"> </w:t>
      </w:r>
      <w:r>
        <w:t>filters</w:t>
      </w:r>
      <w:r>
        <w:rPr>
          <w:spacing w:val="-12"/>
        </w:rPr>
        <w:t xml:space="preserve"> </w:t>
      </w:r>
      <w:r>
        <w:t>gevraagd. Het</w:t>
      </w:r>
      <w:r>
        <w:rPr>
          <w:spacing w:val="-11"/>
        </w:rPr>
        <w:t xml:space="preserve"> </w:t>
      </w:r>
      <w:r>
        <w:t>aantal</w:t>
      </w:r>
      <w:r>
        <w:rPr>
          <w:spacing w:val="-12"/>
        </w:rPr>
        <w:t xml:space="preserve"> </w:t>
      </w:r>
      <w:r>
        <w:t>filters</w:t>
      </w:r>
      <w:r>
        <w:rPr>
          <w:spacing w:val="-12"/>
        </w:rPr>
        <w:t xml:space="preserve"> </w:t>
      </w:r>
      <w:r>
        <w:t>bepaal</w:t>
      </w:r>
      <w:ins w:id="296" w:author="Vercleyen Frank" w:date="2019-05-18T23:18:00Z">
        <w:r w:rsidR="00E27E5E">
          <w:t>t</w:t>
        </w:r>
      </w:ins>
      <w:del w:id="297" w:author="Vercleyen Frank" w:date="2019-05-18T23:18:00Z">
        <w:r w:rsidDel="00E27E5E">
          <w:delText>d</w:delText>
        </w:r>
      </w:del>
      <w:r>
        <w:rPr>
          <w:spacing w:val="-12"/>
        </w:rPr>
        <w:t xml:space="preserve"> </w:t>
      </w:r>
      <w:r>
        <w:t>ook</w:t>
      </w:r>
      <w:r>
        <w:rPr>
          <w:spacing w:val="-11"/>
        </w:rPr>
        <w:t xml:space="preserve"> </w:t>
      </w:r>
      <w:r>
        <w:t>het</w:t>
      </w:r>
      <w:r>
        <w:rPr>
          <w:spacing w:val="-12"/>
        </w:rPr>
        <w:t xml:space="preserve"> </w:t>
      </w:r>
      <w:r>
        <w:t>aantal neuronen</w:t>
      </w:r>
      <w:r>
        <w:rPr>
          <w:spacing w:val="-20"/>
        </w:rPr>
        <w:t xml:space="preserve"> </w:t>
      </w:r>
      <w:r>
        <w:t>in</w:t>
      </w:r>
      <w:r>
        <w:rPr>
          <w:spacing w:val="-20"/>
        </w:rPr>
        <w:t xml:space="preserve"> </w:t>
      </w:r>
      <w:r>
        <w:t>de</w:t>
      </w:r>
      <w:r>
        <w:rPr>
          <w:spacing w:val="-20"/>
        </w:rPr>
        <w:t xml:space="preserve"> </w:t>
      </w:r>
      <w:r>
        <w:t>laag,</w:t>
      </w:r>
      <w:r>
        <w:rPr>
          <w:spacing w:val="-19"/>
        </w:rPr>
        <w:t xml:space="preserve"> </w:t>
      </w:r>
      <w:r>
        <w:t>want</w:t>
      </w:r>
      <w:r>
        <w:rPr>
          <w:spacing w:val="-20"/>
        </w:rPr>
        <w:t xml:space="preserve"> </w:t>
      </w:r>
      <w:r>
        <w:t>elke</w:t>
      </w:r>
      <w:r>
        <w:rPr>
          <w:spacing w:val="-20"/>
        </w:rPr>
        <w:t xml:space="preserve"> </w:t>
      </w:r>
      <w:r>
        <w:t>filter</w:t>
      </w:r>
      <w:r>
        <w:rPr>
          <w:spacing w:val="-19"/>
        </w:rPr>
        <w:t xml:space="preserve"> </w:t>
      </w:r>
      <w:r>
        <w:t>is</w:t>
      </w:r>
      <w:r>
        <w:rPr>
          <w:spacing w:val="-20"/>
        </w:rPr>
        <w:t xml:space="preserve"> </w:t>
      </w:r>
      <w:r>
        <w:t>verbonden</w:t>
      </w:r>
      <w:r>
        <w:rPr>
          <w:spacing w:val="-20"/>
        </w:rPr>
        <w:t xml:space="preserve"> </w:t>
      </w:r>
      <w:r>
        <w:t>met</w:t>
      </w:r>
      <w:r>
        <w:rPr>
          <w:spacing w:val="-20"/>
        </w:rPr>
        <w:t xml:space="preserve"> </w:t>
      </w:r>
      <w:r>
        <w:t>een</w:t>
      </w:r>
      <w:r>
        <w:rPr>
          <w:spacing w:val="-20"/>
        </w:rPr>
        <w:t xml:space="preserve"> </w:t>
      </w:r>
      <w:r>
        <w:t>neuron.</w:t>
      </w:r>
      <w:r>
        <w:rPr>
          <w:spacing w:val="-5"/>
        </w:rPr>
        <w:t xml:space="preserve"> </w:t>
      </w:r>
      <w:r>
        <w:t>De</w:t>
      </w:r>
      <w:r>
        <w:rPr>
          <w:spacing w:val="-20"/>
        </w:rPr>
        <w:t xml:space="preserve"> </w:t>
      </w:r>
      <w:r>
        <w:t>keuze</w:t>
      </w:r>
      <w:r>
        <w:rPr>
          <w:spacing w:val="-20"/>
        </w:rPr>
        <w:t xml:space="preserve"> </w:t>
      </w:r>
      <w:r>
        <w:t>voor</w:t>
      </w:r>
      <w:r>
        <w:rPr>
          <w:spacing w:val="-19"/>
        </w:rPr>
        <w:t xml:space="preserve"> </w:t>
      </w:r>
      <w:r>
        <w:t>het</w:t>
      </w:r>
      <w:r>
        <w:rPr>
          <w:spacing w:val="-20"/>
        </w:rPr>
        <w:t xml:space="preserve"> </w:t>
      </w:r>
      <w:r>
        <w:t>aantal filters</w:t>
      </w:r>
      <w:r>
        <w:rPr>
          <w:spacing w:val="-19"/>
        </w:rPr>
        <w:t xml:space="preserve"> </w:t>
      </w:r>
      <w:r>
        <w:t>ligt</w:t>
      </w:r>
      <w:r>
        <w:rPr>
          <w:spacing w:val="-19"/>
        </w:rPr>
        <w:t xml:space="preserve"> </w:t>
      </w:r>
      <w:r>
        <w:t>bij</w:t>
      </w:r>
      <w:r>
        <w:rPr>
          <w:spacing w:val="-19"/>
        </w:rPr>
        <w:t xml:space="preserve"> </w:t>
      </w:r>
      <w:r>
        <w:t>hoeveel</w:t>
      </w:r>
      <w:r>
        <w:rPr>
          <w:spacing w:val="-19"/>
        </w:rPr>
        <w:t xml:space="preserve"> </w:t>
      </w:r>
      <w:r>
        <w:t>karakteristieken</w:t>
      </w:r>
      <w:r>
        <w:rPr>
          <w:spacing w:val="-19"/>
        </w:rPr>
        <w:t xml:space="preserve"> </w:t>
      </w:r>
      <w:r>
        <w:t>herkend</w:t>
      </w:r>
      <w:r>
        <w:rPr>
          <w:spacing w:val="-19"/>
        </w:rPr>
        <w:t xml:space="preserve"> </w:t>
      </w:r>
      <w:r>
        <w:t>willen</w:t>
      </w:r>
      <w:r>
        <w:rPr>
          <w:spacing w:val="-19"/>
        </w:rPr>
        <w:t xml:space="preserve"> </w:t>
      </w:r>
      <w:r>
        <w:t>worden,</w:t>
      </w:r>
      <w:r>
        <w:rPr>
          <w:spacing w:val="-19"/>
        </w:rPr>
        <w:t xml:space="preserve"> </w:t>
      </w:r>
      <w:r>
        <w:t>aangezien</w:t>
      </w:r>
      <w:r>
        <w:rPr>
          <w:spacing w:val="-19"/>
        </w:rPr>
        <w:t xml:space="preserve"> </w:t>
      </w:r>
      <w:r>
        <w:t>het</w:t>
      </w:r>
      <w:r>
        <w:rPr>
          <w:spacing w:val="-19"/>
        </w:rPr>
        <w:t xml:space="preserve"> </w:t>
      </w:r>
      <w:r>
        <w:t>de</w:t>
      </w:r>
      <w:r>
        <w:rPr>
          <w:spacing w:val="-18"/>
        </w:rPr>
        <w:t xml:space="preserve"> </w:t>
      </w:r>
      <w:r>
        <w:t>eerste</w:t>
      </w:r>
      <w:r>
        <w:rPr>
          <w:spacing w:val="-19"/>
        </w:rPr>
        <w:t xml:space="preserve"> </w:t>
      </w:r>
      <w:r>
        <w:t>laag is werd een aantal van 32 filters</w:t>
      </w:r>
      <w:r>
        <w:rPr>
          <w:spacing w:val="-10"/>
        </w:rPr>
        <w:t xml:space="preserve"> </w:t>
      </w:r>
      <w:r>
        <w:t>gekozen.</w:t>
      </w:r>
    </w:p>
    <w:p w:rsidR="00BB27DF" w:rsidRDefault="00D92645">
      <w:pPr>
        <w:pStyle w:val="Plattetekst"/>
        <w:spacing w:before="229" w:line="252" w:lineRule="auto"/>
        <w:ind w:left="869" w:right="1277" w:firstLine="2"/>
        <w:jc w:val="both"/>
      </w:pPr>
      <w:r>
        <w:t>Als</w:t>
      </w:r>
      <w:r>
        <w:rPr>
          <w:spacing w:val="-22"/>
        </w:rPr>
        <w:t xml:space="preserve"> </w:t>
      </w:r>
      <w:r>
        <w:t>tweede</w:t>
      </w:r>
      <w:r>
        <w:rPr>
          <w:spacing w:val="-21"/>
        </w:rPr>
        <w:t xml:space="preserve"> </w:t>
      </w:r>
      <w:r>
        <w:t>parameter</w:t>
      </w:r>
      <w:r>
        <w:rPr>
          <w:spacing w:val="-21"/>
        </w:rPr>
        <w:t xml:space="preserve"> </w:t>
      </w:r>
      <w:r>
        <w:t>werd</w:t>
      </w:r>
      <w:r>
        <w:rPr>
          <w:spacing w:val="-21"/>
        </w:rPr>
        <w:t xml:space="preserve"> </w:t>
      </w:r>
      <w:r>
        <w:t>de</w:t>
      </w:r>
      <w:r>
        <w:rPr>
          <w:spacing w:val="-21"/>
        </w:rPr>
        <w:t xml:space="preserve"> </w:t>
      </w:r>
      <w:r>
        <w:t>afmeting</w:t>
      </w:r>
      <w:r>
        <w:rPr>
          <w:spacing w:val="-22"/>
        </w:rPr>
        <w:t xml:space="preserve"> </w:t>
      </w:r>
      <w:r>
        <w:t>gevraagd</w:t>
      </w:r>
      <w:r>
        <w:rPr>
          <w:spacing w:val="-21"/>
        </w:rPr>
        <w:t xml:space="preserve"> </w:t>
      </w:r>
      <w:r>
        <w:t>voor</w:t>
      </w:r>
      <w:r>
        <w:rPr>
          <w:spacing w:val="-21"/>
        </w:rPr>
        <w:t xml:space="preserve"> </w:t>
      </w:r>
      <w:r>
        <w:t>de</w:t>
      </w:r>
      <w:r>
        <w:rPr>
          <w:spacing w:val="-21"/>
        </w:rPr>
        <w:t xml:space="preserve"> </w:t>
      </w:r>
      <w:r>
        <w:t>filter.</w:t>
      </w:r>
      <w:r>
        <w:rPr>
          <w:spacing w:val="-8"/>
        </w:rPr>
        <w:t xml:space="preserve"> </w:t>
      </w:r>
      <w:r>
        <w:t>De</w:t>
      </w:r>
      <w:r>
        <w:rPr>
          <w:spacing w:val="-21"/>
        </w:rPr>
        <w:t xml:space="preserve"> </w:t>
      </w:r>
      <w:r>
        <w:t>keuze</w:t>
      </w:r>
      <w:r>
        <w:rPr>
          <w:spacing w:val="-22"/>
        </w:rPr>
        <w:t xml:space="preserve"> </w:t>
      </w:r>
      <w:r>
        <w:t>voor</w:t>
      </w:r>
      <w:r>
        <w:rPr>
          <w:spacing w:val="-21"/>
        </w:rPr>
        <w:t xml:space="preserve"> </w:t>
      </w:r>
      <w:r>
        <w:t>de</w:t>
      </w:r>
      <w:r>
        <w:rPr>
          <w:spacing w:val="-21"/>
        </w:rPr>
        <w:t xml:space="preserve"> </w:t>
      </w:r>
      <w:r>
        <w:t xml:space="preserve">afmeting wordt bepaald door welke soort karakteristieken de filters moeten kunnen verwerken. </w:t>
      </w:r>
      <w:r>
        <w:rPr>
          <w:spacing w:val="-3"/>
        </w:rPr>
        <w:t xml:space="preserve">Wanneer </w:t>
      </w:r>
      <w:r>
        <w:t xml:space="preserve">veel detail in de afbeelding aanwezig is zullen kleinere afmetingen worden meegegeven, als grotere karakteristieken moeten herkend worden waar weinig detail aan te pas komt zullen grotere afmetingen worden meegegeven. Aangezien </w:t>
      </w:r>
      <w:ins w:id="298" w:author="Vercleyen Frank" w:date="2019-05-18T23:19:00Z">
        <w:r w:rsidR="00E27E5E">
          <w:t xml:space="preserve">in </w:t>
        </w:r>
      </w:ins>
      <w:r>
        <w:t xml:space="preserve">de eerste laag vooral simpele karakteristieken zoals vormen, krommingen, et cetera moeten herkend worden werd een afmeting van 5x5 meegegeven. Als geweten is dat de kleinst mogelijke filter een afmeting </w:t>
      </w:r>
      <w:r>
        <w:rPr>
          <w:spacing w:val="-3"/>
        </w:rPr>
        <w:t xml:space="preserve">van </w:t>
      </w:r>
      <w:r>
        <w:t xml:space="preserve">3x3 </w:t>
      </w:r>
      <w:r>
        <w:rPr>
          <w:spacing w:val="-3"/>
        </w:rPr>
        <w:t xml:space="preserve">bevat </w:t>
      </w:r>
      <w:r>
        <w:t xml:space="preserve">zorgt de gekozen afmeting van 5x5 voor het leren </w:t>
      </w:r>
      <w:r>
        <w:rPr>
          <w:spacing w:val="-3"/>
        </w:rPr>
        <w:t xml:space="preserve">van </w:t>
      </w:r>
      <w:r>
        <w:t>gedetailleerde karakteristieken maar meer rekening houdend met omliggende</w:t>
      </w:r>
      <w:r>
        <w:rPr>
          <w:spacing w:val="-31"/>
        </w:rPr>
        <w:t xml:space="preserve"> </w:t>
      </w:r>
      <w:r>
        <w:t>factoren.</w:t>
      </w:r>
    </w:p>
    <w:p w:rsidR="00BB27DF" w:rsidRDefault="00D92645">
      <w:pPr>
        <w:pStyle w:val="Plattetekst"/>
        <w:spacing w:before="226" w:line="252" w:lineRule="auto"/>
        <w:ind w:left="880" w:right="1288"/>
        <w:jc w:val="both"/>
      </w:pPr>
      <w:r>
        <w:t>Een</w:t>
      </w:r>
      <w:r>
        <w:rPr>
          <w:spacing w:val="-8"/>
        </w:rPr>
        <w:t xml:space="preserve"> </w:t>
      </w:r>
      <w:r>
        <w:t>derde</w:t>
      </w:r>
      <w:r>
        <w:rPr>
          <w:spacing w:val="-8"/>
        </w:rPr>
        <w:t xml:space="preserve"> </w:t>
      </w:r>
      <w:r>
        <w:t>parameter</w:t>
      </w:r>
      <w:r>
        <w:rPr>
          <w:spacing w:val="-7"/>
        </w:rPr>
        <w:t xml:space="preserve"> </w:t>
      </w:r>
      <w:r>
        <w:t>dat</w:t>
      </w:r>
      <w:r>
        <w:rPr>
          <w:spacing w:val="-8"/>
        </w:rPr>
        <w:t xml:space="preserve"> </w:t>
      </w:r>
      <w:r>
        <w:t>wordt</w:t>
      </w:r>
      <w:r>
        <w:rPr>
          <w:spacing w:val="-7"/>
        </w:rPr>
        <w:t xml:space="preserve"> </w:t>
      </w:r>
      <w:r>
        <w:t>gevraagd</w:t>
      </w:r>
      <w:r>
        <w:rPr>
          <w:spacing w:val="-8"/>
        </w:rPr>
        <w:t xml:space="preserve"> </w:t>
      </w:r>
      <w:r>
        <w:t>is</w:t>
      </w:r>
      <w:r>
        <w:rPr>
          <w:spacing w:val="-7"/>
        </w:rPr>
        <w:t xml:space="preserve"> </w:t>
      </w:r>
      <w:r>
        <w:t>de</w:t>
      </w:r>
      <w:r>
        <w:rPr>
          <w:spacing w:val="-8"/>
        </w:rPr>
        <w:t xml:space="preserve"> </w:t>
      </w:r>
      <w:r>
        <w:t>activatiefunctie,</w:t>
      </w:r>
      <w:r>
        <w:rPr>
          <w:spacing w:val="-8"/>
        </w:rPr>
        <w:t xml:space="preserve"> </w:t>
      </w:r>
      <w:r>
        <w:t>de</w:t>
      </w:r>
      <w:r>
        <w:rPr>
          <w:spacing w:val="-7"/>
        </w:rPr>
        <w:t xml:space="preserve"> </w:t>
      </w:r>
      <w:r>
        <w:t>activatiefunctie</w:t>
      </w:r>
      <w:r>
        <w:rPr>
          <w:spacing w:val="-8"/>
        </w:rPr>
        <w:t xml:space="preserve"> </w:t>
      </w:r>
      <w:r>
        <w:t>bepaalt de</w:t>
      </w:r>
      <w:r>
        <w:rPr>
          <w:spacing w:val="-25"/>
        </w:rPr>
        <w:t xml:space="preserve"> </w:t>
      </w:r>
      <w:r>
        <w:t>uitvoer</w:t>
      </w:r>
      <w:r>
        <w:rPr>
          <w:spacing w:val="-25"/>
        </w:rPr>
        <w:t xml:space="preserve"> </w:t>
      </w:r>
      <w:r>
        <w:rPr>
          <w:spacing w:val="-3"/>
        </w:rPr>
        <w:t>van</w:t>
      </w:r>
      <w:r>
        <w:rPr>
          <w:spacing w:val="-25"/>
        </w:rPr>
        <w:t xml:space="preserve"> </w:t>
      </w:r>
      <w:r>
        <w:t>de</w:t>
      </w:r>
      <w:r>
        <w:rPr>
          <w:spacing w:val="-25"/>
        </w:rPr>
        <w:t xml:space="preserve"> </w:t>
      </w:r>
      <w:r>
        <w:t>laag.</w:t>
      </w:r>
      <w:r>
        <w:rPr>
          <w:spacing w:val="-9"/>
        </w:rPr>
        <w:t xml:space="preserve"> </w:t>
      </w:r>
      <w:r>
        <w:rPr>
          <w:spacing w:val="-8"/>
        </w:rPr>
        <w:t>Voor</w:t>
      </w:r>
      <w:r>
        <w:rPr>
          <w:spacing w:val="-25"/>
        </w:rPr>
        <w:t xml:space="preserve"> </w:t>
      </w:r>
      <w:r>
        <w:t>deze</w:t>
      </w:r>
      <w:r>
        <w:rPr>
          <w:spacing w:val="-25"/>
        </w:rPr>
        <w:t xml:space="preserve"> </w:t>
      </w:r>
      <w:r>
        <w:t>laag</w:t>
      </w:r>
      <w:r>
        <w:rPr>
          <w:spacing w:val="-25"/>
        </w:rPr>
        <w:t xml:space="preserve"> </w:t>
      </w:r>
      <w:r>
        <w:t>werd</w:t>
      </w:r>
      <w:r>
        <w:rPr>
          <w:spacing w:val="-25"/>
        </w:rPr>
        <w:t xml:space="preserve"> </w:t>
      </w:r>
      <w:r>
        <w:t>’Relu’,</w:t>
      </w:r>
      <w:r>
        <w:rPr>
          <w:spacing w:val="-23"/>
        </w:rPr>
        <w:t xml:space="preserve"> </w:t>
      </w:r>
      <w:r>
        <w:t>ook</w:t>
      </w:r>
      <w:r>
        <w:rPr>
          <w:spacing w:val="-25"/>
        </w:rPr>
        <w:t xml:space="preserve"> </w:t>
      </w:r>
      <w:r>
        <w:t>wel</w:t>
      </w:r>
      <w:r>
        <w:rPr>
          <w:spacing w:val="-25"/>
        </w:rPr>
        <w:t xml:space="preserve"> </w:t>
      </w:r>
      <w:r>
        <w:t>’Rectified</w:t>
      </w:r>
      <w:r>
        <w:rPr>
          <w:spacing w:val="-25"/>
        </w:rPr>
        <w:t xml:space="preserve"> </w:t>
      </w:r>
      <w:r>
        <w:t>linear</w:t>
      </w:r>
      <w:r>
        <w:rPr>
          <w:spacing w:val="-25"/>
        </w:rPr>
        <w:t xml:space="preserve"> </w:t>
      </w:r>
      <w:r>
        <w:t>unit’</w:t>
      </w:r>
      <w:r>
        <w:rPr>
          <w:spacing w:val="-25"/>
        </w:rPr>
        <w:t xml:space="preserve"> </w:t>
      </w:r>
      <w:r>
        <w:t>genoemd, gekozen.</w:t>
      </w:r>
    </w:p>
    <w:p w:rsidR="00BB27DF" w:rsidRDefault="00D92645">
      <w:pPr>
        <w:spacing w:before="185"/>
        <w:ind w:left="916"/>
        <w:jc w:val="both"/>
        <w:rPr>
          <w:rFonts w:ascii="Verdana"/>
          <w:sz w:val="24"/>
        </w:rPr>
      </w:pPr>
      <w:r>
        <w:rPr>
          <w:i/>
          <w:sz w:val="24"/>
        </w:rPr>
        <w:t xml:space="preserve">f </w:t>
      </w:r>
      <w:r>
        <w:rPr>
          <w:rFonts w:ascii="Verdana"/>
          <w:sz w:val="24"/>
        </w:rPr>
        <w:t>(</w:t>
      </w:r>
      <w:r>
        <w:rPr>
          <w:i/>
          <w:sz w:val="24"/>
        </w:rPr>
        <w:t>x</w:t>
      </w:r>
      <w:r>
        <w:rPr>
          <w:rFonts w:ascii="Verdana"/>
          <w:sz w:val="24"/>
        </w:rPr>
        <w:t xml:space="preserve">) = </w:t>
      </w:r>
      <w:r>
        <w:rPr>
          <w:i/>
          <w:sz w:val="24"/>
        </w:rPr>
        <w:t>x</w:t>
      </w:r>
      <w:r>
        <w:rPr>
          <w:rFonts w:ascii="Verdana"/>
          <w:position w:val="9"/>
          <w:sz w:val="18"/>
        </w:rPr>
        <w:t xml:space="preserve">+ </w:t>
      </w:r>
      <w:r>
        <w:rPr>
          <w:rFonts w:ascii="Verdana"/>
          <w:sz w:val="24"/>
        </w:rPr>
        <w:t xml:space="preserve">= </w:t>
      </w:r>
      <w:r>
        <w:rPr>
          <w:i/>
          <w:sz w:val="24"/>
        </w:rPr>
        <w:t>max</w:t>
      </w:r>
      <w:r>
        <w:rPr>
          <w:rFonts w:ascii="Verdana"/>
          <w:sz w:val="24"/>
        </w:rPr>
        <w:t>(</w:t>
      </w:r>
      <w:r>
        <w:rPr>
          <w:sz w:val="24"/>
        </w:rPr>
        <w:t>0</w:t>
      </w:r>
      <w:r>
        <w:rPr>
          <w:rFonts w:ascii="Arial"/>
          <w:i/>
          <w:sz w:val="24"/>
        </w:rPr>
        <w:t xml:space="preserve">, </w:t>
      </w:r>
      <w:r>
        <w:rPr>
          <w:i/>
          <w:sz w:val="24"/>
        </w:rPr>
        <w:t>x</w:t>
      </w:r>
      <w:r>
        <w:rPr>
          <w:rFonts w:ascii="Verdana"/>
          <w:sz w:val="24"/>
        </w:rPr>
        <w:t>)</w:t>
      </w:r>
    </w:p>
    <w:p w:rsidR="00BB27DF" w:rsidRDefault="00D92645">
      <w:pPr>
        <w:pStyle w:val="Plattetekst"/>
        <w:spacing w:before="247" w:line="252" w:lineRule="auto"/>
        <w:ind w:left="880" w:right="1318"/>
        <w:jc w:val="both"/>
      </w:pPr>
      <w:r>
        <w:t>Deze functie verander</w:t>
      </w:r>
      <w:ins w:id="299" w:author="Vercleyen Frank" w:date="2019-05-18T23:19:00Z">
        <w:r w:rsidR="001E471D">
          <w:t>t</w:t>
        </w:r>
      </w:ins>
      <w:del w:id="300" w:author="Vercleyen Frank" w:date="2019-05-18T23:19:00Z">
        <w:r w:rsidDel="001E471D">
          <w:delText>d</w:delText>
        </w:r>
      </w:del>
      <w:r>
        <w:t xml:space="preserve"> alle negatieve waarden naar 0 en de positieve waarden blijven hun waarde behouden. </w:t>
      </w:r>
      <w:r>
        <w:rPr>
          <w:spacing w:val="-3"/>
        </w:rPr>
        <w:t xml:space="preserve">Wanneer </w:t>
      </w:r>
      <w:r>
        <w:t xml:space="preserve">deze functie wordt uitgevoerd op een afbeelding blijven enkel de grijze en witte waarden </w:t>
      </w:r>
      <w:r>
        <w:rPr>
          <w:spacing w:val="-4"/>
        </w:rPr>
        <w:t xml:space="preserve">over, </w:t>
      </w:r>
      <w:r>
        <w:t xml:space="preserve">de zwarte waarden worden vervangen. Door deze activatiefunctie wordt het trainingsproces versneld. (Figuur </w:t>
      </w:r>
      <w:hyperlink w:anchor="_bookmark27" w:history="1">
        <w:r>
          <w:t>3.2)</w:t>
        </w:r>
      </w:hyperlink>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6265"/>
        </w:tabs>
        <w:ind w:left="880" w:firstLine="0"/>
      </w:pPr>
      <w:r>
        <w:rPr>
          <w:noProof/>
          <w:lang w:val="nl-BE" w:eastAsia="nl-BE"/>
        </w:rPr>
        <mc:AlternateContent>
          <mc:Choice Requires="wps">
            <w:drawing>
              <wp:anchor distT="0" distB="0" distL="0" distR="0" simplePos="0" relativeHeight="251676160"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JMHQ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" strokeweight=".17569mm">
                <w10:wrap type="topAndBottom" anchorx="page"/>
              </v:line>
            </w:pict>
          </mc:Fallback>
        </mc:AlternateContent>
      </w:r>
      <w:r w:rsidR="00D92645">
        <w:rPr>
          <w:noProof/>
          <w:lang w:val="nl-BE" w:eastAsia="nl-BE"/>
        </w:rPr>
        <w:drawing>
          <wp:anchor distT="0" distB="0" distL="0" distR="0" simplePos="0" relativeHeight="251644416" behindDoc="1" locked="0" layoutInCell="1" allowOverlap="1">
            <wp:simplePos x="0" y="0"/>
            <wp:positionH relativeFrom="page">
              <wp:posOffset>1086613</wp:posOffset>
            </wp:positionH>
            <wp:positionV relativeFrom="paragraph">
              <wp:posOffset>388755</wp:posOffset>
            </wp:positionV>
            <wp:extent cx="5323522" cy="13736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323522" cy="1373600"/>
                    </a:xfrm>
                    <a:prstGeom prst="rect">
                      <a:avLst/>
                    </a:prstGeom>
                  </pic:spPr>
                </pic:pic>
              </a:graphicData>
            </a:graphic>
          </wp:anchor>
        </w:drawing>
      </w:r>
      <w:r w:rsidR="00D92645">
        <w:rPr>
          <w:b w:val="0"/>
          <w:w w:val="95"/>
        </w:rPr>
        <w:t>34</w:t>
      </w:r>
      <w:r w:rsidR="00D92645">
        <w:rPr>
          <w:b w:val="0"/>
          <w:w w:val="95"/>
        </w:rPr>
        <w:tab/>
      </w:r>
      <w:r w:rsidR="00D92645">
        <w:rPr>
          <w:w w:val="95"/>
        </w:rPr>
        <w:t>Hoofdstuk 3.</w:t>
      </w:r>
      <w:r w:rsidR="00D92645">
        <w:rPr>
          <w:spacing w:val="-52"/>
          <w:w w:val="95"/>
        </w:rPr>
        <w:t xml:space="preserve"> </w:t>
      </w:r>
      <w:r w:rsidR="00D92645">
        <w:rPr>
          <w:w w:val="95"/>
        </w:rPr>
        <w:t>Methodologie</w:t>
      </w:r>
    </w:p>
    <w:p w:rsidR="00BB27DF" w:rsidRDefault="00BB27DF">
      <w:pPr>
        <w:pStyle w:val="Plattetekst"/>
        <w:spacing w:before="11"/>
        <w:rPr>
          <w:rFonts w:ascii="Verdana"/>
          <w:b/>
          <w:sz w:val="9"/>
        </w:rPr>
      </w:pPr>
    </w:p>
    <w:p w:rsidR="00BB27DF" w:rsidRDefault="00BB27DF">
      <w:pPr>
        <w:pStyle w:val="Plattetekst"/>
        <w:spacing w:before="3"/>
        <w:rPr>
          <w:rFonts w:ascii="Verdana"/>
          <w:b/>
          <w:sz w:val="28"/>
        </w:rPr>
      </w:pPr>
    </w:p>
    <w:p w:rsidR="00BB27DF" w:rsidRDefault="00D92645">
      <w:pPr>
        <w:pStyle w:val="Plattetekst"/>
        <w:ind w:left="2491"/>
      </w:pPr>
      <w:r>
        <w:t xml:space="preserve">Figuur 3.2: </w:t>
      </w:r>
      <w:bookmarkStart w:id="301" w:name="_bookmark27"/>
      <w:bookmarkEnd w:id="301"/>
      <w:r>
        <w:t>ReLu functie uitgevoerd op een afbeelding.</w:t>
      </w:r>
    </w:p>
    <w:p w:rsidR="00BB27DF" w:rsidRDefault="00BB27DF">
      <w:pPr>
        <w:pStyle w:val="Plattetekst"/>
        <w:spacing w:before="8"/>
        <w:rPr>
          <w:sz w:val="37"/>
        </w:rPr>
      </w:pPr>
    </w:p>
    <w:p w:rsidR="00BB27DF" w:rsidRDefault="00D92645">
      <w:pPr>
        <w:pStyle w:val="Plattetekst"/>
        <w:spacing w:before="1" w:line="252" w:lineRule="auto"/>
        <w:ind w:left="880" w:right="1232"/>
      </w:pPr>
      <w:r>
        <w:t>Bij de eerste laag in een convolutioneel neuraal netwerk wordt de afmeting gevraagd van de matrices die in de inputlaag zullen worden meegegeven.</w:t>
      </w:r>
    </w:p>
    <w:p w:rsidR="00BB27DF" w:rsidRDefault="008E32D9">
      <w:pPr>
        <w:pStyle w:val="Plattetekst"/>
        <w:rPr>
          <w:sz w:val="23"/>
        </w:rPr>
      </w:pPr>
      <w:r>
        <w:rPr>
          <w:noProof/>
          <w:lang w:val="nl-BE" w:eastAsia="nl-BE"/>
        </w:rPr>
        <mc:AlternateContent>
          <mc:Choice Requires="wps">
            <w:drawing>
              <wp:anchor distT="0" distB="0" distL="0" distR="0" simplePos="0" relativeHeight="251677184" behindDoc="1" locked="0" layoutInCell="1" allowOverlap="1">
                <wp:simplePos x="0" y="0"/>
                <wp:positionH relativeFrom="page">
                  <wp:posOffset>1080135</wp:posOffset>
                </wp:positionH>
                <wp:positionV relativeFrom="paragraph">
                  <wp:posOffset>195580</wp:posOffset>
                </wp:positionV>
                <wp:extent cx="6164580" cy="794385"/>
                <wp:effectExtent l="13335" t="5080" r="13335" b="10160"/>
                <wp:wrapTopAndBottom/>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79438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92645" w:rsidRDefault="00D92645">
                            <w:pPr>
                              <w:pStyle w:val="Plattetekst"/>
                              <w:spacing w:before="65"/>
                              <w:ind w:left="135"/>
                            </w:pPr>
                            <w:r>
                              <w:rPr>
                                <w:spacing w:val="15"/>
                              </w:rPr>
                              <w:t xml:space="preserve">model </w:t>
                            </w:r>
                            <w:r>
                              <w:t xml:space="preserve">. </w:t>
                            </w:r>
                            <w:r>
                              <w:rPr>
                                <w:spacing w:val="14"/>
                              </w:rPr>
                              <w:t>add</w:t>
                            </w:r>
                            <w:r>
                              <w:rPr>
                                <w:spacing w:val="-20"/>
                              </w:rPr>
                              <w:t xml:space="preserve"> </w:t>
                            </w:r>
                            <w:r>
                              <w:t>(</w:t>
                            </w:r>
                          </w:p>
                          <w:p w:rsidR="00D92645" w:rsidRDefault="00D92645">
                            <w:pPr>
                              <w:pStyle w:val="Plattetekst"/>
                              <w:tabs>
                                <w:tab w:val="left" w:pos="2301"/>
                                <w:tab w:val="left" w:pos="2875"/>
                                <w:tab w:val="left" w:pos="3459"/>
                              </w:tabs>
                              <w:spacing w:before="12" w:line="252" w:lineRule="auto"/>
                              <w:ind w:left="135" w:right="164" w:firstLine="561"/>
                            </w:pPr>
                            <w:r>
                              <w:rPr>
                                <w:spacing w:val="5"/>
                              </w:rPr>
                              <w:t>Conv2D</w:t>
                            </w:r>
                            <w:r>
                              <w:rPr>
                                <w:spacing w:val="-21"/>
                              </w:rPr>
                              <w:t xml:space="preserve"> </w:t>
                            </w:r>
                            <w:r>
                              <w:t>(</w:t>
                            </w:r>
                            <w:r>
                              <w:rPr>
                                <w:spacing w:val="-28"/>
                              </w:rPr>
                              <w:t xml:space="preserve"> </w:t>
                            </w:r>
                            <w:r>
                              <w:t>3</w:t>
                            </w:r>
                            <w:r>
                              <w:rPr>
                                <w:spacing w:val="-28"/>
                              </w:rPr>
                              <w:t xml:space="preserve"> </w:t>
                            </w:r>
                            <w:r>
                              <w:t>2</w:t>
                            </w:r>
                            <w:r>
                              <w:rPr>
                                <w:spacing w:val="5"/>
                              </w:rPr>
                              <w:t xml:space="preserve"> </w:t>
                            </w:r>
                            <w:r>
                              <w:t>,</w:t>
                            </w:r>
                            <w:r>
                              <w:tab/>
                              <w:t>(</w:t>
                            </w:r>
                            <w:r>
                              <w:rPr>
                                <w:spacing w:val="-26"/>
                              </w:rPr>
                              <w:t xml:space="preserve"> </w:t>
                            </w:r>
                            <w:r>
                              <w:t>5</w:t>
                            </w:r>
                            <w:r>
                              <w:rPr>
                                <w:spacing w:val="7"/>
                              </w:rPr>
                              <w:t xml:space="preserve"> </w:t>
                            </w:r>
                            <w:r>
                              <w:t>,</w:t>
                            </w:r>
                            <w:r>
                              <w:tab/>
                              <w:t>5</w:t>
                            </w:r>
                            <w:r>
                              <w:rPr>
                                <w:spacing w:val="-26"/>
                              </w:rPr>
                              <w:t xml:space="preserve"> </w:t>
                            </w:r>
                            <w:r>
                              <w:t>)</w:t>
                            </w:r>
                            <w:r>
                              <w:rPr>
                                <w:spacing w:val="8"/>
                              </w:rPr>
                              <w:t xml:space="preserve"> </w:t>
                            </w:r>
                            <w:r>
                              <w:t>,</w:t>
                            </w:r>
                            <w:r>
                              <w:tab/>
                              <w:t>a</w:t>
                            </w:r>
                            <w:r>
                              <w:rPr>
                                <w:spacing w:val="-16"/>
                              </w:rPr>
                              <w:t xml:space="preserve"> </w:t>
                            </w:r>
                            <w:r>
                              <w:t>c</w:t>
                            </w:r>
                            <w:r>
                              <w:rPr>
                                <w:spacing w:val="-17"/>
                              </w:rPr>
                              <w:t xml:space="preserve"> </w:t>
                            </w:r>
                            <w:r>
                              <w:t>t</w:t>
                            </w:r>
                            <w:r>
                              <w:rPr>
                                <w:spacing w:val="-16"/>
                              </w:rPr>
                              <w:t xml:space="preserve"> </w:t>
                            </w:r>
                            <w:r>
                              <w:t>i</w:t>
                            </w:r>
                            <w:r>
                              <w:rPr>
                                <w:spacing w:val="-16"/>
                              </w:rPr>
                              <w:t xml:space="preserve"> </w:t>
                            </w:r>
                            <w:r>
                              <w:t>v</w:t>
                            </w:r>
                            <w:r>
                              <w:rPr>
                                <w:spacing w:val="-17"/>
                              </w:rPr>
                              <w:t xml:space="preserve"> </w:t>
                            </w:r>
                            <w:r>
                              <w:t>a</w:t>
                            </w:r>
                            <w:r>
                              <w:rPr>
                                <w:spacing w:val="-16"/>
                              </w:rPr>
                              <w:t xml:space="preserve"> </w:t>
                            </w:r>
                            <w:r>
                              <w:t>t</w:t>
                            </w:r>
                            <w:r>
                              <w:rPr>
                                <w:spacing w:val="-16"/>
                              </w:rPr>
                              <w:t xml:space="preserve"> </w:t>
                            </w:r>
                            <w:r>
                              <w:t>i</w:t>
                            </w:r>
                            <w:r>
                              <w:rPr>
                                <w:spacing w:val="-17"/>
                              </w:rPr>
                              <w:t xml:space="preserve"> </w:t>
                            </w:r>
                            <w:r>
                              <w:t>o</w:t>
                            </w:r>
                            <w:r>
                              <w:rPr>
                                <w:spacing w:val="-16"/>
                              </w:rPr>
                              <w:t xml:space="preserve"> </w:t>
                            </w:r>
                            <w:r>
                              <w:t>n</w:t>
                            </w:r>
                            <w:r>
                              <w:rPr>
                                <w:spacing w:val="1"/>
                              </w:rPr>
                              <w:t xml:space="preserve"> </w:t>
                            </w:r>
                            <w:r>
                              <w:t>=</w:t>
                            </w:r>
                            <w:r>
                              <w:rPr>
                                <w:spacing w:val="-24"/>
                              </w:rPr>
                              <w:t xml:space="preserve"> </w:t>
                            </w:r>
                            <w:r>
                              <w:t>’</w:t>
                            </w:r>
                            <w:r>
                              <w:rPr>
                                <w:spacing w:val="-9"/>
                              </w:rPr>
                              <w:t xml:space="preserve"> </w:t>
                            </w:r>
                            <w:r>
                              <w:t>r</w:t>
                            </w:r>
                            <w:r>
                              <w:rPr>
                                <w:spacing w:val="-28"/>
                              </w:rPr>
                              <w:t xml:space="preserve"> </w:t>
                            </w:r>
                            <w:r>
                              <w:t>e</w:t>
                            </w:r>
                            <w:r>
                              <w:rPr>
                                <w:spacing w:val="-27"/>
                              </w:rPr>
                              <w:t xml:space="preserve"> </w:t>
                            </w:r>
                            <w:r>
                              <w:t>l</w:t>
                            </w:r>
                            <w:r>
                              <w:rPr>
                                <w:spacing w:val="-27"/>
                              </w:rPr>
                              <w:t xml:space="preserve"> </w:t>
                            </w:r>
                            <w:r>
                              <w:t>u</w:t>
                            </w:r>
                            <w:r>
                              <w:rPr>
                                <w:spacing w:val="43"/>
                              </w:rPr>
                              <w:t xml:space="preserve"> </w:t>
                            </w:r>
                            <w:r>
                              <w:t>’</w:t>
                            </w:r>
                            <w:r>
                              <w:rPr>
                                <w:spacing w:val="13"/>
                              </w:rPr>
                              <w:t xml:space="preserve"> </w:t>
                            </w:r>
                            <w:r>
                              <w:t>,</w:t>
                            </w:r>
                            <w:r>
                              <w:rPr>
                                <w:spacing w:val="10"/>
                              </w:rPr>
                              <w:t xml:space="preserve"> </w:t>
                            </w:r>
                            <w:r>
                              <w:t>i</w:t>
                            </w:r>
                            <w:r>
                              <w:rPr>
                                <w:spacing w:val="-25"/>
                              </w:rPr>
                              <w:t xml:space="preserve"> </w:t>
                            </w:r>
                            <w:r>
                              <w:t>n</w:t>
                            </w:r>
                            <w:r>
                              <w:rPr>
                                <w:spacing w:val="-25"/>
                              </w:rPr>
                              <w:t xml:space="preserve"> </w:t>
                            </w:r>
                            <w:r>
                              <w:t>p</w:t>
                            </w:r>
                            <w:r>
                              <w:rPr>
                                <w:spacing w:val="-26"/>
                              </w:rPr>
                              <w:t xml:space="preserve"> </w:t>
                            </w:r>
                            <w:r>
                              <w:t>u</w:t>
                            </w:r>
                            <w:r>
                              <w:rPr>
                                <w:spacing w:val="-25"/>
                              </w:rPr>
                              <w:t xml:space="preserve"> </w:t>
                            </w:r>
                            <w:r>
                              <w:t>t</w:t>
                            </w:r>
                            <w:r>
                              <w:rPr>
                                <w:spacing w:val="-25"/>
                              </w:rPr>
                              <w:t xml:space="preserve"> </w:t>
                            </w:r>
                            <w:r>
                              <w:t>_</w:t>
                            </w:r>
                            <w:r>
                              <w:rPr>
                                <w:spacing w:val="-26"/>
                              </w:rPr>
                              <w:t xml:space="preserve"> </w:t>
                            </w:r>
                            <w:r>
                              <w:t>s</w:t>
                            </w:r>
                            <w:r>
                              <w:rPr>
                                <w:spacing w:val="-25"/>
                              </w:rPr>
                              <w:t xml:space="preserve"> </w:t>
                            </w:r>
                            <w:r>
                              <w:t>h</w:t>
                            </w:r>
                            <w:r>
                              <w:rPr>
                                <w:spacing w:val="-25"/>
                              </w:rPr>
                              <w:t xml:space="preserve"> </w:t>
                            </w:r>
                            <w:r>
                              <w:t>a</w:t>
                            </w:r>
                            <w:r>
                              <w:rPr>
                                <w:spacing w:val="-25"/>
                              </w:rPr>
                              <w:t xml:space="preserve"> </w:t>
                            </w:r>
                            <w:r>
                              <w:t>p</w:t>
                            </w:r>
                            <w:r>
                              <w:rPr>
                                <w:spacing w:val="-26"/>
                              </w:rPr>
                              <w:t xml:space="preserve"> </w:t>
                            </w:r>
                            <w:r>
                              <w:t>e</w:t>
                            </w:r>
                            <w:r>
                              <w:rPr>
                                <w:spacing w:val="-21"/>
                              </w:rPr>
                              <w:t xml:space="preserve"> </w:t>
                            </w:r>
                            <w:r>
                              <w:rPr>
                                <w:spacing w:val="-6"/>
                              </w:rPr>
                              <w:t>=X</w:t>
                            </w:r>
                            <w:r>
                              <w:rPr>
                                <w:spacing w:val="-33"/>
                              </w:rPr>
                              <w:t xml:space="preserve"> </w:t>
                            </w:r>
                            <w:r>
                              <w:t>.</w:t>
                            </w:r>
                            <w:r>
                              <w:rPr>
                                <w:spacing w:val="9"/>
                              </w:rPr>
                              <w:t xml:space="preserve"> </w:t>
                            </w:r>
                            <w:r>
                              <w:t>s</w:t>
                            </w:r>
                            <w:r>
                              <w:rPr>
                                <w:spacing w:val="-32"/>
                              </w:rPr>
                              <w:t xml:space="preserve"> </w:t>
                            </w:r>
                            <w:r>
                              <w:t>h</w:t>
                            </w:r>
                            <w:r>
                              <w:rPr>
                                <w:spacing w:val="-32"/>
                              </w:rPr>
                              <w:t xml:space="preserve"> </w:t>
                            </w:r>
                            <w:r>
                              <w:t>a</w:t>
                            </w:r>
                            <w:r>
                              <w:rPr>
                                <w:spacing w:val="-32"/>
                              </w:rPr>
                              <w:t xml:space="preserve"> </w:t>
                            </w:r>
                            <w:r>
                              <w:t>p</w:t>
                            </w:r>
                            <w:r>
                              <w:rPr>
                                <w:spacing w:val="-33"/>
                              </w:rPr>
                              <w:t xml:space="preserve"> </w:t>
                            </w:r>
                            <w:r>
                              <w:t>e</w:t>
                            </w:r>
                            <w:r>
                              <w:rPr>
                                <w:spacing w:val="19"/>
                              </w:rPr>
                              <w:t xml:space="preserve"> </w:t>
                            </w:r>
                            <w:r>
                              <w:t>[</w:t>
                            </w:r>
                            <w:r>
                              <w:rPr>
                                <w:spacing w:val="-11"/>
                              </w:rPr>
                              <w:t xml:space="preserve"> </w:t>
                            </w:r>
                            <w:r>
                              <w:t>1</w:t>
                            </w:r>
                            <w:r>
                              <w:rPr>
                                <w:spacing w:val="-10"/>
                              </w:rPr>
                              <w:t xml:space="preserve"> </w:t>
                            </w:r>
                            <w:r>
                              <w:t>:</w:t>
                            </w:r>
                            <w:r>
                              <w:rPr>
                                <w:spacing w:val="-10"/>
                              </w:rPr>
                              <w:t xml:space="preserve"> </w:t>
                            </w:r>
                            <w:r>
                              <w:t>]</w:t>
                            </w:r>
                            <w:r>
                              <w:rPr>
                                <w:spacing w:val="-11"/>
                              </w:rPr>
                              <w:t xml:space="preserve"> </w:t>
                            </w:r>
                            <w:r>
                              <w:t>)</w:t>
                            </w:r>
                            <w:r>
                              <w:rPr>
                                <w:spacing w:val="-10"/>
                              </w:rPr>
                              <w:t xml:space="preserve"> </w:t>
                            </w:r>
                            <w:r>
                              <w:t xml:space="preserve">) </w:t>
                            </w:r>
                            <w:r>
                              <w:rPr>
                                <w:spacing w:val="15"/>
                              </w:rPr>
                              <w:t xml:space="preserve">model </w:t>
                            </w:r>
                            <w:r>
                              <w:t xml:space="preserve">. </w:t>
                            </w:r>
                            <w:r>
                              <w:rPr>
                                <w:spacing w:val="14"/>
                              </w:rPr>
                              <w:t>add</w:t>
                            </w:r>
                            <w:r>
                              <w:rPr>
                                <w:spacing w:val="-19"/>
                              </w:rPr>
                              <w:t xml:space="preserve"> </w:t>
                            </w:r>
                            <w:r>
                              <w:t>(</w:t>
                            </w:r>
                          </w:p>
                          <w:p w:rsidR="00D92645" w:rsidRDefault="00D92645">
                            <w:pPr>
                              <w:pStyle w:val="Plattetekst"/>
                              <w:tabs>
                                <w:tab w:val="left" w:pos="3171"/>
                              </w:tabs>
                              <w:spacing w:line="274" w:lineRule="exact"/>
                              <w:ind w:left="708"/>
                            </w:pPr>
                            <w:r>
                              <w:rPr>
                                <w:spacing w:val="16"/>
                              </w:rPr>
                              <w:t>MaxPooling2D</w:t>
                            </w:r>
                            <w:r>
                              <w:rPr>
                                <w:spacing w:val="-43"/>
                              </w:rPr>
                              <w:t xml:space="preserve"> </w:t>
                            </w:r>
                            <w:r>
                              <w:t>( ( 2</w:t>
                            </w:r>
                            <w:r>
                              <w:rPr>
                                <w:spacing w:val="19"/>
                              </w:rPr>
                              <w:t xml:space="preserve"> </w:t>
                            </w:r>
                            <w:r>
                              <w:t>,</w:t>
                            </w:r>
                            <w:r>
                              <w:tab/>
                              <w:t>2</w:t>
                            </w:r>
                            <w:r>
                              <w:rPr>
                                <w:spacing w:val="-17"/>
                              </w:rPr>
                              <w:t xml:space="preserve"> </w:t>
                            </w:r>
                            <w:r>
                              <w:t>)</w:t>
                            </w:r>
                            <w:r>
                              <w:rPr>
                                <w:spacing w:val="-17"/>
                              </w:rPr>
                              <w:t xml:space="preserve"> </w:t>
                            </w:r>
                            <w:r>
                              <w:t>)</w:t>
                            </w:r>
                            <w:r>
                              <w:rPr>
                                <w:spacing w:val="-17"/>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85.05pt;margin-top:15.4pt;width:485.4pt;height:62.55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" filled="f" strokeweight=".14042mm">
                <v:textbox inset="0,0,0,0">
                  <w:txbxContent>
                    <w:p w:rsidR="00D92645" w:rsidRDefault="00D92645">
                      <w:pPr>
                        <w:pStyle w:val="Plattetekst"/>
                        <w:spacing w:before="65"/>
                        <w:ind w:left="135"/>
                      </w:pPr>
                      <w:r>
                        <w:rPr>
                          <w:spacing w:val="15"/>
                        </w:rPr>
                        <w:t xml:space="preserve">model </w:t>
                      </w:r>
                      <w:r>
                        <w:t xml:space="preserve">. </w:t>
                      </w:r>
                      <w:r>
                        <w:rPr>
                          <w:spacing w:val="14"/>
                        </w:rPr>
                        <w:t>add</w:t>
                      </w:r>
                      <w:r>
                        <w:rPr>
                          <w:spacing w:val="-20"/>
                        </w:rPr>
                        <w:t xml:space="preserve"> </w:t>
                      </w:r>
                      <w:r>
                        <w:t>(</w:t>
                      </w:r>
                    </w:p>
                    <w:p w:rsidR="00D92645" w:rsidRDefault="00D92645">
                      <w:pPr>
                        <w:pStyle w:val="Plattetekst"/>
                        <w:tabs>
                          <w:tab w:val="left" w:pos="2301"/>
                          <w:tab w:val="left" w:pos="2875"/>
                          <w:tab w:val="left" w:pos="3459"/>
                        </w:tabs>
                        <w:spacing w:before="12" w:line="252" w:lineRule="auto"/>
                        <w:ind w:left="135" w:right="164" w:firstLine="561"/>
                      </w:pPr>
                      <w:r>
                        <w:rPr>
                          <w:spacing w:val="5"/>
                        </w:rPr>
                        <w:t>Conv2D</w:t>
                      </w:r>
                      <w:r>
                        <w:rPr>
                          <w:spacing w:val="-21"/>
                        </w:rPr>
                        <w:t xml:space="preserve"> </w:t>
                      </w:r>
                      <w:r>
                        <w:t>(</w:t>
                      </w:r>
                      <w:r>
                        <w:rPr>
                          <w:spacing w:val="-28"/>
                        </w:rPr>
                        <w:t xml:space="preserve"> </w:t>
                      </w:r>
                      <w:r>
                        <w:t>3</w:t>
                      </w:r>
                      <w:r>
                        <w:rPr>
                          <w:spacing w:val="-28"/>
                        </w:rPr>
                        <w:t xml:space="preserve"> </w:t>
                      </w:r>
                      <w:r>
                        <w:t>2</w:t>
                      </w:r>
                      <w:r>
                        <w:rPr>
                          <w:spacing w:val="5"/>
                        </w:rPr>
                        <w:t xml:space="preserve"> </w:t>
                      </w:r>
                      <w:r>
                        <w:t>,</w:t>
                      </w:r>
                      <w:r>
                        <w:tab/>
                        <w:t>(</w:t>
                      </w:r>
                      <w:r>
                        <w:rPr>
                          <w:spacing w:val="-26"/>
                        </w:rPr>
                        <w:t xml:space="preserve"> </w:t>
                      </w:r>
                      <w:r>
                        <w:t>5</w:t>
                      </w:r>
                      <w:r>
                        <w:rPr>
                          <w:spacing w:val="7"/>
                        </w:rPr>
                        <w:t xml:space="preserve"> </w:t>
                      </w:r>
                      <w:r>
                        <w:t>,</w:t>
                      </w:r>
                      <w:r>
                        <w:tab/>
                        <w:t>5</w:t>
                      </w:r>
                      <w:r>
                        <w:rPr>
                          <w:spacing w:val="-26"/>
                        </w:rPr>
                        <w:t xml:space="preserve"> </w:t>
                      </w:r>
                      <w:r>
                        <w:t>)</w:t>
                      </w:r>
                      <w:r>
                        <w:rPr>
                          <w:spacing w:val="8"/>
                        </w:rPr>
                        <w:t xml:space="preserve"> </w:t>
                      </w:r>
                      <w:r>
                        <w:t>,</w:t>
                      </w:r>
                      <w:r>
                        <w:tab/>
                        <w:t>a</w:t>
                      </w:r>
                      <w:r>
                        <w:rPr>
                          <w:spacing w:val="-16"/>
                        </w:rPr>
                        <w:t xml:space="preserve"> </w:t>
                      </w:r>
                      <w:r>
                        <w:t>c</w:t>
                      </w:r>
                      <w:r>
                        <w:rPr>
                          <w:spacing w:val="-17"/>
                        </w:rPr>
                        <w:t xml:space="preserve"> </w:t>
                      </w:r>
                      <w:r>
                        <w:t>t</w:t>
                      </w:r>
                      <w:r>
                        <w:rPr>
                          <w:spacing w:val="-16"/>
                        </w:rPr>
                        <w:t xml:space="preserve"> </w:t>
                      </w:r>
                      <w:r>
                        <w:t>i</w:t>
                      </w:r>
                      <w:r>
                        <w:rPr>
                          <w:spacing w:val="-16"/>
                        </w:rPr>
                        <w:t xml:space="preserve"> </w:t>
                      </w:r>
                      <w:r>
                        <w:t>v</w:t>
                      </w:r>
                      <w:r>
                        <w:rPr>
                          <w:spacing w:val="-17"/>
                        </w:rPr>
                        <w:t xml:space="preserve"> </w:t>
                      </w:r>
                      <w:r>
                        <w:t>a</w:t>
                      </w:r>
                      <w:r>
                        <w:rPr>
                          <w:spacing w:val="-16"/>
                        </w:rPr>
                        <w:t xml:space="preserve"> </w:t>
                      </w:r>
                      <w:r>
                        <w:t>t</w:t>
                      </w:r>
                      <w:r>
                        <w:rPr>
                          <w:spacing w:val="-16"/>
                        </w:rPr>
                        <w:t xml:space="preserve"> </w:t>
                      </w:r>
                      <w:r>
                        <w:t>i</w:t>
                      </w:r>
                      <w:r>
                        <w:rPr>
                          <w:spacing w:val="-17"/>
                        </w:rPr>
                        <w:t xml:space="preserve"> </w:t>
                      </w:r>
                      <w:r>
                        <w:t>o</w:t>
                      </w:r>
                      <w:r>
                        <w:rPr>
                          <w:spacing w:val="-16"/>
                        </w:rPr>
                        <w:t xml:space="preserve"> </w:t>
                      </w:r>
                      <w:r>
                        <w:t>n</w:t>
                      </w:r>
                      <w:r>
                        <w:rPr>
                          <w:spacing w:val="1"/>
                        </w:rPr>
                        <w:t xml:space="preserve"> </w:t>
                      </w:r>
                      <w:r>
                        <w:t>=</w:t>
                      </w:r>
                      <w:r>
                        <w:rPr>
                          <w:spacing w:val="-24"/>
                        </w:rPr>
                        <w:t xml:space="preserve"> </w:t>
                      </w:r>
                      <w:r>
                        <w:t>’</w:t>
                      </w:r>
                      <w:r>
                        <w:rPr>
                          <w:spacing w:val="-9"/>
                        </w:rPr>
                        <w:t xml:space="preserve"> </w:t>
                      </w:r>
                      <w:r>
                        <w:t>r</w:t>
                      </w:r>
                      <w:r>
                        <w:rPr>
                          <w:spacing w:val="-28"/>
                        </w:rPr>
                        <w:t xml:space="preserve"> </w:t>
                      </w:r>
                      <w:r>
                        <w:t>e</w:t>
                      </w:r>
                      <w:r>
                        <w:rPr>
                          <w:spacing w:val="-27"/>
                        </w:rPr>
                        <w:t xml:space="preserve"> </w:t>
                      </w:r>
                      <w:r>
                        <w:t>l</w:t>
                      </w:r>
                      <w:r>
                        <w:rPr>
                          <w:spacing w:val="-27"/>
                        </w:rPr>
                        <w:t xml:space="preserve"> </w:t>
                      </w:r>
                      <w:r>
                        <w:t>u</w:t>
                      </w:r>
                      <w:r>
                        <w:rPr>
                          <w:spacing w:val="43"/>
                        </w:rPr>
                        <w:t xml:space="preserve"> </w:t>
                      </w:r>
                      <w:r>
                        <w:t>’</w:t>
                      </w:r>
                      <w:r>
                        <w:rPr>
                          <w:spacing w:val="13"/>
                        </w:rPr>
                        <w:t xml:space="preserve"> </w:t>
                      </w:r>
                      <w:r>
                        <w:t>,</w:t>
                      </w:r>
                      <w:r>
                        <w:rPr>
                          <w:spacing w:val="10"/>
                        </w:rPr>
                        <w:t xml:space="preserve"> </w:t>
                      </w:r>
                      <w:r>
                        <w:t>i</w:t>
                      </w:r>
                      <w:r>
                        <w:rPr>
                          <w:spacing w:val="-25"/>
                        </w:rPr>
                        <w:t xml:space="preserve"> </w:t>
                      </w:r>
                      <w:r>
                        <w:t>n</w:t>
                      </w:r>
                      <w:r>
                        <w:rPr>
                          <w:spacing w:val="-25"/>
                        </w:rPr>
                        <w:t xml:space="preserve"> </w:t>
                      </w:r>
                      <w:r>
                        <w:t>p</w:t>
                      </w:r>
                      <w:r>
                        <w:rPr>
                          <w:spacing w:val="-26"/>
                        </w:rPr>
                        <w:t xml:space="preserve"> </w:t>
                      </w:r>
                      <w:r>
                        <w:t>u</w:t>
                      </w:r>
                      <w:r>
                        <w:rPr>
                          <w:spacing w:val="-25"/>
                        </w:rPr>
                        <w:t xml:space="preserve"> </w:t>
                      </w:r>
                      <w:r>
                        <w:t>t</w:t>
                      </w:r>
                      <w:r>
                        <w:rPr>
                          <w:spacing w:val="-25"/>
                        </w:rPr>
                        <w:t xml:space="preserve"> </w:t>
                      </w:r>
                      <w:r>
                        <w:t>_</w:t>
                      </w:r>
                      <w:r>
                        <w:rPr>
                          <w:spacing w:val="-26"/>
                        </w:rPr>
                        <w:t xml:space="preserve"> </w:t>
                      </w:r>
                      <w:r>
                        <w:t>s</w:t>
                      </w:r>
                      <w:r>
                        <w:rPr>
                          <w:spacing w:val="-25"/>
                        </w:rPr>
                        <w:t xml:space="preserve"> </w:t>
                      </w:r>
                      <w:r>
                        <w:t>h</w:t>
                      </w:r>
                      <w:r>
                        <w:rPr>
                          <w:spacing w:val="-25"/>
                        </w:rPr>
                        <w:t xml:space="preserve"> </w:t>
                      </w:r>
                      <w:r>
                        <w:t>a</w:t>
                      </w:r>
                      <w:r>
                        <w:rPr>
                          <w:spacing w:val="-25"/>
                        </w:rPr>
                        <w:t xml:space="preserve"> </w:t>
                      </w:r>
                      <w:r>
                        <w:t>p</w:t>
                      </w:r>
                      <w:r>
                        <w:rPr>
                          <w:spacing w:val="-26"/>
                        </w:rPr>
                        <w:t xml:space="preserve"> </w:t>
                      </w:r>
                      <w:r>
                        <w:t>e</w:t>
                      </w:r>
                      <w:r>
                        <w:rPr>
                          <w:spacing w:val="-21"/>
                        </w:rPr>
                        <w:t xml:space="preserve"> </w:t>
                      </w:r>
                      <w:r>
                        <w:rPr>
                          <w:spacing w:val="-6"/>
                        </w:rPr>
                        <w:t>=X</w:t>
                      </w:r>
                      <w:r>
                        <w:rPr>
                          <w:spacing w:val="-33"/>
                        </w:rPr>
                        <w:t xml:space="preserve"> </w:t>
                      </w:r>
                      <w:r>
                        <w:t>.</w:t>
                      </w:r>
                      <w:r>
                        <w:rPr>
                          <w:spacing w:val="9"/>
                        </w:rPr>
                        <w:t xml:space="preserve"> </w:t>
                      </w:r>
                      <w:r>
                        <w:t>s</w:t>
                      </w:r>
                      <w:r>
                        <w:rPr>
                          <w:spacing w:val="-32"/>
                        </w:rPr>
                        <w:t xml:space="preserve"> </w:t>
                      </w:r>
                      <w:r>
                        <w:t>h</w:t>
                      </w:r>
                      <w:r>
                        <w:rPr>
                          <w:spacing w:val="-32"/>
                        </w:rPr>
                        <w:t xml:space="preserve"> </w:t>
                      </w:r>
                      <w:r>
                        <w:t>a</w:t>
                      </w:r>
                      <w:r>
                        <w:rPr>
                          <w:spacing w:val="-32"/>
                        </w:rPr>
                        <w:t xml:space="preserve"> </w:t>
                      </w:r>
                      <w:r>
                        <w:t>p</w:t>
                      </w:r>
                      <w:r>
                        <w:rPr>
                          <w:spacing w:val="-33"/>
                        </w:rPr>
                        <w:t xml:space="preserve"> </w:t>
                      </w:r>
                      <w:r>
                        <w:t>e</w:t>
                      </w:r>
                      <w:r>
                        <w:rPr>
                          <w:spacing w:val="19"/>
                        </w:rPr>
                        <w:t xml:space="preserve"> </w:t>
                      </w:r>
                      <w:r>
                        <w:t>[</w:t>
                      </w:r>
                      <w:r>
                        <w:rPr>
                          <w:spacing w:val="-11"/>
                        </w:rPr>
                        <w:t xml:space="preserve"> </w:t>
                      </w:r>
                      <w:r>
                        <w:t>1</w:t>
                      </w:r>
                      <w:r>
                        <w:rPr>
                          <w:spacing w:val="-10"/>
                        </w:rPr>
                        <w:t xml:space="preserve"> </w:t>
                      </w:r>
                      <w:r>
                        <w:t>:</w:t>
                      </w:r>
                      <w:r>
                        <w:rPr>
                          <w:spacing w:val="-10"/>
                        </w:rPr>
                        <w:t xml:space="preserve"> </w:t>
                      </w:r>
                      <w:r>
                        <w:t>]</w:t>
                      </w:r>
                      <w:r>
                        <w:rPr>
                          <w:spacing w:val="-11"/>
                        </w:rPr>
                        <w:t xml:space="preserve"> </w:t>
                      </w:r>
                      <w:r>
                        <w:t>)</w:t>
                      </w:r>
                      <w:r>
                        <w:rPr>
                          <w:spacing w:val="-10"/>
                        </w:rPr>
                        <w:t xml:space="preserve"> </w:t>
                      </w:r>
                      <w:r>
                        <w:t xml:space="preserve">) </w:t>
                      </w:r>
                      <w:r>
                        <w:rPr>
                          <w:spacing w:val="15"/>
                        </w:rPr>
                        <w:t xml:space="preserve">model </w:t>
                      </w:r>
                      <w:r>
                        <w:t xml:space="preserve">. </w:t>
                      </w:r>
                      <w:r>
                        <w:rPr>
                          <w:spacing w:val="14"/>
                        </w:rPr>
                        <w:t>add</w:t>
                      </w:r>
                      <w:r>
                        <w:rPr>
                          <w:spacing w:val="-19"/>
                        </w:rPr>
                        <w:t xml:space="preserve"> </w:t>
                      </w:r>
                      <w:r>
                        <w:t>(</w:t>
                      </w:r>
                    </w:p>
                    <w:p w:rsidR="00D92645" w:rsidRDefault="00D92645">
                      <w:pPr>
                        <w:pStyle w:val="Plattetekst"/>
                        <w:tabs>
                          <w:tab w:val="left" w:pos="3171"/>
                        </w:tabs>
                        <w:spacing w:line="274" w:lineRule="exact"/>
                        <w:ind w:left="708"/>
                      </w:pPr>
                      <w:r>
                        <w:rPr>
                          <w:spacing w:val="16"/>
                        </w:rPr>
                        <w:t>MaxPooling2D</w:t>
                      </w:r>
                      <w:r>
                        <w:rPr>
                          <w:spacing w:val="-43"/>
                        </w:rPr>
                        <w:t xml:space="preserve"> </w:t>
                      </w:r>
                      <w:r>
                        <w:t>( ( 2</w:t>
                      </w:r>
                      <w:r>
                        <w:rPr>
                          <w:spacing w:val="19"/>
                        </w:rPr>
                        <w:t xml:space="preserve"> </w:t>
                      </w:r>
                      <w:r>
                        <w:t>,</w:t>
                      </w:r>
                      <w:r>
                        <w:tab/>
                        <w:t>2</w:t>
                      </w:r>
                      <w:r>
                        <w:rPr>
                          <w:spacing w:val="-17"/>
                        </w:rPr>
                        <w:t xml:space="preserve"> </w:t>
                      </w:r>
                      <w:r>
                        <w:t>)</w:t>
                      </w:r>
                      <w:r>
                        <w:rPr>
                          <w:spacing w:val="-17"/>
                        </w:rPr>
                        <w:t xml:space="preserve"> </w:t>
                      </w:r>
                      <w:r>
                        <w:t>)</w:t>
                      </w:r>
                      <w:r>
                        <w:rPr>
                          <w:spacing w:val="-17"/>
                        </w:rPr>
                        <w:t xml:space="preserve"> </w:t>
                      </w:r>
                      <w:r>
                        <w:t>)</w:t>
                      </w:r>
                    </w:p>
                  </w:txbxContent>
                </v:textbox>
                <w10:wrap type="topAndBottom" anchorx="page"/>
              </v:shape>
            </w:pict>
          </mc:Fallback>
        </mc:AlternateContent>
      </w:r>
    </w:p>
    <w:p w:rsidR="00BB27DF" w:rsidRDefault="00D92645">
      <w:pPr>
        <w:pStyle w:val="Plattetekst"/>
        <w:spacing w:before="128"/>
        <w:ind w:left="2147"/>
      </w:pPr>
      <w:r>
        <w:t xml:space="preserve">Tabel 3.5: </w:t>
      </w:r>
      <w:bookmarkStart w:id="302" w:name="_bookmark28"/>
      <w:bookmarkEnd w:id="302"/>
      <w:r>
        <w:t>Een eerste convolutioneele laag en een pooling laag</w:t>
      </w:r>
    </w:p>
    <w:p w:rsidR="00BB27DF" w:rsidRDefault="00BB27DF">
      <w:pPr>
        <w:pStyle w:val="Plattetekst"/>
        <w:spacing w:before="10"/>
        <w:rPr>
          <w:sz w:val="28"/>
        </w:rPr>
      </w:pPr>
    </w:p>
    <w:p w:rsidR="00BB27DF" w:rsidRDefault="00D92645">
      <w:pPr>
        <w:pStyle w:val="Plattetekst"/>
        <w:spacing w:line="252" w:lineRule="auto"/>
        <w:ind w:left="880" w:right="1318"/>
        <w:jc w:val="both"/>
      </w:pPr>
      <w:r>
        <w:t xml:space="preserve">Nadat een convolutionele laag is toegevoegd aan het model wordt er een pooling laag achter geplaatst. Bij de pooling laag zijn de verwachte parameters de afmeting </w:t>
      </w:r>
      <w:r>
        <w:rPr>
          <w:spacing w:val="-3"/>
        </w:rPr>
        <w:t xml:space="preserve">van </w:t>
      </w:r>
      <w:r>
        <w:t>de filters.</w:t>
      </w:r>
      <w:r>
        <w:rPr>
          <w:spacing w:val="-3"/>
        </w:rPr>
        <w:t xml:space="preserve"> </w:t>
      </w:r>
      <w:r>
        <w:t>Alsook</w:t>
      </w:r>
      <w:r>
        <w:rPr>
          <w:spacing w:val="-15"/>
        </w:rPr>
        <w:t xml:space="preserve"> </w:t>
      </w:r>
      <w:r>
        <w:t>werd</w:t>
      </w:r>
      <w:r>
        <w:rPr>
          <w:spacing w:val="-14"/>
        </w:rPr>
        <w:t xml:space="preserve"> </w:t>
      </w:r>
      <w:r>
        <w:t>deze</w:t>
      </w:r>
      <w:r>
        <w:rPr>
          <w:spacing w:val="-14"/>
        </w:rPr>
        <w:t xml:space="preserve"> </w:t>
      </w:r>
      <w:r>
        <w:t>soort</w:t>
      </w:r>
      <w:r>
        <w:rPr>
          <w:spacing w:val="-14"/>
        </w:rPr>
        <w:t xml:space="preserve"> </w:t>
      </w:r>
      <w:r>
        <w:t>laag</w:t>
      </w:r>
      <w:r>
        <w:rPr>
          <w:spacing w:val="-14"/>
        </w:rPr>
        <w:t xml:space="preserve"> </w:t>
      </w:r>
      <w:r>
        <w:t>toegevoegd</w:t>
      </w:r>
      <w:r>
        <w:rPr>
          <w:spacing w:val="-14"/>
        </w:rPr>
        <w:t xml:space="preserve"> </w:t>
      </w:r>
      <w:r>
        <w:t>aan</w:t>
      </w:r>
      <w:r>
        <w:rPr>
          <w:spacing w:val="-14"/>
        </w:rPr>
        <w:t xml:space="preserve"> </w:t>
      </w:r>
      <w:r>
        <w:t>het</w:t>
      </w:r>
      <w:r>
        <w:rPr>
          <w:spacing w:val="-14"/>
        </w:rPr>
        <w:t xml:space="preserve"> </w:t>
      </w:r>
      <w:r>
        <w:t>neuraal</w:t>
      </w:r>
      <w:r>
        <w:rPr>
          <w:spacing w:val="-14"/>
        </w:rPr>
        <w:t xml:space="preserve"> </w:t>
      </w:r>
      <w:r>
        <w:t>netwerk,</w:t>
      </w:r>
      <w:r>
        <w:rPr>
          <w:spacing w:val="-14"/>
        </w:rPr>
        <w:t xml:space="preserve"> </w:t>
      </w:r>
      <w:r>
        <w:t>de</w:t>
      </w:r>
      <w:r>
        <w:rPr>
          <w:spacing w:val="-14"/>
        </w:rPr>
        <w:t xml:space="preserve"> </w:t>
      </w:r>
      <w:r>
        <w:t>gekozen</w:t>
      </w:r>
      <w:r>
        <w:rPr>
          <w:spacing w:val="-14"/>
        </w:rPr>
        <w:t xml:space="preserve"> </w:t>
      </w:r>
      <w:r>
        <w:t>soort pooling laag was een max pooling laag. Een afmeting van 2x2 werd meegegeven aan de laag.</w:t>
      </w:r>
    </w:p>
    <w:p w:rsidR="00BB27DF" w:rsidRDefault="00D92645">
      <w:pPr>
        <w:pStyle w:val="Plattetekst"/>
        <w:spacing w:before="230" w:line="252" w:lineRule="auto"/>
        <w:ind w:left="872" w:right="1314" w:firstLine="8"/>
        <w:jc w:val="both"/>
      </w:pPr>
      <w:r>
        <w:t xml:space="preserve">Een volgende laag dat werd toegevoegd was een convolutionele laag, een aantal van 64 filters werd gekozen voor deze laag en een afmeting </w:t>
      </w:r>
      <w:r>
        <w:rPr>
          <w:spacing w:val="-3"/>
        </w:rPr>
        <w:t xml:space="preserve">van </w:t>
      </w:r>
      <w:r>
        <w:t xml:space="preserve">7x7. Het doel van deze laag was het herkennen van grotere patronen met weinig detail, aangezien de vorige laag simpele patronen zou herkennen kon deze laag deze ook gebruiken en zodanig een beter inzicht hebben op de vorm en complexiteit </w:t>
      </w:r>
      <w:r>
        <w:rPr>
          <w:spacing w:val="-3"/>
        </w:rPr>
        <w:t xml:space="preserve">van </w:t>
      </w:r>
      <w:r>
        <w:t xml:space="preserve">de karakters. Net zoals bij de vorige convolutionele laag werd als activatiefunctie ook de Relu functie gekozen. </w:t>
      </w:r>
      <w:r>
        <w:rPr>
          <w:spacing w:val="-4"/>
        </w:rPr>
        <w:t>Vervolgens</w:t>
      </w:r>
      <w:r>
        <w:rPr>
          <w:spacing w:val="52"/>
        </w:rPr>
        <w:t xml:space="preserve"> </w:t>
      </w:r>
      <w:r>
        <w:t>werd</w:t>
      </w:r>
      <w:r>
        <w:rPr>
          <w:spacing w:val="-4"/>
        </w:rPr>
        <w:t xml:space="preserve"> </w:t>
      </w:r>
      <w:r>
        <w:t>een</w:t>
      </w:r>
      <w:r>
        <w:rPr>
          <w:spacing w:val="-4"/>
        </w:rPr>
        <w:t xml:space="preserve"> </w:t>
      </w:r>
      <w:r>
        <w:t>max-pooling</w:t>
      </w:r>
      <w:r>
        <w:rPr>
          <w:spacing w:val="-4"/>
        </w:rPr>
        <w:t xml:space="preserve"> </w:t>
      </w:r>
      <w:r>
        <w:t>laag</w:t>
      </w:r>
      <w:r>
        <w:rPr>
          <w:spacing w:val="-3"/>
        </w:rPr>
        <w:t xml:space="preserve"> </w:t>
      </w:r>
      <w:r>
        <w:t>toegevoegd</w:t>
      </w:r>
      <w:r>
        <w:rPr>
          <w:spacing w:val="-4"/>
        </w:rPr>
        <w:t xml:space="preserve"> </w:t>
      </w:r>
      <w:r>
        <w:t>met</w:t>
      </w:r>
      <w:r>
        <w:rPr>
          <w:spacing w:val="-4"/>
        </w:rPr>
        <w:t xml:space="preserve"> </w:t>
      </w:r>
      <w:r>
        <w:t>een</w:t>
      </w:r>
      <w:r>
        <w:rPr>
          <w:spacing w:val="-3"/>
        </w:rPr>
        <w:t xml:space="preserve"> </w:t>
      </w:r>
      <w:r>
        <w:t>afmeting</w:t>
      </w:r>
      <w:r>
        <w:rPr>
          <w:spacing w:val="-4"/>
        </w:rPr>
        <w:t xml:space="preserve"> </w:t>
      </w:r>
      <w:r>
        <w:t>van</w:t>
      </w:r>
      <w:r>
        <w:rPr>
          <w:spacing w:val="-4"/>
        </w:rPr>
        <w:t xml:space="preserve"> </w:t>
      </w:r>
      <w:r>
        <w:t>2x2</w:t>
      </w:r>
      <w:r>
        <w:rPr>
          <w:spacing w:val="-3"/>
        </w:rPr>
        <w:t xml:space="preserve"> </w:t>
      </w:r>
      <w:r>
        <w:t>voor</w:t>
      </w:r>
      <w:r>
        <w:rPr>
          <w:spacing w:val="-4"/>
        </w:rPr>
        <w:t xml:space="preserve"> </w:t>
      </w:r>
      <w:r>
        <w:t>de</w:t>
      </w:r>
      <w:r>
        <w:rPr>
          <w:spacing w:val="-4"/>
        </w:rPr>
        <w:t xml:space="preserve"> </w:t>
      </w:r>
      <w:r>
        <w:t>filters.</w:t>
      </w:r>
    </w:p>
    <w:p w:rsidR="00BB27DF" w:rsidRDefault="00D92645">
      <w:pPr>
        <w:pStyle w:val="Plattetekst"/>
        <w:spacing w:before="228" w:line="252" w:lineRule="auto"/>
        <w:ind w:left="872" w:right="1318" w:firstLine="8"/>
        <w:jc w:val="both"/>
      </w:pPr>
      <w:r>
        <w:t xml:space="preserve">Een derde en laatste convolutionele laag werd nog toegevoegd aan het model met een aantal </w:t>
      </w:r>
      <w:r>
        <w:rPr>
          <w:spacing w:val="-3"/>
        </w:rPr>
        <w:t xml:space="preserve">van </w:t>
      </w:r>
      <w:r>
        <w:t xml:space="preserve">128 filters en een afmeting van 3x3 voor de filters. Aangezien de afmeting van de filters de kleinst mogelijke waarde </w:t>
      </w:r>
      <w:r>
        <w:rPr>
          <w:spacing w:val="-3"/>
        </w:rPr>
        <w:t xml:space="preserve">bevat </w:t>
      </w:r>
      <w:r>
        <w:t xml:space="preserve">staat de laag in voor het herkennen </w:t>
      </w:r>
      <w:r>
        <w:rPr>
          <w:spacing w:val="-3"/>
        </w:rPr>
        <w:t xml:space="preserve">van </w:t>
      </w:r>
      <w:r>
        <w:t>de details in de karakters. Deze laag is een belangrijke laag aangezien dit de patronen herken</w:t>
      </w:r>
      <w:ins w:id="303" w:author="Vercleyen Frank" w:date="2019-05-18T23:21:00Z">
        <w:r w:rsidR="001E471D">
          <w:t>t</w:t>
        </w:r>
      </w:ins>
      <w:del w:id="304" w:author="Vercleyen Frank" w:date="2019-05-18T23:21:00Z">
        <w:r w:rsidDel="001E471D">
          <w:delText>d</w:delText>
        </w:r>
      </w:del>
      <w:r>
        <w:t xml:space="preserve"> die eigen zijn aan het schriftsysteem. Schriftsystemen kunnen onderscheiden worden</w:t>
      </w:r>
      <w:r>
        <w:rPr>
          <w:spacing w:val="-14"/>
        </w:rPr>
        <w:t xml:space="preserve"> </w:t>
      </w:r>
      <w:r>
        <w:t>aan</w:t>
      </w:r>
      <w:r>
        <w:rPr>
          <w:spacing w:val="-14"/>
        </w:rPr>
        <w:t xml:space="preserve"> </w:t>
      </w:r>
      <w:r>
        <w:t>de</w:t>
      </w:r>
      <w:r>
        <w:rPr>
          <w:spacing w:val="-13"/>
        </w:rPr>
        <w:t xml:space="preserve"> </w:t>
      </w:r>
      <w:r>
        <w:t>hand</w:t>
      </w:r>
      <w:r>
        <w:rPr>
          <w:spacing w:val="-14"/>
        </w:rPr>
        <w:t xml:space="preserve"> </w:t>
      </w:r>
      <w:r>
        <w:t>van</w:t>
      </w:r>
      <w:r>
        <w:rPr>
          <w:spacing w:val="-13"/>
        </w:rPr>
        <w:t xml:space="preserve"> </w:t>
      </w:r>
      <w:r>
        <w:t>de</w:t>
      </w:r>
      <w:r>
        <w:rPr>
          <w:spacing w:val="-14"/>
        </w:rPr>
        <w:t xml:space="preserve"> </w:t>
      </w:r>
      <w:r>
        <w:t>kleine</w:t>
      </w:r>
      <w:r>
        <w:rPr>
          <w:spacing w:val="-14"/>
        </w:rPr>
        <w:t xml:space="preserve"> </w:t>
      </w:r>
      <w:r>
        <w:t>details</w:t>
      </w:r>
      <w:r>
        <w:rPr>
          <w:spacing w:val="-13"/>
        </w:rPr>
        <w:t xml:space="preserve"> </w:t>
      </w:r>
      <w:r>
        <w:t>die</w:t>
      </w:r>
      <w:r>
        <w:rPr>
          <w:spacing w:val="-14"/>
        </w:rPr>
        <w:t xml:space="preserve"> </w:t>
      </w:r>
      <w:r>
        <w:t>steeds</w:t>
      </w:r>
      <w:r>
        <w:rPr>
          <w:spacing w:val="-13"/>
        </w:rPr>
        <w:t xml:space="preserve"> </w:t>
      </w:r>
      <w:r>
        <w:t>herkenbaar</w:t>
      </w:r>
      <w:r>
        <w:rPr>
          <w:spacing w:val="-14"/>
        </w:rPr>
        <w:t xml:space="preserve"> </w:t>
      </w:r>
      <w:r>
        <w:t>zijn</w:t>
      </w:r>
      <w:r>
        <w:rPr>
          <w:spacing w:val="-13"/>
        </w:rPr>
        <w:t xml:space="preserve"> </w:t>
      </w:r>
      <w:r>
        <w:t>in</w:t>
      </w:r>
      <w:r>
        <w:rPr>
          <w:spacing w:val="-14"/>
        </w:rPr>
        <w:t xml:space="preserve"> </w:t>
      </w:r>
      <w:r>
        <w:t>de</w:t>
      </w:r>
      <w:r>
        <w:rPr>
          <w:spacing w:val="-13"/>
        </w:rPr>
        <w:t xml:space="preserve"> </w:t>
      </w:r>
      <w:r>
        <w:t>karakters</w:t>
      </w:r>
      <w:r>
        <w:rPr>
          <w:spacing w:val="-13"/>
        </w:rPr>
        <w:t xml:space="preserve"> </w:t>
      </w:r>
      <w:r>
        <w:rPr>
          <w:spacing w:val="-3"/>
        </w:rPr>
        <w:t>van</w:t>
      </w:r>
      <w:r>
        <w:rPr>
          <w:spacing w:val="-14"/>
        </w:rPr>
        <w:t xml:space="preserve"> </w:t>
      </w:r>
      <w:r>
        <w:t>het schriftsysteem. Daarom werd een hoog aantal filters meegegeven aan deze laag, zodanig dat de vele details eigen aan de karakters en specifiek aan het schriftsysteem kunnen herkend worden. Uiteindelijk werd nog een max-pooling laag geplaatst in het model met een afmeting van 2x2 voor de</w:t>
      </w:r>
      <w:r>
        <w:rPr>
          <w:spacing w:val="-9"/>
        </w:rPr>
        <w:t xml:space="preserve"> </w:t>
      </w:r>
      <w:r>
        <w:t>filters.</w:t>
      </w:r>
    </w:p>
    <w:p w:rsidR="00BB27DF" w:rsidRDefault="00D92645">
      <w:pPr>
        <w:pStyle w:val="Plattetekst"/>
        <w:spacing w:before="226"/>
        <w:ind w:left="880"/>
        <w:jc w:val="both"/>
      </w:pPr>
      <w:r>
        <w:t>De convolutionele lagen staan in voor het herkennen van de karakteristieken en patronen,</w:t>
      </w:r>
    </w:p>
    <w:p w:rsidR="00BB27DF" w:rsidRDefault="00BB27DF">
      <w:pPr>
        <w:jc w:val="both"/>
        <w:sectPr w:rsidR="00BB27DF">
          <w:pgSz w:w="11910" w:h="16840"/>
          <w:pgMar w:top="1120" w:right="380" w:bottom="280" w:left="820" w:header="708" w:footer="708" w:gutter="0"/>
          <w:cols w:space="708"/>
        </w:sectPr>
      </w:pPr>
    </w:p>
    <w:p w:rsidR="00BB27DF" w:rsidRDefault="008E32D9">
      <w:pPr>
        <w:pStyle w:val="Lijstalinea"/>
        <w:numPr>
          <w:ilvl w:val="1"/>
          <w:numId w:val="1"/>
        </w:numPr>
        <w:tabs>
          <w:tab w:val="left" w:pos="1312"/>
          <w:tab w:val="right" w:pos="9384"/>
        </w:tabs>
        <w:spacing w:before="65"/>
        <w:jc w:val="both"/>
        <w:rPr>
          <w:sz w:val="24"/>
        </w:rPr>
      </w:pPr>
      <w:r>
        <w:rPr>
          <w:noProof/>
          <w:lang w:val="nl-BE" w:eastAsia="nl-BE"/>
        </w:rPr>
        <mc:AlternateContent>
          <mc:Choice Requires="wps">
            <w:drawing>
              <wp:anchor distT="0" distB="0" distL="0" distR="0" simplePos="0" relativeHeight="251678208"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42sHwIAAEMEAAAOAAAAZHJzL2Uyb0RvYy54bWysU8GO2jAQvVfqP1i+QxI2U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" strokeweight=".17569mm">
                <w10:wrap type="topAndBottom" anchorx="page"/>
              </v:line>
            </w:pict>
          </mc:Fallback>
        </mc:AlternateContent>
      </w:r>
      <w:r w:rsidR="00D92645">
        <w:rPr>
          <w:sz w:val="24"/>
        </w:rPr>
        <w:t>Het Convolutioneel</w:t>
      </w:r>
      <w:r w:rsidR="00D92645">
        <w:rPr>
          <w:spacing w:val="-43"/>
          <w:sz w:val="24"/>
        </w:rPr>
        <w:t xml:space="preserve"> </w:t>
      </w:r>
      <w:r w:rsidR="00D92645">
        <w:rPr>
          <w:sz w:val="24"/>
        </w:rPr>
        <w:t>Neuraal</w:t>
      </w:r>
      <w:r w:rsidR="00D92645">
        <w:rPr>
          <w:spacing w:val="-22"/>
          <w:sz w:val="24"/>
        </w:rPr>
        <w:t xml:space="preserve"> </w:t>
      </w:r>
      <w:r w:rsidR="00D92645">
        <w:rPr>
          <w:sz w:val="24"/>
        </w:rPr>
        <w:t>Netwerk</w:t>
      </w:r>
      <w:r w:rsidR="00D92645">
        <w:rPr>
          <w:sz w:val="24"/>
        </w:rPr>
        <w:tab/>
        <w:t>35</w:t>
      </w:r>
    </w:p>
    <w:p w:rsidR="00BB27DF" w:rsidRDefault="00D92645">
      <w:pPr>
        <w:pStyle w:val="Plattetekst"/>
        <w:spacing w:before="175" w:line="252" w:lineRule="auto"/>
        <w:ind w:left="872" w:right="1279" w:firstLine="2"/>
        <w:jc w:val="both"/>
      </w:pPr>
      <w:r>
        <w:t>vooraleer</w:t>
      </w:r>
      <w:r>
        <w:rPr>
          <w:spacing w:val="-24"/>
        </w:rPr>
        <w:t xml:space="preserve"> </w:t>
      </w:r>
      <w:r>
        <w:t>een</w:t>
      </w:r>
      <w:r>
        <w:rPr>
          <w:spacing w:val="-23"/>
        </w:rPr>
        <w:t xml:space="preserve"> </w:t>
      </w:r>
      <w:r>
        <w:t>schatting</w:t>
      </w:r>
      <w:r>
        <w:rPr>
          <w:spacing w:val="-24"/>
        </w:rPr>
        <w:t xml:space="preserve"> </w:t>
      </w:r>
      <w:r>
        <w:t>kan</w:t>
      </w:r>
      <w:r>
        <w:rPr>
          <w:spacing w:val="-23"/>
        </w:rPr>
        <w:t xml:space="preserve"> </w:t>
      </w:r>
      <w:r>
        <w:t>verkregen</w:t>
      </w:r>
      <w:r>
        <w:rPr>
          <w:spacing w:val="-24"/>
        </w:rPr>
        <w:t xml:space="preserve"> </w:t>
      </w:r>
      <w:r>
        <w:t>worden</w:t>
      </w:r>
      <w:r>
        <w:rPr>
          <w:spacing w:val="-23"/>
        </w:rPr>
        <w:t xml:space="preserve"> </w:t>
      </w:r>
      <w:r>
        <w:t>van</w:t>
      </w:r>
      <w:r>
        <w:rPr>
          <w:spacing w:val="-24"/>
        </w:rPr>
        <w:t xml:space="preserve"> </w:t>
      </w:r>
      <w:r>
        <w:t>het</w:t>
      </w:r>
      <w:r>
        <w:rPr>
          <w:spacing w:val="-23"/>
        </w:rPr>
        <w:t xml:space="preserve"> </w:t>
      </w:r>
      <w:r>
        <w:t>toebehorende</w:t>
      </w:r>
      <w:r>
        <w:rPr>
          <w:spacing w:val="-24"/>
        </w:rPr>
        <w:t xml:space="preserve"> </w:t>
      </w:r>
      <w:r>
        <w:t>schriftsysteem</w:t>
      </w:r>
      <w:r>
        <w:rPr>
          <w:spacing w:val="-23"/>
        </w:rPr>
        <w:t xml:space="preserve"> </w:t>
      </w:r>
      <w:r>
        <w:t xml:space="preserve">moeten er nog enkele normale lagen worden toegevoegd. Er werd gewenst om de uitvoer </w:t>
      </w:r>
      <w:r>
        <w:rPr>
          <w:spacing w:val="-3"/>
        </w:rPr>
        <w:t xml:space="preserve">van </w:t>
      </w:r>
      <w:r>
        <w:t xml:space="preserve">de convolutionele lagen in te voeren in normale lagen. Een convolutioneel neuraal netwerk werkt met </w:t>
      </w:r>
      <w:r>
        <w:rPr>
          <w:spacing w:val="-3"/>
        </w:rPr>
        <w:t xml:space="preserve">invoer </w:t>
      </w:r>
      <w:r>
        <w:t>in de vorm van 2-dimensionale lijsten. Een normaal neuraal netwerk daarentegen</w:t>
      </w:r>
      <w:r>
        <w:rPr>
          <w:spacing w:val="-15"/>
        </w:rPr>
        <w:t xml:space="preserve"> </w:t>
      </w:r>
      <w:r>
        <w:t>kan</w:t>
      </w:r>
      <w:r>
        <w:rPr>
          <w:spacing w:val="-14"/>
        </w:rPr>
        <w:t xml:space="preserve"> </w:t>
      </w:r>
      <w:r>
        <w:t>hier</w:t>
      </w:r>
      <w:r>
        <w:rPr>
          <w:spacing w:val="-14"/>
        </w:rPr>
        <w:t xml:space="preserve"> </w:t>
      </w:r>
      <w:r>
        <w:t>niet</w:t>
      </w:r>
      <w:r>
        <w:rPr>
          <w:spacing w:val="-14"/>
        </w:rPr>
        <w:t xml:space="preserve"> </w:t>
      </w:r>
      <w:r>
        <w:t>mee</w:t>
      </w:r>
      <w:r>
        <w:rPr>
          <w:spacing w:val="-14"/>
        </w:rPr>
        <w:t xml:space="preserve"> </w:t>
      </w:r>
      <w:r>
        <w:t>werken,</w:t>
      </w:r>
      <w:r>
        <w:rPr>
          <w:spacing w:val="-14"/>
        </w:rPr>
        <w:t xml:space="preserve"> </w:t>
      </w:r>
      <w:r>
        <w:t>vooraleer</w:t>
      </w:r>
      <w:r>
        <w:rPr>
          <w:spacing w:val="-14"/>
        </w:rPr>
        <w:t xml:space="preserve"> </w:t>
      </w:r>
      <w:r>
        <w:t>de</w:t>
      </w:r>
      <w:r>
        <w:rPr>
          <w:spacing w:val="-14"/>
        </w:rPr>
        <w:t xml:space="preserve"> </w:t>
      </w:r>
      <w:r>
        <w:t>uitvoer</w:t>
      </w:r>
      <w:r>
        <w:rPr>
          <w:spacing w:val="-14"/>
        </w:rPr>
        <w:t xml:space="preserve"> </w:t>
      </w:r>
      <w:r>
        <w:t>van</w:t>
      </w:r>
      <w:r>
        <w:rPr>
          <w:spacing w:val="-14"/>
        </w:rPr>
        <w:t xml:space="preserve"> </w:t>
      </w:r>
      <w:r>
        <w:t>een</w:t>
      </w:r>
      <w:r>
        <w:rPr>
          <w:spacing w:val="-14"/>
        </w:rPr>
        <w:t xml:space="preserve"> </w:t>
      </w:r>
      <w:r>
        <w:t>convolutionele</w:t>
      </w:r>
      <w:r>
        <w:rPr>
          <w:spacing w:val="-14"/>
        </w:rPr>
        <w:t xml:space="preserve"> </w:t>
      </w:r>
      <w:r>
        <w:t>laag</w:t>
      </w:r>
      <w:r>
        <w:rPr>
          <w:spacing w:val="-14"/>
        </w:rPr>
        <w:t xml:space="preserve"> </w:t>
      </w:r>
      <w:r>
        <w:t>in een</w:t>
      </w:r>
      <w:r>
        <w:rPr>
          <w:spacing w:val="-20"/>
        </w:rPr>
        <w:t xml:space="preserve"> </w:t>
      </w:r>
      <w:r>
        <w:t>normale</w:t>
      </w:r>
      <w:r>
        <w:rPr>
          <w:spacing w:val="-19"/>
        </w:rPr>
        <w:t xml:space="preserve"> </w:t>
      </w:r>
      <w:r>
        <w:t>laag</w:t>
      </w:r>
      <w:r>
        <w:rPr>
          <w:spacing w:val="-19"/>
        </w:rPr>
        <w:t xml:space="preserve"> </w:t>
      </w:r>
      <w:r>
        <w:t>kan</w:t>
      </w:r>
      <w:r>
        <w:rPr>
          <w:spacing w:val="-19"/>
        </w:rPr>
        <w:t xml:space="preserve"> </w:t>
      </w:r>
      <w:r>
        <w:t>worden</w:t>
      </w:r>
      <w:r>
        <w:rPr>
          <w:spacing w:val="-19"/>
        </w:rPr>
        <w:t xml:space="preserve"> </w:t>
      </w:r>
      <w:r>
        <w:t>ingevoerd</w:t>
      </w:r>
      <w:r>
        <w:rPr>
          <w:spacing w:val="-19"/>
        </w:rPr>
        <w:t xml:space="preserve"> </w:t>
      </w:r>
      <w:r>
        <w:t>moeten</w:t>
      </w:r>
      <w:r>
        <w:rPr>
          <w:spacing w:val="-19"/>
        </w:rPr>
        <w:t xml:space="preserve"> </w:t>
      </w:r>
      <w:r>
        <w:t>de</w:t>
      </w:r>
      <w:r>
        <w:rPr>
          <w:spacing w:val="-19"/>
        </w:rPr>
        <w:t xml:space="preserve"> </w:t>
      </w:r>
      <w:r>
        <w:t>matrices,</w:t>
      </w:r>
      <w:r>
        <w:rPr>
          <w:spacing w:val="-19"/>
        </w:rPr>
        <w:t xml:space="preserve"> </w:t>
      </w:r>
      <w:r>
        <w:t>2-dem</w:t>
      </w:r>
      <w:ins w:id="305" w:author="Vercleyen Frank" w:date="2019-05-18T23:22:00Z">
        <w:r w:rsidR="001E471D">
          <w:t>e</w:t>
        </w:r>
      </w:ins>
      <w:del w:id="306" w:author="Vercleyen Frank" w:date="2019-05-18T23:22:00Z">
        <w:r w:rsidDel="001E471D">
          <w:delText>i</w:delText>
        </w:r>
      </w:del>
      <w:r>
        <w:t>nsionale</w:t>
      </w:r>
      <w:r>
        <w:rPr>
          <w:spacing w:val="-19"/>
        </w:rPr>
        <w:t xml:space="preserve"> </w:t>
      </w:r>
      <w:r>
        <w:t>lijsten,</w:t>
      </w:r>
      <w:r>
        <w:rPr>
          <w:spacing w:val="-19"/>
        </w:rPr>
        <w:t xml:space="preserve"> </w:t>
      </w:r>
      <w:r>
        <w:t>omge</w:t>
      </w:r>
      <w:del w:id="307" w:author="Vercleyen Frank" w:date="2019-05-18T23:22:00Z">
        <w:r w:rsidDel="001E471D">
          <w:delText xml:space="preserve">- </w:delText>
        </w:r>
      </w:del>
      <w:r>
        <w:t xml:space="preserve">vormd worden naar lijsten met 1 dimensie. </w:t>
      </w:r>
      <w:r>
        <w:rPr>
          <w:spacing w:val="-8"/>
        </w:rPr>
        <w:t xml:space="preserve">Voor </w:t>
      </w:r>
      <w:r>
        <w:t>deze operatie bestaat er een specifieke laag,</w:t>
      </w:r>
      <w:r>
        <w:rPr>
          <w:spacing w:val="-7"/>
        </w:rPr>
        <w:t xml:space="preserve"> </w:t>
      </w:r>
      <w:r>
        <w:t>de</w:t>
      </w:r>
      <w:r>
        <w:rPr>
          <w:spacing w:val="-7"/>
        </w:rPr>
        <w:t xml:space="preserve"> </w:t>
      </w:r>
      <w:r>
        <w:t>flatten</w:t>
      </w:r>
      <w:r>
        <w:rPr>
          <w:spacing w:val="-6"/>
        </w:rPr>
        <w:t xml:space="preserve"> </w:t>
      </w:r>
      <w:r>
        <w:t>laag.</w:t>
      </w:r>
      <w:r>
        <w:rPr>
          <w:spacing w:val="7"/>
        </w:rPr>
        <w:t xml:space="preserve"> </w:t>
      </w:r>
      <w:r>
        <w:t>Na</w:t>
      </w:r>
      <w:r>
        <w:rPr>
          <w:spacing w:val="-7"/>
        </w:rPr>
        <w:t xml:space="preserve"> </w:t>
      </w:r>
      <w:r>
        <w:t>de</w:t>
      </w:r>
      <w:r>
        <w:rPr>
          <w:spacing w:val="-7"/>
        </w:rPr>
        <w:t xml:space="preserve"> </w:t>
      </w:r>
      <w:r>
        <w:t>convolutionele</w:t>
      </w:r>
      <w:r>
        <w:rPr>
          <w:spacing w:val="-6"/>
        </w:rPr>
        <w:t xml:space="preserve"> </w:t>
      </w:r>
      <w:r>
        <w:t>lagen</w:t>
      </w:r>
      <w:r>
        <w:rPr>
          <w:spacing w:val="-7"/>
        </w:rPr>
        <w:t xml:space="preserve"> </w:t>
      </w:r>
      <w:r>
        <w:t>werd</w:t>
      </w:r>
      <w:r>
        <w:rPr>
          <w:spacing w:val="-7"/>
        </w:rPr>
        <w:t xml:space="preserve"> </w:t>
      </w:r>
      <w:r>
        <w:t>zo</w:t>
      </w:r>
      <w:r>
        <w:rPr>
          <w:spacing w:val="-6"/>
        </w:rPr>
        <w:t xml:space="preserve"> </w:t>
      </w:r>
      <w:r>
        <w:t>een</w:t>
      </w:r>
      <w:r>
        <w:rPr>
          <w:spacing w:val="-7"/>
        </w:rPr>
        <w:t xml:space="preserve"> </w:t>
      </w:r>
      <w:r>
        <w:t>dergelijke</w:t>
      </w:r>
      <w:r>
        <w:rPr>
          <w:spacing w:val="-7"/>
        </w:rPr>
        <w:t xml:space="preserve"> </w:t>
      </w:r>
      <w:r>
        <w:t>laag</w:t>
      </w:r>
      <w:r>
        <w:rPr>
          <w:spacing w:val="-6"/>
        </w:rPr>
        <w:t xml:space="preserve"> </w:t>
      </w:r>
      <w:r>
        <w:t>toegevoegd.</w:t>
      </w:r>
    </w:p>
    <w:p w:rsidR="00BB27DF" w:rsidRDefault="00D92645">
      <w:pPr>
        <w:pStyle w:val="Plattetekst"/>
        <w:spacing w:before="227" w:line="252" w:lineRule="auto"/>
        <w:ind w:left="880" w:right="1318"/>
        <w:jc w:val="both"/>
      </w:pPr>
      <w:r>
        <w:t>Bij een normale laag of dense laag worden ook een aantal parameters gevraagd,</w:t>
      </w:r>
      <w:r>
        <w:rPr>
          <w:spacing w:val="-36"/>
        </w:rPr>
        <w:t xml:space="preserve"> </w:t>
      </w:r>
      <w:r>
        <w:t>waarvan de eerste het aantal neuronen verwacht en de tweede de activatiefunctie</w:t>
      </w:r>
      <w:r>
        <w:rPr>
          <w:spacing w:val="-36"/>
        </w:rPr>
        <w:t xml:space="preserve"> </w:t>
      </w:r>
      <w:r>
        <w:t>verwacht.</w:t>
      </w:r>
    </w:p>
    <w:p w:rsidR="00BB27DF" w:rsidRDefault="00D92645">
      <w:pPr>
        <w:pStyle w:val="Plattetekst"/>
        <w:spacing w:before="233" w:line="252" w:lineRule="auto"/>
        <w:ind w:left="880" w:right="1279"/>
        <w:jc w:val="both"/>
      </w:pPr>
      <w:r>
        <w:t>Een eerste normale laag werd toegevoegd met een aantal van 128 neuronen en als</w:t>
      </w:r>
      <w:r>
        <w:rPr>
          <w:spacing w:val="-28"/>
        </w:rPr>
        <w:t xml:space="preserve"> </w:t>
      </w:r>
      <w:r>
        <w:t>activa- tiefunctie werd de ReLu functie gekozen. Bij deze laag werd een hoog aantal neuronen gekozen aangezien het in staat voor vele karakteristieken en patronen te linken met het toebehorende</w:t>
      </w:r>
      <w:r>
        <w:rPr>
          <w:spacing w:val="-2"/>
        </w:rPr>
        <w:t xml:space="preserve"> </w:t>
      </w:r>
      <w:r>
        <w:t>schriftsysteem.</w:t>
      </w:r>
    </w:p>
    <w:p w:rsidR="00BB27DF" w:rsidRDefault="00D92645">
      <w:pPr>
        <w:pStyle w:val="Plattetekst"/>
        <w:spacing w:before="230" w:line="252" w:lineRule="auto"/>
        <w:ind w:left="880" w:right="1318"/>
        <w:jc w:val="both"/>
      </w:pPr>
      <w:r>
        <w:t>Een tweede normale laag werd vervolgens toegevoegd aan het model met een aantal van 64 neuronen en als activatiefunctie werd de ReLu functie gekozen. Deze laag kreeg een normaal aantal neuronen voor de laatste schattingen uit te voeren op de data.</w:t>
      </w:r>
    </w:p>
    <w:p w:rsidR="00BB27DF" w:rsidRDefault="00D92645">
      <w:pPr>
        <w:pStyle w:val="Plattetekst"/>
        <w:spacing w:before="232" w:line="252" w:lineRule="auto"/>
        <w:ind w:left="856" w:right="1314" w:firstLine="23"/>
        <w:jc w:val="both"/>
      </w:pPr>
      <w:r>
        <w:t>Een</w:t>
      </w:r>
      <w:r>
        <w:rPr>
          <w:spacing w:val="-10"/>
        </w:rPr>
        <w:t xml:space="preserve"> </w:t>
      </w:r>
      <w:r>
        <w:t>probleem</w:t>
      </w:r>
      <w:r>
        <w:rPr>
          <w:spacing w:val="-9"/>
        </w:rPr>
        <w:t xml:space="preserve"> </w:t>
      </w:r>
      <w:r>
        <w:t>dat</w:t>
      </w:r>
      <w:r>
        <w:rPr>
          <w:spacing w:val="-10"/>
        </w:rPr>
        <w:t xml:space="preserve"> </w:t>
      </w:r>
      <w:r>
        <w:t>zich</w:t>
      </w:r>
      <w:r>
        <w:rPr>
          <w:spacing w:val="-9"/>
        </w:rPr>
        <w:t xml:space="preserve"> </w:t>
      </w:r>
      <w:r>
        <w:t>kan</w:t>
      </w:r>
      <w:r>
        <w:rPr>
          <w:spacing w:val="-10"/>
        </w:rPr>
        <w:t xml:space="preserve"> </w:t>
      </w:r>
      <w:r>
        <w:t>vormen</w:t>
      </w:r>
      <w:r>
        <w:rPr>
          <w:spacing w:val="-9"/>
        </w:rPr>
        <w:t xml:space="preserve"> </w:t>
      </w:r>
      <w:r>
        <w:t>in</w:t>
      </w:r>
      <w:r>
        <w:rPr>
          <w:spacing w:val="-10"/>
        </w:rPr>
        <w:t xml:space="preserve"> </w:t>
      </w:r>
      <w:r>
        <w:t>een</w:t>
      </w:r>
      <w:r>
        <w:rPr>
          <w:spacing w:val="-9"/>
        </w:rPr>
        <w:t xml:space="preserve"> </w:t>
      </w:r>
      <w:r>
        <w:t>neuraal</w:t>
      </w:r>
      <w:r>
        <w:rPr>
          <w:spacing w:val="-10"/>
        </w:rPr>
        <w:t xml:space="preserve"> </w:t>
      </w:r>
      <w:r>
        <w:t>netwerk</w:t>
      </w:r>
      <w:r>
        <w:rPr>
          <w:spacing w:val="-9"/>
        </w:rPr>
        <w:t xml:space="preserve"> </w:t>
      </w:r>
      <w:r>
        <w:t>is</w:t>
      </w:r>
      <w:r>
        <w:rPr>
          <w:spacing w:val="-9"/>
        </w:rPr>
        <w:t xml:space="preserve"> </w:t>
      </w:r>
      <w:r>
        <w:t>overfitting,</w:t>
      </w:r>
      <w:r>
        <w:rPr>
          <w:spacing w:val="-10"/>
        </w:rPr>
        <w:t xml:space="preserve"> </w:t>
      </w:r>
      <w:r>
        <w:t>overfitting</w:t>
      </w:r>
      <w:r>
        <w:rPr>
          <w:spacing w:val="-9"/>
        </w:rPr>
        <w:t xml:space="preserve"> </w:t>
      </w:r>
      <w:r>
        <w:t>is</w:t>
      </w:r>
      <w:r>
        <w:rPr>
          <w:spacing w:val="-10"/>
        </w:rPr>
        <w:t xml:space="preserve"> </w:t>
      </w:r>
      <w:r>
        <w:t>een fenomeen</w:t>
      </w:r>
      <w:r>
        <w:rPr>
          <w:spacing w:val="-4"/>
        </w:rPr>
        <w:t xml:space="preserve"> </w:t>
      </w:r>
      <w:r>
        <w:t>dat</w:t>
      </w:r>
      <w:r>
        <w:rPr>
          <w:spacing w:val="-3"/>
        </w:rPr>
        <w:t xml:space="preserve"> </w:t>
      </w:r>
      <w:r>
        <w:t>zich</w:t>
      </w:r>
      <w:r>
        <w:rPr>
          <w:spacing w:val="-4"/>
        </w:rPr>
        <w:t xml:space="preserve"> </w:t>
      </w:r>
      <w:r>
        <w:t>voor</w:t>
      </w:r>
      <w:r>
        <w:rPr>
          <w:spacing w:val="-4"/>
        </w:rPr>
        <w:t xml:space="preserve"> </w:t>
      </w:r>
      <w:r>
        <w:t>kan</w:t>
      </w:r>
      <w:r>
        <w:rPr>
          <w:spacing w:val="-3"/>
        </w:rPr>
        <w:t xml:space="preserve"> </w:t>
      </w:r>
      <w:r>
        <w:t>doen</w:t>
      </w:r>
      <w:r>
        <w:rPr>
          <w:spacing w:val="-4"/>
        </w:rPr>
        <w:t xml:space="preserve"> </w:t>
      </w:r>
      <w:r>
        <w:t>wanneer</w:t>
      </w:r>
      <w:r>
        <w:rPr>
          <w:spacing w:val="-4"/>
        </w:rPr>
        <w:t xml:space="preserve"> </w:t>
      </w:r>
      <w:r>
        <w:t>een</w:t>
      </w:r>
      <w:r>
        <w:rPr>
          <w:spacing w:val="-4"/>
        </w:rPr>
        <w:t xml:space="preserve"> </w:t>
      </w:r>
      <w:r>
        <w:t>neuraal</w:t>
      </w:r>
      <w:r>
        <w:rPr>
          <w:spacing w:val="-3"/>
        </w:rPr>
        <w:t xml:space="preserve"> </w:t>
      </w:r>
      <w:r>
        <w:t>netwerk</w:t>
      </w:r>
      <w:r>
        <w:rPr>
          <w:spacing w:val="-4"/>
        </w:rPr>
        <w:t xml:space="preserve"> </w:t>
      </w:r>
      <w:r>
        <w:t>zich</w:t>
      </w:r>
      <w:r>
        <w:rPr>
          <w:spacing w:val="-4"/>
        </w:rPr>
        <w:t xml:space="preserve"> </w:t>
      </w:r>
      <w:r>
        <w:t>te</w:t>
      </w:r>
      <w:r>
        <w:rPr>
          <w:spacing w:val="-3"/>
        </w:rPr>
        <w:t xml:space="preserve"> </w:t>
      </w:r>
      <w:r>
        <w:t>veel</w:t>
      </w:r>
      <w:r>
        <w:rPr>
          <w:spacing w:val="-4"/>
        </w:rPr>
        <w:t xml:space="preserve"> </w:t>
      </w:r>
      <w:r>
        <w:t>focust</w:t>
      </w:r>
      <w:r>
        <w:rPr>
          <w:spacing w:val="-4"/>
        </w:rPr>
        <w:t xml:space="preserve"> </w:t>
      </w:r>
      <w:r>
        <w:t>op</w:t>
      </w:r>
      <w:r>
        <w:rPr>
          <w:spacing w:val="-4"/>
        </w:rPr>
        <w:t xml:space="preserve"> </w:t>
      </w:r>
      <w:r>
        <w:t>een specifieke</w:t>
      </w:r>
      <w:r>
        <w:rPr>
          <w:spacing w:val="-22"/>
        </w:rPr>
        <w:t xml:space="preserve"> </w:t>
      </w:r>
      <w:r>
        <w:t>dataset.</w:t>
      </w:r>
      <w:r>
        <w:rPr>
          <w:spacing w:val="-9"/>
        </w:rPr>
        <w:t xml:space="preserve"> </w:t>
      </w:r>
      <w:r>
        <w:t>Het</w:t>
      </w:r>
      <w:r>
        <w:rPr>
          <w:spacing w:val="-21"/>
        </w:rPr>
        <w:t xml:space="preserve"> </w:t>
      </w:r>
      <w:r>
        <w:t>model</w:t>
      </w:r>
      <w:r>
        <w:rPr>
          <w:spacing w:val="-21"/>
        </w:rPr>
        <w:t xml:space="preserve"> </w:t>
      </w:r>
      <w:r>
        <w:t>zal</w:t>
      </w:r>
      <w:r>
        <w:rPr>
          <w:spacing w:val="-22"/>
        </w:rPr>
        <w:t xml:space="preserve"> </w:t>
      </w:r>
      <w:r>
        <w:t>een</w:t>
      </w:r>
      <w:r>
        <w:rPr>
          <w:spacing w:val="-21"/>
        </w:rPr>
        <w:t xml:space="preserve"> </w:t>
      </w:r>
      <w:r>
        <w:t>goede</w:t>
      </w:r>
      <w:r>
        <w:rPr>
          <w:spacing w:val="-21"/>
        </w:rPr>
        <w:t xml:space="preserve"> </w:t>
      </w:r>
      <w:r>
        <w:t>voorspelling</w:t>
      </w:r>
      <w:r>
        <w:rPr>
          <w:spacing w:val="-21"/>
        </w:rPr>
        <w:t xml:space="preserve"> </w:t>
      </w:r>
      <w:r>
        <w:t>maken</w:t>
      </w:r>
      <w:r>
        <w:rPr>
          <w:spacing w:val="-22"/>
        </w:rPr>
        <w:t xml:space="preserve"> </w:t>
      </w:r>
      <w:r>
        <w:t>op</w:t>
      </w:r>
      <w:r>
        <w:rPr>
          <w:spacing w:val="-21"/>
        </w:rPr>
        <w:t xml:space="preserve"> </w:t>
      </w:r>
      <w:r>
        <w:t>data</w:t>
      </w:r>
      <w:r>
        <w:rPr>
          <w:spacing w:val="-21"/>
        </w:rPr>
        <w:t xml:space="preserve"> </w:t>
      </w:r>
      <w:r>
        <w:t>uit</w:t>
      </w:r>
      <w:r>
        <w:rPr>
          <w:spacing w:val="-21"/>
        </w:rPr>
        <w:t xml:space="preserve"> </w:t>
      </w:r>
      <w:r>
        <w:t>de</w:t>
      </w:r>
      <w:r>
        <w:rPr>
          <w:spacing w:val="-22"/>
        </w:rPr>
        <w:t xml:space="preserve"> </w:t>
      </w:r>
      <w:r>
        <w:t>meegegeven dataset</w:t>
      </w:r>
      <w:r>
        <w:rPr>
          <w:spacing w:val="-13"/>
        </w:rPr>
        <w:t xml:space="preserve"> </w:t>
      </w:r>
      <w:r>
        <w:t>maar</w:t>
      </w:r>
      <w:r>
        <w:rPr>
          <w:spacing w:val="-12"/>
        </w:rPr>
        <w:t xml:space="preserve"> </w:t>
      </w:r>
      <w:r>
        <w:t>wanneer</w:t>
      </w:r>
      <w:r>
        <w:rPr>
          <w:spacing w:val="-13"/>
        </w:rPr>
        <w:t xml:space="preserve"> </w:t>
      </w:r>
      <w:r>
        <w:t>data</w:t>
      </w:r>
      <w:r>
        <w:rPr>
          <w:spacing w:val="-12"/>
        </w:rPr>
        <w:t xml:space="preserve"> </w:t>
      </w:r>
      <w:r>
        <w:t>wordt</w:t>
      </w:r>
      <w:r>
        <w:rPr>
          <w:spacing w:val="-13"/>
        </w:rPr>
        <w:t xml:space="preserve"> </w:t>
      </w:r>
      <w:r>
        <w:t>meegegeven</w:t>
      </w:r>
      <w:r>
        <w:rPr>
          <w:spacing w:val="-12"/>
        </w:rPr>
        <w:t xml:space="preserve"> </w:t>
      </w:r>
      <w:r>
        <w:t>dat</w:t>
      </w:r>
      <w:r>
        <w:rPr>
          <w:spacing w:val="-13"/>
        </w:rPr>
        <w:t xml:space="preserve"> </w:t>
      </w:r>
      <w:r>
        <w:t>het</w:t>
      </w:r>
      <w:r>
        <w:rPr>
          <w:spacing w:val="-12"/>
        </w:rPr>
        <w:t xml:space="preserve"> </w:t>
      </w:r>
      <w:r>
        <w:t>model</w:t>
      </w:r>
      <w:r>
        <w:rPr>
          <w:spacing w:val="-13"/>
        </w:rPr>
        <w:t xml:space="preserve"> </w:t>
      </w:r>
      <w:r>
        <w:t>nog</w:t>
      </w:r>
      <w:r>
        <w:rPr>
          <w:spacing w:val="-12"/>
        </w:rPr>
        <w:t xml:space="preserve"> </w:t>
      </w:r>
      <w:r>
        <w:t>nooit</w:t>
      </w:r>
      <w:r>
        <w:rPr>
          <w:spacing w:val="-13"/>
        </w:rPr>
        <w:t xml:space="preserve"> </w:t>
      </w:r>
      <w:r>
        <w:t>gezien</w:t>
      </w:r>
      <w:r>
        <w:rPr>
          <w:spacing w:val="-12"/>
        </w:rPr>
        <w:t xml:space="preserve"> </w:t>
      </w:r>
      <w:r>
        <w:t>heeft</w:t>
      </w:r>
      <w:r>
        <w:rPr>
          <w:spacing w:val="-13"/>
        </w:rPr>
        <w:t xml:space="preserve"> </w:t>
      </w:r>
      <w:r>
        <w:t>zal</w:t>
      </w:r>
      <w:r>
        <w:rPr>
          <w:spacing w:val="-12"/>
        </w:rPr>
        <w:t xml:space="preserve"> </w:t>
      </w:r>
      <w:r>
        <w:t>het een veel slechtere voorspelling teruggeven. Om dit probleem tegen te gaan kan een extra laag</w:t>
      </w:r>
      <w:r>
        <w:rPr>
          <w:spacing w:val="-10"/>
        </w:rPr>
        <w:t xml:space="preserve"> </w:t>
      </w:r>
      <w:r>
        <w:t>worden</w:t>
      </w:r>
      <w:r>
        <w:rPr>
          <w:spacing w:val="-8"/>
        </w:rPr>
        <w:t xml:space="preserve"> </w:t>
      </w:r>
      <w:r>
        <w:t>toegevoegd</w:t>
      </w:r>
      <w:r>
        <w:rPr>
          <w:spacing w:val="-8"/>
        </w:rPr>
        <w:t xml:space="preserve"> </w:t>
      </w:r>
      <w:r>
        <w:t>genaamd</w:t>
      </w:r>
      <w:r>
        <w:rPr>
          <w:spacing w:val="-9"/>
        </w:rPr>
        <w:t xml:space="preserve"> </w:t>
      </w:r>
      <w:r>
        <w:t>de</w:t>
      </w:r>
      <w:r>
        <w:rPr>
          <w:spacing w:val="-10"/>
        </w:rPr>
        <w:t xml:space="preserve"> </w:t>
      </w:r>
      <w:r>
        <w:t>dropout</w:t>
      </w:r>
      <w:r>
        <w:rPr>
          <w:spacing w:val="-8"/>
        </w:rPr>
        <w:t xml:space="preserve"> </w:t>
      </w:r>
      <w:r>
        <w:t>laag.</w:t>
      </w:r>
      <w:r>
        <w:rPr>
          <w:spacing w:val="4"/>
        </w:rPr>
        <w:t xml:space="preserve"> </w:t>
      </w:r>
      <w:r>
        <w:t>Deze</w:t>
      </w:r>
      <w:r>
        <w:rPr>
          <w:spacing w:val="-9"/>
        </w:rPr>
        <w:t xml:space="preserve"> </w:t>
      </w:r>
      <w:r>
        <w:t>laag</w:t>
      </w:r>
      <w:r>
        <w:rPr>
          <w:spacing w:val="-8"/>
        </w:rPr>
        <w:t xml:space="preserve"> </w:t>
      </w:r>
      <w:r>
        <w:t>doet</w:t>
      </w:r>
      <w:r>
        <w:rPr>
          <w:spacing w:val="-10"/>
        </w:rPr>
        <w:t xml:space="preserve"> </w:t>
      </w:r>
      <w:r>
        <w:t>het</w:t>
      </w:r>
      <w:r>
        <w:rPr>
          <w:spacing w:val="-9"/>
        </w:rPr>
        <w:t xml:space="preserve"> </w:t>
      </w:r>
      <w:r>
        <w:t>volgende,</w:t>
      </w:r>
      <w:r>
        <w:rPr>
          <w:spacing w:val="-8"/>
        </w:rPr>
        <w:t xml:space="preserve"> </w:t>
      </w:r>
      <w:r>
        <w:t>wanneer een</w:t>
      </w:r>
      <w:r>
        <w:rPr>
          <w:spacing w:val="-7"/>
        </w:rPr>
        <w:t xml:space="preserve"> </w:t>
      </w:r>
      <w:r>
        <w:t>model</w:t>
      </w:r>
      <w:r>
        <w:rPr>
          <w:spacing w:val="-6"/>
        </w:rPr>
        <w:t xml:space="preserve"> </w:t>
      </w:r>
      <w:r>
        <w:t>wordt</w:t>
      </w:r>
      <w:r>
        <w:rPr>
          <w:spacing w:val="-7"/>
        </w:rPr>
        <w:t xml:space="preserve"> </w:t>
      </w:r>
      <w:r>
        <w:t>getraind</w:t>
      </w:r>
      <w:r>
        <w:rPr>
          <w:spacing w:val="-6"/>
        </w:rPr>
        <w:t xml:space="preserve"> </w:t>
      </w:r>
      <w:r>
        <w:t>heeft</w:t>
      </w:r>
      <w:r>
        <w:rPr>
          <w:spacing w:val="-7"/>
        </w:rPr>
        <w:t xml:space="preserve"> </w:t>
      </w:r>
      <w:r>
        <w:t>een</w:t>
      </w:r>
      <w:r>
        <w:rPr>
          <w:spacing w:val="-6"/>
        </w:rPr>
        <w:t xml:space="preserve"> </w:t>
      </w:r>
      <w:r>
        <w:t>neuron</w:t>
      </w:r>
      <w:r>
        <w:rPr>
          <w:spacing w:val="-7"/>
        </w:rPr>
        <w:t xml:space="preserve"> </w:t>
      </w:r>
      <w:r>
        <w:t>een</w:t>
      </w:r>
      <w:r>
        <w:rPr>
          <w:spacing w:val="-6"/>
        </w:rPr>
        <w:t xml:space="preserve"> </w:t>
      </w:r>
      <w:r>
        <w:t>kans</w:t>
      </w:r>
      <w:r>
        <w:rPr>
          <w:spacing w:val="-7"/>
        </w:rPr>
        <w:t xml:space="preserve"> </w:t>
      </w:r>
      <w:r>
        <w:t>om</w:t>
      </w:r>
      <w:r>
        <w:rPr>
          <w:spacing w:val="-6"/>
        </w:rPr>
        <w:t xml:space="preserve"> </w:t>
      </w:r>
      <w:r>
        <w:t>gedeactiveerd</w:t>
      </w:r>
      <w:r>
        <w:rPr>
          <w:spacing w:val="-7"/>
        </w:rPr>
        <w:t xml:space="preserve"> </w:t>
      </w:r>
      <w:r>
        <w:t>te</w:t>
      </w:r>
      <w:r>
        <w:rPr>
          <w:spacing w:val="-6"/>
        </w:rPr>
        <w:t xml:space="preserve"> </w:t>
      </w:r>
      <w:r>
        <w:t>worden.</w:t>
      </w:r>
      <w:r>
        <w:rPr>
          <w:spacing w:val="6"/>
        </w:rPr>
        <w:t xml:space="preserve"> </w:t>
      </w:r>
      <w:r>
        <w:t>Dit</w:t>
      </w:r>
      <w:r>
        <w:rPr>
          <w:spacing w:val="-7"/>
        </w:rPr>
        <w:t xml:space="preserve"> </w:t>
      </w:r>
      <w:r>
        <w:t xml:space="preserve">wil zeggen dat </w:t>
      </w:r>
      <w:ins w:id="308" w:author="Vercleyen Frank" w:date="2019-05-18T23:23:00Z">
        <w:r w:rsidR="001E471D">
          <w:t xml:space="preserve">het </w:t>
        </w:r>
      </w:ins>
      <w:r>
        <w:t xml:space="preserve">de taak die het neuron op zich heeft niet meer zal uitvoeren. Dit zorgt voor ’noise’, irregulariteit in trainingsproces. </w:t>
      </w:r>
      <w:r>
        <w:rPr>
          <w:spacing w:val="-3"/>
        </w:rPr>
        <w:t xml:space="preserve">Wanneer </w:t>
      </w:r>
      <w:r>
        <w:t>een neuron gedeactiveerd wordt neemt een</w:t>
      </w:r>
      <w:r>
        <w:rPr>
          <w:spacing w:val="-21"/>
        </w:rPr>
        <w:t xml:space="preserve"> </w:t>
      </w:r>
      <w:r>
        <w:t>ander</w:t>
      </w:r>
      <w:r>
        <w:rPr>
          <w:spacing w:val="-21"/>
        </w:rPr>
        <w:t xml:space="preserve"> </w:t>
      </w:r>
      <w:r>
        <w:t>neuron</w:t>
      </w:r>
      <w:r>
        <w:rPr>
          <w:spacing w:val="-20"/>
        </w:rPr>
        <w:t xml:space="preserve"> </w:t>
      </w:r>
      <w:r>
        <w:t>de</w:t>
      </w:r>
      <w:r>
        <w:rPr>
          <w:spacing w:val="-21"/>
        </w:rPr>
        <w:t xml:space="preserve"> </w:t>
      </w:r>
      <w:r>
        <w:t>taak</w:t>
      </w:r>
      <w:r>
        <w:rPr>
          <w:spacing w:val="-20"/>
        </w:rPr>
        <w:t xml:space="preserve"> </w:t>
      </w:r>
      <w:r>
        <w:t>op</w:t>
      </w:r>
      <w:r>
        <w:rPr>
          <w:spacing w:val="-21"/>
        </w:rPr>
        <w:t xml:space="preserve"> </w:t>
      </w:r>
      <w:r>
        <w:rPr>
          <w:spacing w:val="-3"/>
        </w:rPr>
        <w:t>van</w:t>
      </w:r>
      <w:r>
        <w:rPr>
          <w:spacing w:val="-20"/>
        </w:rPr>
        <w:t xml:space="preserve"> </w:t>
      </w:r>
      <w:r>
        <w:t>het</w:t>
      </w:r>
      <w:r>
        <w:rPr>
          <w:spacing w:val="-21"/>
        </w:rPr>
        <w:t xml:space="preserve"> </w:t>
      </w:r>
      <w:r>
        <w:t>inactieve</w:t>
      </w:r>
      <w:r>
        <w:rPr>
          <w:spacing w:val="-20"/>
        </w:rPr>
        <w:t xml:space="preserve"> </w:t>
      </w:r>
      <w:r>
        <w:t>neuron,</w:t>
      </w:r>
      <w:r>
        <w:rPr>
          <w:spacing w:val="-20"/>
        </w:rPr>
        <w:t xml:space="preserve"> </w:t>
      </w:r>
      <w:r>
        <w:t>hierdoor</w:t>
      </w:r>
      <w:r>
        <w:rPr>
          <w:spacing w:val="-21"/>
        </w:rPr>
        <w:t xml:space="preserve"> </w:t>
      </w:r>
      <w:r>
        <w:t>zal</w:t>
      </w:r>
      <w:r>
        <w:rPr>
          <w:spacing w:val="-20"/>
        </w:rPr>
        <w:t xml:space="preserve"> </w:t>
      </w:r>
      <w:r>
        <w:t>het</w:t>
      </w:r>
      <w:r>
        <w:rPr>
          <w:spacing w:val="-21"/>
        </w:rPr>
        <w:t xml:space="preserve"> </w:t>
      </w:r>
      <w:r>
        <w:t>model</w:t>
      </w:r>
      <w:r>
        <w:rPr>
          <w:spacing w:val="-21"/>
        </w:rPr>
        <w:t xml:space="preserve"> </w:t>
      </w:r>
      <w:r>
        <w:t>meer</w:t>
      </w:r>
      <w:r>
        <w:rPr>
          <w:spacing w:val="-20"/>
        </w:rPr>
        <w:t xml:space="preserve"> </w:t>
      </w:r>
      <w:r>
        <w:t>robuuste karakteristieken kunnen aanleren. Een dropout</w:t>
      </w:r>
      <w:del w:id="309" w:author="Vercleyen Frank" w:date="2019-05-18T23:23:00Z">
        <w:r w:rsidDel="001E471D">
          <w:delText xml:space="preserve"> </w:delText>
        </w:r>
      </w:del>
      <w:r>
        <w:t>laag verwacht een enkele parameter; de kans dat een neuron gedeactiveerd kan worden. Aan het netwerk werd een dropout laag toegevoegd met een waarde van 0.1 voor de</w:t>
      </w:r>
      <w:r>
        <w:rPr>
          <w:spacing w:val="-14"/>
        </w:rPr>
        <w:t xml:space="preserve"> </w:t>
      </w:r>
      <w:r>
        <w:t>kans.</w:t>
      </w:r>
    </w:p>
    <w:p w:rsidR="00BB27DF" w:rsidRDefault="00D92645">
      <w:pPr>
        <w:pStyle w:val="Plattetekst"/>
        <w:spacing w:before="223" w:line="252" w:lineRule="auto"/>
        <w:ind w:left="880" w:right="1279"/>
        <w:jc w:val="both"/>
      </w:pPr>
      <w:r>
        <w:t xml:space="preserve">De laatste laag </w:t>
      </w:r>
      <w:r>
        <w:rPr>
          <w:spacing w:val="-3"/>
        </w:rPr>
        <w:t xml:space="preserve">van </w:t>
      </w:r>
      <w:r>
        <w:t>een neuraal netwerk is steeds de uitvoerlaag. Als uitvoerlaag bij het netwerk</w:t>
      </w:r>
      <w:r>
        <w:rPr>
          <w:spacing w:val="-4"/>
        </w:rPr>
        <w:t xml:space="preserve"> </w:t>
      </w:r>
      <w:r>
        <w:t>werd</w:t>
      </w:r>
      <w:r>
        <w:rPr>
          <w:spacing w:val="-4"/>
        </w:rPr>
        <w:t xml:space="preserve"> </w:t>
      </w:r>
      <w:r>
        <w:t>een</w:t>
      </w:r>
      <w:r>
        <w:rPr>
          <w:spacing w:val="-4"/>
        </w:rPr>
        <w:t xml:space="preserve"> </w:t>
      </w:r>
      <w:r>
        <w:t>normale</w:t>
      </w:r>
      <w:r>
        <w:rPr>
          <w:spacing w:val="-4"/>
        </w:rPr>
        <w:t xml:space="preserve"> </w:t>
      </w:r>
      <w:r>
        <w:t>laag</w:t>
      </w:r>
      <w:r>
        <w:rPr>
          <w:spacing w:val="-4"/>
        </w:rPr>
        <w:t xml:space="preserve"> </w:t>
      </w:r>
      <w:r>
        <w:t>toegevoegd</w:t>
      </w:r>
      <w:r>
        <w:rPr>
          <w:spacing w:val="-4"/>
        </w:rPr>
        <w:t xml:space="preserve"> </w:t>
      </w:r>
      <w:r>
        <w:t>met</w:t>
      </w:r>
      <w:r>
        <w:rPr>
          <w:spacing w:val="-4"/>
        </w:rPr>
        <w:t xml:space="preserve"> </w:t>
      </w:r>
      <w:r>
        <w:t>drie</w:t>
      </w:r>
      <w:r>
        <w:rPr>
          <w:spacing w:val="-4"/>
        </w:rPr>
        <w:t xml:space="preserve"> </w:t>
      </w:r>
      <w:r>
        <w:t>neuronen,</w:t>
      </w:r>
      <w:r>
        <w:rPr>
          <w:spacing w:val="-4"/>
        </w:rPr>
        <w:t xml:space="preserve"> </w:t>
      </w:r>
      <w:r>
        <w:t>een</w:t>
      </w:r>
      <w:r>
        <w:rPr>
          <w:spacing w:val="-4"/>
        </w:rPr>
        <w:t xml:space="preserve"> </w:t>
      </w:r>
      <w:r>
        <w:t>neuron</w:t>
      </w:r>
      <w:r>
        <w:rPr>
          <w:spacing w:val="-3"/>
        </w:rPr>
        <w:t xml:space="preserve"> </w:t>
      </w:r>
      <w:r>
        <w:t>per</w:t>
      </w:r>
      <w:r>
        <w:rPr>
          <w:spacing w:val="-4"/>
        </w:rPr>
        <w:t xml:space="preserve"> </w:t>
      </w:r>
      <w:r>
        <w:t>schriftsys- teem.</w:t>
      </w:r>
      <w:r>
        <w:rPr>
          <w:spacing w:val="6"/>
        </w:rPr>
        <w:t xml:space="preserve"> </w:t>
      </w:r>
      <w:r>
        <w:rPr>
          <w:spacing w:val="-8"/>
        </w:rPr>
        <w:t>Voor</w:t>
      </w:r>
      <w:r>
        <w:rPr>
          <w:spacing w:val="-6"/>
        </w:rPr>
        <w:t xml:space="preserve"> </w:t>
      </w:r>
      <w:r>
        <w:t>de</w:t>
      </w:r>
      <w:r>
        <w:rPr>
          <w:spacing w:val="-6"/>
        </w:rPr>
        <w:t xml:space="preserve"> </w:t>
      </w:r>
      <w:r>
        <w:t>activatiefunctie</w:t>
      </w:r>
      <w:r>
        <w:rPr>
          <w:spacing w:val="-7"/>
        </w:rPr>
        <w:t xml:space="preserve"> </w:t>
      </w:r>
      <w:r>
        <w:t>werd</w:t>
      </w:r>
      <w:r>
        <w:rPr>
          <w:spacing w:val="-5"/>
        </w:rPr>
        <w:t xml:space="preserve"> </w:t>
      </w:r>
      <w:r>
        <w:t>de</w:t>
      </w:r>
      <w:r>
        <w:rPr>
          <w:spacing w:val="-7"/>
        </w:rPr>
        <w:t xml:space="preserve"> </w:t>
      </w:r>
      <w:r>
        <w:t>softmax</w:t>
      </w:r>
      <w:r>
        <w:rPr>
          <w:spacing w:val="-6"/>
        </w:rPr>
        <w:t xml:space="preserve"> </w:t>
      </w:r>
      <w:r>
        <w:t>functie</w:t>
      </w:r>
      <w:r>
        <w:rPr>
          <w:spacing w:val="-7"/>
        </w:rPr>
        <w:t xml:space="preserve"> </w:t>
      </w:r>
      <w:r>
        <w:t>gekozen,</w:t>
      </w:r>
      <w:r>
        <w:rPr>
          <w:spacing w:val="-7"/>
        </w:rPr>
        <w:t xml:space="preserve"> </w:t>
      </w:r>
      <w:r>
        <w:t>de</w:t>
      </w:r>
      <w:r>
        <w:rPr>
          <w:spacing w:val="-6"/>
        </w:rPr>
        <w:t xml:space="preserve"> </w:t>
      </w:r>
      <w:r>
        <w:t>softmax</w:t>
      </w:r>
      <w:r>
        <w:rPr>
          <w:spacing w:val="-6"/>
        </w:rPr>
        <w:t xml:space="preserve"> </w:t>
      </w:r>
      <w:r>
        <w:t>functie</w:t>
      </w:r>
      <w:r>
        <w:rPr>
          <w:spacing w:val="-7"/>
        </w:rPr>
        <w:t xml:space="preserve"> </w:t>
      </w:r>
      <w:ins w:id="310" w:author="Vercleyen Frank" w:date="2019-05-18T23:24:00Z">
        <w:r w:rsidR="001E471D">
          <w:t>g</w:t>
        </w:r>
      </w:ins>
      <w:del w:id="311" w:author="Vercleyen Frank" w:date="2019-05-18T23:24:00Z">
        <w:r w:rsidDel="001E471D">
          <w:delText>h</w:delText>
        </w:r>
      </w:del>
      <w:r>
        <w:t>eeft aan elk neuron een probabiliteit voor elk</w:t>
      </w:r>
      <w:r>
        <w:rPr>
          <w:spacing w:val="-10"/>
        </w:rPr>
        <w:t xml:space="preserve"> </w:t>
      </w:r>
      <w:r>
        <w:t>schriftsysteem.</w:t>
      </w:r>
    </w:p>
    <w:p w:rsidR="00BB27DF" w:rsidRDefault="00D92645">
      <w:pPr>
        <w:pStyle w:val="Plattetekst"/>
        <w:spacing w:before="231" w:line="252" w:lineRule="auto"/>
        <w:ind w:left="872" w:right="1318" w:hanging="3"/>
        <w:jc w:val="both"/>
      </w:pPr>
      <w:r>
        <w:rPr>
          <w:spacing w:val="-3"/>
        </w:rPr>
        <w:t xml:space="preserve">Wanneer </w:t>
      </w:r>
      <w:r>
        <w:t xml:space="preserve">alle lagen waren toegevoegd werd het model gecompileerd en werden nog drie parameters meegegeven. Een daarvan was de loss functie, dit is de functie die de loss berekend </w:t>
      </w:r>
      <w:r>
        <w:rPr>
          <w:spacing w:val="-3"/>
        </w:rPr>
        <w:t xml:space="preserve">van </w:t>
      </w:r>
      <w:r>
        <w:t>bij het trainen van een model. De loss is het aantal fouten die gemaakt worden</w:t>
      </w:r>
      <w:r>
        <w:rPr>
          <w:spacing w:val="-15"/>
        </w:rPr>
        <w:t xml:space="preserve"> </w:t>
      </w:r>
      <w:r>
        <w:t>bij</w:t>
      </w:r>
      <w:r>
        <w:rPr>
          <w:spacing w:val="-15"/>
        </w:rPr>
        <w:t xml:space="preserve"> </w:t>
      </w:r>
      <w:r>
        <w:t>het</w:t>
      </w:r>
      <w:r>
        <w:rPr>
          <w:spacing w:val="-15"/>
        </w:rPr>
        <w:t xml:space="preserve"> </w:t>
      </w:r>
      <w:r>
        <w:t>trainen,</w:t>
      </w:r>
      <w:r>
        <w:rPr>
          <w:spacing w:val="-15"/>
        </w:rPr>
        <w:t xml:space="preserve"> </w:t>
      </w:r>
      <w:r>
        <w:t>het</w:t>
      </w:r>
      <w:r>
        <w:rPr>
          <w:spacing w:val="-15"/>
        </w:rPr>
        <w:t xml:space="preserve"> </w:t>
      </w:r>
      <w:r>
        <w:t>type</w:t>
      </w:r>
      <w:r>
        <w:rPr>
          <w:spacing w:val="-15"/>
        </w:rPr>
        <w:t xml:space="preserve"> </w:t>
      </w:r>
      <w:r>
        <w:t>loss</w:t>
      </w:r>
      <w:r>
        <w:rPr>
          <w:spacing w:val="-14"/>
        </w:rPr>
        <w:t xml:space="preserve"> </w:t>
      </w:r>
      <w:r>
        <w:t>functie</w:t>
      </w:r>
      <w:r>
        <w:rPr>
          <w:spacing w:val="-15"/>
        </w:rPr>
        <w:t xml:space="preserve"> </w:t>
      </w:r>
      <w:r>
        <w:t>die</w:t>
      </w:r>
      <w:r>
        <w:rPr>
          <w:spacing w:val="-15"/>
        </w:rPr>
        <w:t xml:space="preserve"> </w:t>
      </w:r>
      <w:r>
        <w:t>gebruikt</w:t>
      </w:r>
      <w:r>
        <w:rPr>
          <w:spacing w:val="-15"/>
        </w:rPr>
        <w:t xml:space="preserve"> </w:t>
      </w:r>
      <w:r>
        <w:t>wordt</w:t>
      </w:r>
      <w:r>
        <w:rPr>
          <w:spacing w:val="-15"/>
        </w:rPr>
        <w:t xml:space="preserve"> </w:t>
      </w:r>
      <w:r>
        <w:t>hangt</w:t>
      </w:r>
      <w:r>
        <w:rPr>
          <w:spacing w:val="-15"/>
        </w:rPr>
        <w:t xml:space="preserve"> </w:t>
      </w:r>
      <w:r>
        <w:t>af</w:t>
      </w:r>
      <w:r>
        <w:rPr>
          <w:spacing w:val="-15"/>
        </w:rPr>
        <w:t xml:space="preserve"> </w:t>
      </w:r>
      <w:r>
        <w:t>van</w:t>
      </w:r>
      <w:r>
        <w:rPr>
          <w:spacing w:val="-14"/>
        </w:rPr>
        <w:t xml:space="preserve"> </w:t>
      </w:r>
      <w:r>
        <w:t>welk</w:t>
      </w:r>
      <w:r>
        <w:rPr>
          <w:spacing w:val="-15"/>
        </w:rPr>
        <w:t xml:space="preserve"> </w:t>
      </w:r>
      <w:r>
        <w:t>probleem er getracht opgelost te worden met het ontworpen neurale netwerk. Hier werd als loss functie de ’sparce categorical crossentropy’ gekozen, dit aangezien de schriftsystemen verschillende klassen of categorieën</w:t>
      </w:r>
      <w:r>
        <w:rPr>
          <w:spacing w:val="-6"/>
        </w:rPr>
        <w:t xml:space="preserve"> </w:t>
      </w:r>
      <w:r>
        <w:t>voorstellen.</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6265"/>
        </w:tabs>
        <w:ind w:left="880" w:firstLine="0"/>
      </w:pPr>
      <w:r>
        <w:rPr>
          <w:noProof/>
          <w:lang w:val="nl-BE" w:eastAsia="nl-BE"/>
        </w:rPr>
        <mc:AlternateContent>
          <mc:Choice Requires="wps">
            <w:drawing>
              <wp:anchor distT="0" distB="0" distL="0" distR="0" simplePos="0" relativeHeight="251679232" behindDoc="1"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" strokeweight=".17569mm">
                <w10:wrap type="topAndBottom" anchorx="page"/>
              </v:line>
            </w:pict>
          </mc:Fallback>
        </mc:AlternateContent>
      </w:r>
      <w:r w:rsidR="00D92645">
        <w:rPr>
          <w:b w:val="0"/>
          <w:w w:val="95"/>
        </w:rPr>
        <w:t>36</w:t>
      </w:r>
      <w:r w:rsidR="00D92645">
        <w:rPr>
          <w:b w:val="0"/>
          <w:w w:val="95"/>
        </w:rPr>
        <w:tab/>
      </w:r>
      <w:r w:rsidR="00D92645">
        <w:rPr>
          <w:w w:val="95"/>
        </w:rPr>
        <w:t>Hoofdstuk 3.</w:t>
      </w:r>
      <w:r w:rsidR="00D92645">
        <w:rPr>
          <w:spacing w:val="-52"/>
          <w:w w:val="95"/>
        </w:rPr>
        <w:t xml:space="preserve"> </w:t>
      </w:r>
      <w:r w:rsidR="00D92645">
        <w:rPr>
          <w:w w:val="95"/>
        </w:rPr>
        <w:t>Methodologie</w:t>
      </w:r>
    </w:p>
    <w:p w:rsidR="00BB27DF" w:rsidRDefault="00D92645">
      <w:pPr>
        <w:pStyle w:val="Plattetekst"/>
        <w:spacing w:before="175" w:line="252" w:lineRule="auto"/>
        <w:ind w:left="880" w:right="1318"/>
        <w:jc w:val="both"/>
      </w:pPr>
      <w:r>
        <w:t>Een volgende parameter die gevraagd werd is de optimalisatie functie, deze functie</w:t>
      </w:r>
      <w:r>
        <w:rPr>
          <w:spacing w:val="-40"/>
        </w:rPr>
        <w:t xml:space="preserve"> </w:t>
      </w:r>
      <w:r>
        <w:t xml:space="preserve">zorgt ervoor dat de gemaakte loss bij een trainingsproces zo laag mogelijk is, dit doet het </w:t>
      </w:r>
      <w:ins w:id="312" w:author="Vercleyen Frank" w:date="2019-05-18T23:25:00Z">
        <w:r w:rsidR="001E471D">
          <w:t xml:space="preserve">door </w:t>
        </w:r>
      </w:ins>
      <w:r>
        <w:t>de leerbare parameters aan te passen in het neurale</w:t>
      </w:r>
      <w:r>
        <w:rPr>
          <w:spacing w:val="-11"/>
        </w:rPr>
        <w:t xml:space="preserve"> </w:t>
      </w:r>
      <w:r>
        <w:t>netwerk.</w:t>
      </w:r>
    </w:p>
    <w:p w:rsidR="00BB27DF" w:rsidRDefault="00D92645">
      <w:pPr>
        <w:pStyle w:val="Plattetekst"/>
        <w:spacing w:line="252" w:lineRule="auto"/>
        <w:ind w:left="874" w:right="1314" w:firstLine="5"/>
        <w:jc w:val="both"/>
      </w:pPr>
      <w:r>
        <w:t>De</w:t>
      </w:r>
      <w:r>
        <w:rPr>
          <w:spacing w:val="-19"/>
        </w:rPr>
        <w:t xml:space="preserve"> </w:t>
      </w:r>
      <w:r>
        <w:t>laatste</w:t>
      </w:r>
      <w:r>
        <w:rPr>
          <w:spacing w:val="-19"/>
        </w:rPr>
        <w:t xml:space="preserve"> </w:t>
      </w:r>
      <w:r>
        <w:t>parameter</w:t>
      </w:r>
      <w:r>
        <w:rPr>
          <w:spacing w:val="-18"/>
        </w:rPr>
        <w:t xml:space="preserve"> </w:t>
      </w:r>
      <w:r>
        <w:t>die</w:t>
      </w:r>
      <w:r>
        <w:rPr>
          <w:spacing w:val="-19"/>
        </w:rPr>
        <w:t xml:space="preserve"> </w:t>
      </w:r>
      <w:r>
        <w:t>wordt</w:t>
      </w:r>
      <w:r>
        <w:rPr>
          <w:spacing w:val="-19"/>
        </w:rPr>
        <w:t xml:space="preserve"> </w:t>
      </w:r>
      <w:r>
        <w:t>verwacht</w:t>
      </w:r>
      <w:r>
        <w:rPr>
          <w:spacing w:val="-19"/>
        </w:rPr>
        <w:t xml:space="preserve"> </w:t>
      </w:r>
      <w:r>
        <w:t>is</w:t>
      </w:r>
      <w:r>
        <w:rPr>
          <w:spacing w:val="-18"/>
        </w:rPr>
        <w:t xml:space="preserve"> </w:t>
      </w:r>
      <w:r>
        <w:t>de</w:t>
      </w:r>
      <w:r>
        <w:rPr>
          <w:spacing w:val="-19"/>
        </w:rPr>
        <w:t xml:space="preserve"> </w:t>
      </w:r>
      <w:r>
        <w:t>’metrics’,</w:t>
      </w:r>
      <w:r>
        <w:rPr>
          <w:spacing w:val="-18"/>
        </w:rPr>
        <w:t xml:space="preserve"> </w:t>
      </w:r>
      <w:r>
        <w:t>dit</w:t>
      </w:r>
      <w:r>
        <w:rPr>
          <w:spacing w:val="-18"/>
        </w:rPr>
        <w:t xml:space="preserve"> </w:t>
      </w:r>
      <w:r>
        <w:t>zijn</w:t>
      </w:r>
      <w:r>
        <w:rPr>
          <w:spacing w:val="-19"/>
        </w:rPr>
        <w:t xml:space="preserve"> </w:t>
      </w:r>
      <w:r>
        <w:t>waarden</w:t>
      </w:r>
      <w:r>
        <w:rPr>
          <w:spacing w:val="-18"/>
        </w:rPr>
        <w:t xml:space="preserve"> </w:t>
      </w:r>
      <w:r>
        <w:t>die</w:t>
      </w:r>
      <w:r>
        <w:rPr>
          <w:spacing w:val="-19"/>
        </w:rPr>
        <w:t xml:space="preserve"> </w:t>
      </w:r>
      <w:r>
        <w:t>een</w:t>
      </w:r>
      <w:r>
        <w:rPr>
          <w:spacing w:val="-19"/>
        </w:rPr>
        <w:t xml:space="preserve"> </w:t>
      </w:r>
      <w:r>
        <w:t>ontwerper van</w:t>
      </w:r>
      <w:r>
        <w:rPr>
          <w:spacing w:val="-5"/>
        </w:rPr>
        <w:t xml:space="preserve"> </w:t>
      </w:r>
      <w:r>
        <w:t>een</w:t>
      </w:r>
      <w:r>
        <w:rPr>
          <w:spacing w:val="-5"/>
        </w:rPr>
        <w:t xml:space="preserve"> </w:t>
      </w:r>
      <w:r>
        <w:t>model</w:t>
      </w:r>
      <w:r>
        <w:rPr>
          <w:spacing w:val="-4"/>
        </w:rPr>
        <w:t xml:space="preserve"> </w:t>
      </w:r>
      <w:r>
        <w:t>wil</w:t>
      </w:r>
      <w:r>
        <w:rPr>
          <w:spacing w:val="-5"/>
        </w:rPr>
        <w:t xml:space="preserve"> </w:t>
      </w:r>
      <w:r>
        <w:t>dat</w:t>
      </w:r>
      <w:r>
        <w:rPr>
          <w:spacing w:val="-4"/>
        </w:rPr>
        <w:t xml:space="preserve"> </w:t>
      </w:r>
      <w:r>
        <w:t>ze</w:t>
      </w:r>
      <w:r>
        <w:rPr>
          <w:spacing w:val="-5"/>
        </w:rPr>
        <w:t xml:space="preserve"> </w:t>
      </w:r>
      <w:r>
        <w:t>worden</w:t>
      </w:r>
      <w:r>
        <w:rPr>
          <w:spacing w:val="-5"/>
        </w:rPr>
        <w:t xml:space="preserve"> </w:t>
      </w:r>
      <w:r>
        <w:t>weergegeven</w:t>
      </w:r>
      <w:r>
        <w:rPr>
          <w:spacing w:val="-4"/>
        </w:rPr>
        <w:t xml:space="preserve"> </w:t>
      </w:r>
      <w:r>
        <w:t>bij</w:t>
      </w:r>
      <w:r>
        <w:rPr>
          <w:spacing w:val="-5"/>
        </w:rPr>
        <w:t xml:space="preserve"> </w:t>
      </w:r>
      <w:r>
        <w:t>het</w:t>
      </w:r>
      <w:r>
        <w:rPr>
          <w:spacing w:val="-4"/>
        </w:rPr>
        <w:t xml:space="preserve"> </w:t>
      </w:r>
      <w:r>
        <w:t>trainen</w:t>
      </w:r>
      <w:r>
        <w:rPr>
          <w:spacing w:val="-5"/>
        </w:rPr>
        <w:t xml:space="preserve"> </w:t>
      </w:r>
      <w:r>
        <w:t>van</w:t>
      </w:r>
      <w:r>
        <w:rPr>
          <w:spacing w:val="-5"/>
        </w:rPr>
        <w:t xml:space="preserve"> </w:t>
      </w:r>
      <w:r>
        <w:t>het</w:t>
      </w:r>
      <w:r>
        <w:rPr>
          <w:spacing w:val="-4"/>
        </w:rPr>
        <w:t xml:space="preserve"> </w:t>
      </w:r>
      <w:r>
        <w:t>model.</w:t>
      </w:r>
      <w:r>
        <w:rPr>
          <w:spacing w:val="9"/>
        </w:rPr>
        <w:t xml:space="preserve"> </w:t>
      </w:r>
      <w:r>
        <w:t>(</w:t>
      </w:r>
      <w:r>
        <w:rPr>
          <w:spacing w:val="-4"/>
        </w:rPr>
        <w:t xml:space="preserve"> Tabel</w:t>
      </w:r>
      <w:r>
        <w:rPr>
          <w:spacing w:val="-5"/>
        </w:rPr>
        <w:t xml:space="preserve"> </w:t>
      </w:r>
      <w:hyperlink w:anchor="_bookmark29" w:history="1">
        <w:r>
          <w:t>3.3)</w:t>
        </w:r>
      </w:hyperlink>
    </w:p>
    <w:p w:rsidR="00BB27DF" w:rsidRDefault="008E32D9">
      <w:pPr>
        <w:pStyle w:val="Plattetekst"/>
        <w:spacing w:before="3"/>
        <w:rPr>
          <w:sz w:val="27"/>
        </w:rPr>
      </w:pPr>
      <w:r>
        <w:rPr>
          <w:noProof/>
          <w:lang w:val="nl-BE" w:eastAsia="nl-BE"/>
        </w:rPr>
        <mc:AlternateContent>
          <mc:Choice Requires="wps">
            <w:drawing>
              <wp:anchor distT="0" distB="0" distL="0" distR="0" simplePos="0" relativeHeight="251680256" behindDoc="1" locked="0" layoutInCell="1" allowOverlap="1">
                <wp:simplePos x="0" y="0"/>
                <wp:positionH relativeFrom="page">
                  <wp:posOffset>1080135</wp:posOffset>
                </wp:positionH>
                <wp:positionV relativeFrom="paragraph">
                  <wp:posOffset>226695</wp:posOffset>
                </wp:positionV>
                <wp:extent cx="5709285" cy="610870"/>
                <wp:effectExtent l="13335" t="7620" r="11430" b="10160"/>
                <wp:wrapTopAndBottom/>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610870"/>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92645" w:rsidRDefault="00D92645">
                            <w:pPr>
                              <w:pStyle w:val="Plattetekst"/>
                              <w:spacing w:before="65" w:line="252" w:lineRule="auto"/>
                              <w:ind w:left="3309" w:right="89" w:hanging="2027"/>
                            </w:pPr>
                            <w:r>
                              <w:rPr>
                                <w:spacing w:val="15"/>
                              </w:rPr>
                              <w:t>model</w:t>
                            </w:r>
                            <w:r>
                              <w:t xml:space="preserve"> .</w:t>
                            </w:r>
                            <w:r>
                              <w:rPr>
                                <w:spacing w:val="10"/>
                              </w:rPr>
                              <w:t xml:space="preserve"> </w:t>
                            </w:r>
                            <w:r>
                              <w:t>c</w:t>
                            </w:r>
                            <w:r>
                              <w:rPr>
                                <w:spacing w:val="-31"/>
                              </w:rPr>
                              <w:t xml:space="preserve"> </w:t>
                            </w:r>
                            <w:r>
                              <w:t>o</w:t>
                            </w:r>
                            <w:r>
                              <w:rPr>
                                <w:spacing w:val="-31"/>
                              </w:rPr>
                              <w:t xml:space="preserve"> </w:t>
                            </w:r>
                            <w:r>
                              <w:t>m</w:t>
                            </w:r>
                            <w:r>
                              <w:rPr>
                                <w:spacing w:val="-31"/>
                              </w:rPr>
                              <w:t xml:space="preserve"> </w:t>
                            </w:r>
                            <w:r>
                              <w:t>p</w:t>
                            </w:r>
                            <w:r>
                              <w:rPr>
                                <w:spacing w:val="-32"/>
                              </w:rPr>
                              <w:t xml:space="preserve"> </w:t>
                            </w:r>
                            <w:r>
                              <w:t>i</w:t>
                            </w:r>
                            <w:r>
                              <w:rPr>
                                <w:spacing w:val="-31"/>
                              </w:rPr>
                              <w:t xml:space="preserve"> </w:t>
                            </w:r>
                            <w:r>
                              <w:t>l</w:t>
                            </w:r>
                            <w:r>
                              <w:rPr>
                                <w:spacing w:val="-31"/>
                              </w:rPr>
                              <w:t xml:space="preserve"> </w:t>
                            </w:r>
                            <w:r>
                              <w:t>e</w:t>
                            </w:r>
                            <w:r>
                              <w:rPr>
                                <w:spacing w:val="1"/>
                              </w:rPr>
                              <w:t xml:space="preserve"> </w:t>
                            </w:r>
                            <w:r>
                              <w:t>(</w:t>
                            </w:r>
                            <w:r>
                              <w:rPr>
                                <w:spacing w:val="11"/>
                              </w:rPr>
                              <w:t xml:space="preserve"> </w:t>
                            </w:r>
                            <w:r>
                              <w:t>l</w:t>
                            </w:r>
                            <w:r>
                              <w:rPr>
                                <w:spacing w:val="-20"/>
                              </w:rPr>
                              <w:t xml:space="preserve"> </w:t>
                            </w:r>
                            <w:r>
                              <w:t>o</w:t>
                            </w:r>
                            <w:r>
                              <w:rPr>
                                <w:spacing w:val="-21"/>
                              </w:rPr>
                              <w:t xml:space="preserve"> </w:t>
                            </w:r>
                            <w:r>
                              <w:t>s</w:t>
                            </w:r>
                            <w:r>
                              <w:rPr>
                                <w:spacing w:val="-20"/>
                              </w:rPr>
                              <w:t xml:space="preserve"> </w:t>
                            </w:r>
                            <w:r>
                              <w:t>s</w:t>
                            </w:r>
                            <w:r>
                              <w:rPr>
                                <w:spacing w:val="-3"/>
                              </w:rPr>
                              <w:t xml:space="preserve"> </w:t>
                            </w:r>
                            <w:r>
                              <w:t>=</w:t>
                            </w:r>
                            <w:r>
                              <w:rPr>
                                <w:spacing w:val="-24"/>
                              </w:rPr>
                              <w:t xml:space="preserve"> </w:t>
                            </w:r>
                            <w:r>
                              <w:t>’</w:t>
                            </w:r>
                            <w:r>
                              <w:rPr>
                                <w:spacing w:val="-2"/>
                              </w:rPr>
                              <w:t xml:space="preserve"> </w:t>
                            </w:r>
                            <w:r>
                              <w:t>s</w:t>
                            </w:r>
                            <w:r>
                              <w:rPr>
                                <w:spacing w:val="-21"/>
                              </w:rPr>
                              <w:t xml:space="preserve"> </w:t>
                            </w:r>
                            <w:r>
                              <w:t>p</w:t>
                            </w:r>
                            <w:r>
                              <w:rPr>
                                <w:spacing w:val="-20"/>
                              </w:rPr>
                              <w:t xml:space="preserve"> </w:t>
                            </w:r>
                            <w:r>
                              <w:t>a</w:t>
                            </w:r>
                            <w:r>
                              <w:rPr>
                                <w:spacing w:val="-20"/>
                              </w:rPr>
                              <w:t xml:space="preserve"> </w:t>
                            </w:r>
                            <w:r>
                              <w:t>r</w:t>
                            </w:r>
                            <w:r>
                              <w:rPr>
                                <w:spacing w:val="-21"/>
                              </w:rPr>
                              <w:t xml:space="preserve"> </w:t>
                            </w:r>
                            <w:r>
                              <w:t>s</w:t>
                            </w:r>
                            <w:r>
                              <w:rPr>
                                <w:spacing w:val="-20"/>
                              </w:rPr>
                              <w:t xml:space="preserve"> </w:t>
                            </w:r>
                            <w:r>
                              <w:t>e</w:t>
                            </w:r>
                            <w:r>
                              <w:rPr>
                                <w:spacing w:val="-20"/>
                              </w:rPr>
                              <w:t xml:space="preserve"> </w:t>
                            </w:r>
                            <w:r>
                              <w:t>_</w:t>
                            </w:r>
                            <w:r>
                              <w:rPr>
                                <w:spacing w:val="-21"/>
                              </w:rPr>
                              <w:t xml:space="preserve"> </w:t>
                            </w:r>
                            <w:r>
                              <w:t>c</w:t>
                            </w:r>
                            <w:r>
                              <w:rPr>
                                <w:spacing w:val="-20"/>
                              </w:rPr>
                              <w:t xml:space="preserve"> </w:t>
                            </w:r>
                            <w:r>
                              <w:t>a</w:t>
                            </w:r>
                            <w:r>
                              <w:rPr>
                                <w:spacing w:val="-20"/>
                              </w:rPr>
                              <w:t xml:space="preserve"> </w:t>
                            </w:r>
                            <w:r>
                              <w:t>t</w:t>
                            </w:r>
                            <w:r>
                              <w:rPr>
                                <w:spacing w:val="-21"/>
                              </w:rPr>
                              <w:t xml:space="preserve"> </w:t>
                            </w:r>
                            <w:r>
                              <w:t>e</w:t>
                            </w:r>
                            <w:r>
                              <w:rPr>
                                <w:spacing w:val="-20"/>
                              </w:rPr>
                              <w:t xml:space="preserve"> </w:t>
                            </w:r>
                            <w:r>
                              <w:t>g</w:t>
                            </w:r>
                            <w:r>
                              <w:rPr>
                                <w:spacing w:val="-20"/>
                              </w:rPr>
                              <w:t xml:space="preserve"> </w:t>
                            </w:r>
                            <w:r>
                              <w:t>o</w:t>
                            </w:r>
                            <w:r>
                              <w:rPr>
                                <w:spacing w:val="-20"/>
                              </w:rPr>
                              <w:t xml:space="preserve"> </w:t>
                            </w:r>
                            <w:r>
                              <w:t>r</w:t>
                            </w:r>
                            <w:r>
                              <w:rPr>
                                <w:spacing w:val="-21"/>
                              </w:rPr>
                              <w:t xml:space="preserve"> </w:t>
                            </w:r>
                            <w:r>
                              <w:t>i</w:t>
                            </w:r>
                            <w:r>
                              <w:rPr>
                                <w:spacing w:val="-20"/>
                              </w:rPr>
                              <w:t xml:space="preserve"> </w:t>
                            </w:r>
                            <w:r>
                              <w:t>c</w:t>
                            </w:r>
                            <w:r>
                              <w:rPr>
                                <w:spacing w:val="-20"/>
                              </w:rPr>
                              <w:t xml:space="preserve"> </w:t>
                            </w:r>
                            <w:r>
                              <w:t>a</w:t>
                            </w:r>
                            <w:r>
                              <w:rPr>
                                <w:spacing w:val="-21"/>
                              </w:rPr>
                              <w:t xml:space="preserve"> </w:t>
                            </w:r>
                            <w:r>
                              <w:t>l</w:t>
                            </w:r>
                            <w:r>
                              <w:rPr>
                                <w:spacing w:val="-20"/>
                              </w:rPr>
                              <w:t xml:space="preserve"> </w:t>
                            </w:r>
                            <w:r>
                              <w:t>_</w:t>
                            </w:r>
                            <w:r>
                              <w:rPr>
                                <w:spacing w:val="-20"/>
                              </w:rPr>
                              <w:t xml:space="preserve"> </w:t>
                            </w:r>
                            <w:r>
                              <w:t>c</w:t>
                            </w:r>
                            <w:r>
                              <w:rPr>
                                <w:spacing w:val="-21"/>
                              </w:rPr>
                              <w:t xml:space="preserve"> </w:t>
                            </w:r>
                            <w:r>
                              <w:t>r</w:t>
                            </w:r>
                            <w:r>
                              <w:rPr>
                                <w:spacing w:val="-20"/>
                              </w:rPr>
                              <w:t xml:space="preserve"> </w:t>
                            </w:r>
                            <w:r>
                              <w:t>o</w:t>
                            </w:r>
                            <w:r>
                              <w:rPr>
                                <w:spacing w:val="-20"/>
                              </w:rPr>
                              <w:t xml:space="preserve"> </w:t>
                            </w:r>
                            <w:r>
                              <w:t>s</w:t>
                            </w:r>
                            <w:r>
                              <w:rPr>
                                <w:spacing w:val="-21"/>
                              </w:rPr>
                              <w:t xml:space="preserve"> </w:t>
                            </w:r>
                            <w:r>
                              <w:t>s</w:t>
                            </w:r>
                            <w:r>
                              <w:rPr>
                                <w:spacing w:val="-20"/>
                              </w:rPr>
                              <w:t xml:space="preserve"> </w:t>
                            </w:r>
                            <w:r>
                              <w:t>e</w:t>
                            </w:r>
                            <w:r>
                              <w:rPr>
                                <w:spacing w:val="-20"/>
                              </w:rPr>
                              <w:t xml:space="preserve"> </w:t>
                            </w:r>
                            <w:r>
                              <w:t>n</w:t>
                            </w:r>
                            <w:r>
                              <w:rPr>
                                <w:spacing w:val="-21"/>
                              </w:rPr>
                              <w:t xml:space="preserve"> </w:t>
                            </w:r>
                            <w:r>
                              <w:t>t</w:t>
                            </w:r>
                            <w:r>
                              <w:rPr>
                                <w:spacing w:val="-20"/>
                              </w:rPr>
                              <w:t xml:space="preserve"> </w:t>
                            </w:r>
                            <w:r>
                              <w:t>r</w:t>
                            </w:r>
                            <w:r>
                              <w:rPr>
                                <w:spacing w:val="-20"/>
                              </w:rPr>
                              <w:t xml:space="preserve"> </w:t>
                            </w:r>
                            <w:r>
                              <w:t>o</w:t>
                            </w:r>
                            <w:r>
                              <w:rPr>
                                <w:spacing w:val="-21"/>
                              </w:rPr>
                              <w:t xml:space="preserve"> </w:t>
                            </w:r>
                            <w:r>
                              <w:t>p</w:t>
                            </w:r>
                            <w:r>
                              <w:rPr>
                                <w:spacing w:val="-20"/>
                              </w:rPr>
                              <w:t xml:space="preserve"> </w:t>
                            </w:r>
                            <w:r>
                              <w:t>y</w:t>
                            </w:r>
                            <w:r>
                              <w:rPr>
                                <w:spacing w:val="57"/>
                              </w:rPr>
                              <w:t xml:space="preserve"> </w:t>
                            </w:r>
                            <w:r>
                              <w:t>’</w:t>
                            </w:r>
                            <w:r>
                              <w:rPr>
                                <w:spacing w:val="12"/>
                              </w:rPr>
                              <w:t xml:space="preserve"> </w:t>
                            </w:r>
                            <w:r>
                              <w:t>, o</w:t>
                            </w:r>
                            <w:r>
                              <w:rPr>
                                <w:spacing w:val="-24"/>
                              </w:rPr>
                              <w:t xml:space="preserve"> </w:t>
                            </w:r>
                            <w:r>
                              <w:t>p</w:t>
                            </w:r>
                            <w:r>
                              <w:rPr>
                                <w:spacing w:val="-23"/>
                              </w:rPr>
                              <w:t xml:space="preserve"> </w:t>
                            </w:r>
                            <w:r>
                              <w:t>t</w:t>
                            </w:r>
                            <w:r>
                              <w:rPr>
                                <w:spacing w:val="-23"/>
                              </w:rPr>
                              <w:t xml:space="preserve"> </w:t>
                            </w:r>
                            <w:r>
                              <w:t>i</w:t>
                            </w:r>
                            <w:r>
                              <w:rPr>
                                <w:spacing w:val="-23"/>
                              </w:rPr>
                              <w:t xml:space="preserve"> </w:t>
                            </w:r>
                            <w:r>
                              <w:t>m</w:t>
                            </w:r>
                            <w:r>
                              <w:rPr>
                                <w:spacing w:val="-23"/>
                              </w:rPr>
                              <w:t xml:space="preserve"> </w:t>
                            </w:r>
                            <w:r>
                              <w:t>i</w:t>
                            </w:r>
                            <w:r>
                              <w:rPr>
                                <w:spacing w:val="-23"/>
                              </w:rPr>
                              <w:t xml:space="preserve"> </w:t>
                            </w:r>
                            <w:r>
                              <w:t>z</w:t>
                            </w:r>
                            <w:r>
                              <w:rPr>
                                <w:spacing w:val="-23"/>
                              </w:rPr>
                              <w:t xml:space="preserve"> </w:t>
                            </w:r>
                            <w:r>
                              <w:t>e</w:t>
                            </w:r>
                            <w:r>
                              <w:rPr>
                                <w:spacing w:val="-23"/>
                              </w:rPr>
                              <w:t xml:space="preserve"> </w:t>
                            </w:r>
                            <w:r>
                              <w:t>r</w:t>
                            </w:r>
                            <w:r>
                              <w:rPr>
                                <w:spacing w:val="-5"/>
                              </w:rPr>
                              <w:t xml:space="preserve"> </w:t>
                            </w:r>
                            <w:r>
                              <w:t>=</w:t>
                            </w:r>
                            <w:r>
                              <w:rPr>
                                <w:spacing w:val="-24"/>
                              </w:rPr>
                              <w:t xml:space="preserve"> </w:t>
                            </w:r>
                            <w:r>
                              <w:t>’</w:t>
                            </w:r>
                            <w:r>
                              <w:rPr>
                                <w:spacing w:val="-33"/>
                              </w:rPr>
                              <w:t xml:space="preserve"> </w:t>
                            </w:r>
                            <w:r>
                              <w:rPr>
                                <w:spacing w:val="6"/>
                              </w:rPr>
                              <w:t>adam</w:t>
                            </w:r>
                            <w:r>
                              <w:rPr>
                                <w:spacing w:val="-5"/>
                              </w:rPr>
                              <w:t xml:space="preserve"> </w:t>
                            </w:r>
                            <w:r>
                              <w:t>’</w:t>
                            </w:r>
                            <w:r>
                              <w:rPr>
                                <w:spacing w:val="13"/>
                              </w:rPr>
                              <w:t xml:space="preserve"> </w:t>
                            </w:r>
                            <w:r>
                              <w:t>,</w:t>
                            </w:r>
                          </w:p>
                          <w:p w:rsidR="00D92645" w:rsidRDefault="00D92645">
                            <w:pPr>
                              <w:pStyle w:val="Plattetekst"/>
                              <w:spacing w:line="274" w:lineRule="exact"/>
                              <w:ind w:left="3309"/>
                            </w:pPr>
                            <w:r>
                              <w:t>m e t r i c s = [ ’ a c c u r a c y ’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85.05pt;margin-top:17.85pt;width:449.55pt;height:48.1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" filled="f" strokeweight=".14042mm">
                <v:textbox inset="0,0,0,0">
                  <w:txbxContent>
                    <w:p w:rsidR="00D92645" w:rsidRDefault="00D92645">
                      <w:pPr>
                        <w:pStyle w:val="Plattetekst"/>
                        <w:spacing w:before="65" w:line="252" w:lineRule="auto"/>
                        <w:ind w:left="3309" w:right="89" w:hanging="2027"/>
                      </w:pPr>
                      <w:r>
                        <w:rPr>
                          <w:spacing w:val="15"/>
                        </w:rPr>
                        <w:t>model</w:t>
                      </w:r>
                      <w:r>
                        <w:t xml:space="preserve"> .</w:t>
                      </w:r>
                      <w:r>
                        <w:rPr>
                          <w:spacing w:val="10"/>
                        </w:rPr>
                        <w:t xml:space="preserve"> </w:t>
                      </w:r>
                      <w:r>
                        <w:t>c</w:t>
                      </w:r>
                      <w:r>
                        <w:rPr>
                          <w:spacing w:val="-31"/>
                        </w:rPr>
                        <w:t xml:space="preserve"> </w:t>
                      </w:r>
                      <w:r>
                        <w:t>o</w:t>
                      </w:r>
                      <w:r>
                        <w:rPr>
                          <w:spacing w:val="-31"/>
                        </w:rPr>
                        <w:t xml:space="preserve"> </w:t>
                      </w:r>
                      <w:r>
                        <w:t>m</w:t>
                      </w:r>
                      <w:r>
                        <w:rPr>
                          <w:spacing w:val="-31"/>
                        </w:rPr>
                        <w:t xml:space="preserve"> </w:t>
                      </w:r>
                      <w:r>
                        <w:t>p</w:t>
                      </w:r>
                      <w:r>
                        <w:rPr>
                          <w:spacing w:val="-32"/>
                        </w:rPr>
                        <w:t xml:space="preserve"> </w:t>
                      </w:r>
                      <w:r>
                        <w:t>i</w:t>
                      </w:r>
                      <w:r>
                        <w:rPr>
                          <w:spacing w:val="-31"/>
                        </w:rPr>
                        <w:t xml:space="preserve"> </w:t>
                      </w:r>
                      <w:r>
                        <w:t>l</w:t>
                      </w:r>
                      <w:r>
                        <w:rPr>
                          <w:spacing w:val="-31"/>
                        </w:rPr>
                        <w:t xml:space="preserve"> </w:t>
                      </w:r>
                      <w:r>
                        <w:t>e</w:t>
                      </w:r>
                      <w:r>
                        <w:rPr>
                          <w:spacing w:val="1"/>
                        </w:rPr>
                        <w:t xml:space="preserve"> </w:t>
                      </w:r>
                      <w:r>
                        <w:t>(</w:t>
                      </w:r>
                      <w:r>
                        <w:rPr>
                          <w:spacing w:val="11"/>
                        </w:rPr>
                        <w:t xml:space="preserve"> </w:t>
                      </w:r>
                      <w:r>
                        <w:t>l</w:t>
                      </w:r>
                      <w:r>
                        <w:rPr>
                          <w:spacing w:val="-20"/>
                        </w:rPr>
                        <w:t xml:space="preserve"> </w:t>
                      </w:r>
                      <w:r>
                        <w:t>o</w:t>
                      </w:r>
                      <w:r>
                        <w:rPr>
                          <w:spacing w:val="-21"/>
                        </w:rPr>
                        <w:t xml:space="preserve"> </w:t>
                      </w:r>
                      <w:r>
                        <w:t>s</w:t>
                      </w:r>
                      <w:r>
                        <w:rPr>
                          <w:spacing w:val="-20"/>
                        </w:rPr>
                        <w:t xml:space="preserve"> </w:t>
                      </w:r>
                      <w:r>
                        <w:t>s</w:t>
                      </w:r>
                      <w:r>
                        <w:rPr>
                          <w:spacing w:val="-3"/>
                        </w:rPr>
                        <w:t xml:space="preserve"> </w:t>
                      </w:r>
                      <w:r>
                        <w:t>=</w:t>
                      </w:r>
                      <w:r>
                        <w:rPr>
                          <w:spacing w:val="-24"/>
                        </w:rPr>
                        <w:t xml:space="preserve"> </w:t>
                      </w:r>
                      <w:r>
                        <w:t>’</w:t>
                      </w:r>
                      <w:r>
                        <w:rPr>
                          <w:spacing w:val="-2"/>
                        </w:rPr>
                        <w:t xml:space="preserve"> </w:t>
                      </w:r>
                      <w:r>
                        <w:t>s</w:t>
                      </w:r>
                      <w:r>
                        <w:rPr>
                          <w:spacing w:val="-21"/>
                        </w:rPr>
                        <w:t xml:space="preserve"> </w:t>
                      </w:r>
                      <w:r>
                        <w:t>p</w:t>
                      </w:r>
                      <w:r>
                        <w:rPr>
                          <w:spacing w:val="-20"/>
                        </w:rPr>
                        <w:t xml:space="preserve"> </w:t>
                      </w:r>
                      <w:r>
                        <w:t>a</w:t>
                      </w:r>
                      <w:r>
                        <w:rPr>
                          <w:spacing w:val="-20"/>
                        </w:rPr>
                        <w:t xml:space="preserve"> </w:t>
                      </w:r>
                      <w:r>
                        <w:t>r</w:t>
                      </w:r>
                      <w:r>
                        <w:rPr>
                          <w:spacing w:val="-21"/>
                        </w:rPr>
                        <w:t xml:space="preserve"> </w:t>
                      </w:r>
                      <w:r>
                        <w:t>s</w:t>
                      </w:r>
                      <w:r>
                        <w:rPr>
                          <w:spacing w:val="-20"/>
                        </w:rPr>
                        <w:t xml:space="preserve"> </w:t>
                      </w:r>
                      <w:r>
                        <w:t>e</w:t>
                      </w:r>
                      <w:r>
                        <w:rPr>
                          <w:spacing w:val="-20"/>
                        </w:rPr>
                        <w:t xml:space="preserve"> </w:t>
                      </w:r>
                      <w:r>
                        <w:t>_</w:t>
                      </w:r>
                      <w:r>
                        <w:rPr>
                          <w:spacing w:val="-21"/>
                        </w:rPr>
                        <w:t xml:space="preserve"> </w:t>
                      </w:r>
                      <w:r>
                        <w:t>c</w:t>
                      </w:r>
                      <w:r>
                        <w:rPr>
                          <w:spacing w:val="-20"/>
                        </w:rPr>
                        <w:t xml:space="preserve"> </w:t>
                      </w:r>
                      <w:r>
                        <w:t>a</w:t>
                      </w:r>
                      <w:r>
                        <w:rPr>
                          <w:spacing w:val="-20"/>
                        </w:rPr>
                        <w:t xml:space="preserve"> </w:t>
                      </w:r>
                      <w:r>
                        <w:t>t</w:t>
                      </w:r>
                      <w:r>
                        <w:rPr>
                          <w:spacing w:val="-21"/>
                        </w:rPr>
                        <w:t xml:space="preserve"> </w:t>
                      </w:r>
                      <w:r>
                        <w:t>e</w:t>
                      </w:r>
                      <w:r>
                        <w:rPr>
                          <w:spacing w:val="-20"/>
                        </w:rPr>
                        <w:t xml:space="preserve"> </w:t>
                      </w:r>
                      <w:r>
                        <w:t>g</w:t>
                      </w:r>
                      <w:r>
                        <w:rPr>
                          <w:spacing w:val="-20"/>
                        </w:rPr>
                        <w:t xml:space="preserve"> </w:t>
                      </w:r>
                      <w:r>
                        <w:t>o</w:t>
                      </w:r>
                      <w:r>
                        <w:rPr>
                          <w:spacing w:val="-20"/>
                        </w:rPr>
                        <w:t xml:space="preserve"> </w:t>
                      </w:r>
                      <w:r>
                        <w:t>r</w:t>
                      </w:r>
                      <w:r>
                        <w:rPr>
                          <w:spacing w:val="-21"/>
                        </w:rPr>
                        <w:t xml:space="preserve"> </w:t>
                      </w:r>
                      <w:r>
                        <w:t>i</w:t>
                      </w:r>
                      <w:r>
                        <w:rPr>
                          <w:spacing w:val="-20"/>
                        </w:rPr>
                        <w:t xml:space="preserve"> </w:t>
                      </w:r>
                      <w:r>
                        <w:t>c</w:t>
                      </w:r>
                      <w:r>
                        <w:rPr>
                          <w:spacing w:val="-20"/>
                        </w:rPr>
                        <w:t xml:space="preserve"> </w:t>
                      </w:r>
                      <w:r>
                        <w:t>a</w:t>
                      </w:r>
                      <w:r>
                        <w:rPr>
                          <w:spacing w:val="-21"/>
                        </w:rPr>
                        <w:t xml:space="preserve"> </w:t>
                      </w:r>
                      <w:r>
                        <w:t>l</w:t>
                      </w:r>
                      <w:r>
                        <w:rPr>
                          <w:spacing w:val="-20"/>
                        </w:rPr>
                        <w:t xml:space="preserve"> </w:t>
                      </w:r>
                      <w:r>
                        <w:t>_</w:t>
                      </w:r>
                      <w:r>
                        <w:rPr>
                          <w:spacing w:val="-20"/>
                        </w:rPr>
                        <w:t xml:space="preserve"> </w:t>
                      </w:r>
                      <w:r>
                        <w:t>c</w:t>
                      </w:r>
                      <w:r>
                        <w:rPr>
                          <w:spacing w:val="-21"/>
                        </w:rPr>
                        <w:t xml:space="preserve"> </w:t>
                      </w:r>
                      <w:r>
                        <w:t>r</w:t>
                      </w:r>
                      <w:r>
                        <w:rPr>
                          <w:spacing w:val="-20"/>
                        </w:rPr>
                        <w:t xml:space="preserve"> </w:t>
                      </w:r>
                      <w:r>
                        <w:t>o</w:t>
                      </w:r>
                      <w:r>
                        <w:rPr>
                          <w:spacing w:val="-20"/>
                        </w:rPr>
                        <w:t xml:space="preserve"> </w:t>
                      </w:r>
                      <w:r>
                        <w:t>s</w:t>
                      </w:r>
                      <w:r>
                        <w:rPr>
                          <w:spacing w:val="-21"/>
                        </w:rPr>
                        <w:t xml:space="preserve"> </w:t>
                      </w:r>
                      <w:r>
                        <w:t>s</w:t>
                      </w:r>
                      <w:r>
                        <w:rPr>
                          <w:spacing w:val="-20"/>
                        </w:rPr>
                        <w:t xml:space="preserve"> </w:t>
                      </w:r>
                      <w:r>
                        <w:t>e</w:t>
                      </w:r>
                      <w:r>
                        <w:rPr>
                          <w:spacing w:val="-20"/>
                        </w:rPr>
                        <w:t xml:space="preserve"> </w:t>
                      </w:r>
                      <w:r>
                        <w:t>n</w:t>
                      </w:r>
                      <w:r>
                        <w:rPr>
                          <w:spacing w:val="-21"/>
                        </w:rPr>
                        <w:t xml:space="preserve"> </w:t>
                      </w:r>
                      <w:r>
                        <w:t>t</w:t>
                      </w:r>
                      <w:r>
                        <w:rPr>
                          <w:spacing w:val="-20"/>
                        </w:rPr>
                        <w:t xml:space="preserve"> </w:t>
                      </w:r>
                      <w:r>
                        <w:t>r</w:t>
                      </w:r>
                      <w:r>
                        <w:rPr>
                          <w:spacing w:val="-20"/>
                        </w:rPr>
                        <w:t xml:space="preserve"> </w:t>
                      </w:r>
                      <w:r>
                        <w:t>o</w:t>
                      </w:r>
                      <w:r>
                        <w:rPr>
                          <w:spacing w:val="-21"/>
                        </w:rPr>
                        <w:t xml:space="preserve"> </w:t>
                      </w:r>
                      <w:r>
                        <w:t>p</w:t>
                      </w:r>
                      <w:r>
                        <w:rPr>
                          <w:spacing w:val="-20"/>
                        </w:rPr>
                        <w:t xml:space="preserve"> </w:t>
                      </w:r>
                      <w:r>
                        <w:t>y</w:t>
                      </w:r>
                      <w:r>
                        <w:rPr>
                          <w:spacing w:val="57"/>
                        </w:rPr>
                        <w:t xml:space="preserve"> </w:t>
                      </w:r>
                      <w:r>
                        <w:t>’</w:t>
                      </w:r>
                      <w:r>
                        <w:rPr>
                          <w:spacing w:val="12"/>
                        </w:rPr>
                        <w:t xml:space="preserve"> </w:t>
                      </w:r>
                      <w:r>
                        <w:t>, o</w:t>
                      </w:r>
                      <w:r>
                        <w:rPr>
                          <w:spacing w:val="-24"/>
                        </w:rPr>
                        <w:t xml:space="preserve"> </w:t>
                      </w:r>
                      <w:r>
                        <w:t>p</w:t>
                      </w:r>
                      <w:r>
                        <w:rPr>
                          <w:spacing w:val="-23"/>
                        </w:rPr>
                        <w:t xml:space="preserve"> </w:t>
                      </w:r>
                      <w:r>
                        <w:t>t</w:t>
                      </w:r>
                      <w:r>
                        <w:rPr>
                          <w:spacing w:val="-23"/>
                        </w:rPr>
                        <w:t xml:space="preserve"> </w:t>
                      </w:r>
                      <w:r>
                        <w:t>i</w:t>
                      </w:r>
                      <w:r>
                        <w:rPr>
                          <w:spacing w:val="-23"/>
                        </w:rPr>
                        <w:t xml:space="preserve"> </w:t>
                      </w:r>
                      <w:r>
                        <w:t>m</w:t>
                      </w:r>
                      <w:r>
                        <w:rPr>
                          <w:spacing w:val="-23"/>
                        </w:rPr>
                        <w:t xml:space="preserve"> </w:t>
                      </w:r>
                      <w:r>
                        <w:t>i</w:t>
                      </w:r>
                      <w:r>
                        <w:rPr>
                          <w:spacing w:val="-23"/>
                        </w:rPr>
                        <w:t xml:space="preserve"> </w:t>
                      </w:r>
                      <w:r>
                        <w:t>z</w:t>
                      </w:r>
                      <w:r>
                        <w:rPr>
                          <w:spacing w:val="-23"/>
                        </w:rPr>
                        <w:t xml:space="preserve"> </w:t>
                      </w:r>
                      <w:r>
                        <w:t>e</w:t>
                      </w:r>
                      <w:r>
                        <w:rPr>
                          <w:spacing w:val="-23"/>
                        </w:rPr>
                        <w:t xml:space="preserve"> </w:t>
                      </w:r>
                      <w:r>
                        <w:t>r</w:t>
                      </w:r>
                      <w:r>
                        <w:rPr>
                          <w:spacing w:val="-5"/>
                        </w:rPr>
                        <w:t xml:space="preserve"> </w:t>
                      </w:r>
                      <w:r>
                        <w:t>=</w:t>
                      </w:r>
                      <w:r>
                        <w:rPr>
                          <w:spacing w:val="-24"/>
                        </w:rPr>
                        <w:t xml:space="preserve"> </w:t>
                      </w:r>
                      <w:r>
                        <w:t>’</w:t>
                      </w:r>
                      <w:r>
                        <w:rPr>
                          <w:spacing w:val="-33"/>
                        </w:rPr>
                        <w:t xml:space="preserve"> </w:t>
                      </w:r>
                      <w:r>
                        <w:rPr>
                          <w:spacing w:val="6"/>
                        </w:rPr>
                        <w:t>adam</w:t>
                      </w:r>
                      <w:r>
                        <w:rPr>
                          <w:spacing w:val="-5"/>
                        </w:rPr>
                        <w:t xml:space="preserve"> </w:t>
                      </w:r>
                      <w:r>
                        <w:t>’</w:t>
                      </w:r>
                      <w:r>
                        <w:rPr>
                          <w:spacing w:val="13"/>
                        </w:rPr>
                        <w:t xml:space="preserve"> </w:t>
                      </w:r>
                      <w:r>
                        <w:t>,</w:t>
                      </w:r>
                    </w:p>
                    <w:p w:rsidR="00D92645" w:rsidRDefault="00D92645">
                      <w:pPr>
                        <w:pStyle w:val="Plattetekst"/>
                        <w:spacing w:line="274" w:lineRule="exact"/>
                        <w:ind w:left="3309"/>
                      </w:pPr>
                      <w:r>
                        <w:t>m e t r i c s = [ ’ a c c u r a c y ’ ] )</w:t>
                      </w:r>
                    </w:p>
                  </w:txbxContent>
                </v:textbox>
                <w10:wrap type="topAndBottom" anchorx="page"/>
              </v:shape>
            </w:pict>
          </mc:Fallback>
        </mc:AlternateContent>
      </w:r>
    </w:p>
    <w:p w:rsidR="00BB27DF" w:rsidRDefault="00D92645">
      <w:pPr>
        <w:pStyle w:val="Plattetekst"/>
        <w:spacing w:before="128"/>
        <w:ind w:left="1880"/>
      </w:pPr>
      <w:r>
        <w:t xml:space="preserve">Tabel 3.6: </w:t>
      </w:r>
      <w:bookmarkStart w:id="313" w:name="_bookmark29"/>
      <w:bookmarkEnd w:id="313"/>
      <w:r>
        <w:t>Het compileren van het model met de nodige instellingen</w:t>
      </w:r>
    </w:p>
    <w:p w:rsidR="00BB27DF" w:rsidRDefault="00BB27DF">
      <w:pPr>
        <w:pStyle w:val="Plattetekst"/>
        <w:rPr>
          <w:sz w:val="28"/>
        </w:rPr>
      </w:pPr>
    </w:p>
    <w:p w:rsidR="00BB27DF" w:rsidRDefault="00BB27DF">
      <w:pPr>
        <w:pStyle w:val="Plattetekst"/>
        <w:rPr>
          <w:sz w:val="28"/>
        </w:rPr>
      </w:pPr>
    </w:p>
    <w:p w:rsidR="00BB27DF" w:rsidRDefault="00BB27DF">
      <w:pPr>
        <w:pStyle w:val="Plattetekst"/>
        <w:spacing w:before="5"/>
        <w:rPr>
          <w:sz w:val="26"/>
        </w:rPr>
      </w:pPr>
    </w:p>
    <w:p w:rsidR="00BB27DF" w:rsidRDefault="00D92645">
      <w:pPr>
        <w:pStyle w:val="Kop2"/>
        <w:numPr>
          <w:ilvl w:val="1"/>
          <w:numId w:val="1"/>
        </w:numPr>
        <w:tabs>
          <w:tab w:val="left" w:pos="595"/>
        </w:tabs>
        <w:ind w:left="594" w:hanging="402"/>
        <w:jc w:val="left"/>
        <w:rPr>
          <w:color w:val="0093D0"/>
          <w:sz w:val="26"/>
        </w:rPr>
      </w:pPr>
      <w:r>
        <w:rPr>
          <w:w w:val="95"/>
        </w:rPr>
        <w:t>T</w:t>
      </w:r>
      <w:bookmarkStart w:id="314" w:name="3.4_Trainen_en_testen"/>
      <w:bookmarkStart w:id="315" w:name="_bookmark30"/>
      <w:bookmarkEnd w:id="314"/>
      <w:bookmarkEnd w:id="315"/>
      <w:r>
        <w:rPr>
          <w:w w:val="95"/>
        </w:rPr>
        <w:t>rainen en</w:t>
      </w:r>
      <w:r>
        <w:rPr>
          <w:spacing w:val="-28"/>
          <w:w w:val="95"/>
        </w:rPr>
        <w:t xml:space="preserve"> </w:t>
      </w:r>
      <w:r>
        <w:rPr>
          <w:w w:val="95"/>
        </w:rPr>
        <w:t>testen</w:t>
      </w:r>
    </w:p>
    <w:p w:rsidR="00BB27DF" w:rsidRDefault="00BB27DF">
      <w:pPr>
        <w:pStyle w:val="Plattetekst"/>
        <w:spacing w:before="8"/>
        <w:rPr>
          <w:rFonts w:ascii="Verdana"/>
          <w:b/>
          <w:sz w:val="30"/>
        </w:rPr>
      </w:pPr>
    </w:p>
    <w:p w:rsidR="00BB27DF" w:rsidRDefault="00D92645">
      <w:pPr>
        <w:pStyle w:val="Plattetekst"/>
        <w:spacing w:line="252" w:lineRule="auto"/>
        <w:ind w:left="874" w:right="1288" w:firstLine="5"/>
        <w:jc w:val="both"/>
      </w:pPr>
      <w:r>
        <w:t xml:space="preserve">Nadat het model gecompileerd was kon er gestart worden met het trainen </w:t>
      </w:r>
      <w:r>
        <w:rPr>
          <w:spacing w:val="-3"/>
        </w:rPr>
        <w:t xml:space="preserve">van </w:t>
      </w:r>
      <w:r>
        <w:t xml:space="preserve">het model, hiervoor werd ook tensorflow gebruikt. </w:t>
      </w:r>
      <w:r>
        <w:rPr>
          <w:spacing w:val="-4"/>
        </w:rPr>
        <w:t xml:space="preserve">Vooraleer </w:t>
      </w:r>
      <w:r>
        <w:t>het model werd aangemaakt en de nodige</w:t>
      </w:r>
      <w:r>
        <w:rPr>
          <w:spacing w:val="-16"/>
        </w:rPr>
        <w:t xml:space="preserve"> </w:t>
      </w:r>
      <w:r>
        <w:t>lagen</w:t>
      </w:r>
      <w:r>
        <w:rPr>
          <w:spacing w:val="-16"/>
        </w:rPr>
        <w:t xml:space="preserve"> </w:t>
      </w:r>
      <w:r>
        <w:t>waren</w:t>
      </w:r>
      <w:r>
        <w:rPr>
          <w:spacing w:val="-16"/>
        </w:rPr>
        <w:t xml:space="preserve"> </w:t>
      </w:r>
      <w:r>
        <w:t>toegevoegd</w:t>
      </w:r>
      <w:r>
        <w:rPr>
          <w:spacing w:val="-16"/>
        </w:rPr>
        <w:t xml:space="preserve"> </w:t>
      </w:r>
      <w:r>
        <w:t>werd</w:t>
      </w:r>
      <w:r>
        <w:rPr>
          <w:spacing w:val="-16"/>
        </w:rPr>
        <w:t xml:space="preserve"> </w:t>
      </w:r>
      <w:r>
        <w:t>de</w:t>
      </w:r>
      <w:r>
        <w:rPr>
          <w:spacing w:val="-16"/>
        </w:rPr>
        <w:t xml:space="preserve"> </w:t>
      </w:r>
      <w:r>
        <w:t>lijst</w:t>
      </w:r>
      <w:r>
        <w:rPr>
          <w:spacing w:val="-16"/>
        </w:rPr>
        <w:t xml:space="preserve"> </w:t>
      </w:r>
      <w:r>
        <w:t>van</w:t>
      </w:r>
      <w:r>
        <w:rPr>
          <w:spacing w:val="-16"/>
        </w:rPr>
        <w:t xml:space="preserve"> </w:t>
      </w:r>
      <w:r>
        <w:t>data</w:t>
      </w:r>
      <w:r>
        <w:rPr>
          <w:spacing w:val="-16"/>
        </w:rPr>
        <w:t xml:space="preserve"> </w:t>
      </w:r>
      <w:r>
        <w:t>en</w:t>
      </w:r>
      <w:r>
        <w:rPr>
          <w:spacing w:val="-15"/>
        </w:rPr>
        <w:t xml:space="preserve"> </w:t>
      </w:r>
      <w:r>
        <w:t>labels</w:t>
      </w:r>
      <w:r>
        <w:rPr>
          <w:spacing w:val="-16"/>
        </w:rPr>
        <w:t xml:space="preserve"> </w:t>
      </w:r>
      <w:r>
        <w:t>opgesplitst</w:t>
      </w:r>
      <w:r>
        <w:rPr>
          <w:spacing w:val="-15"/>
        </w:rPr>
        <w:t xml:space="preserve"> </w:t>
      </w:r>
      <w:r>
        <w:t>in</w:t>
      </w:r>
      <w:r>
        <w:rPr>
          <w:spacing w:val="-16"/>
        </w:rPr>
        <w:t xml:space="preserve"> </w:t>
      </w:r>
      <w:r>
        <w:t xml:space="preserve">trainingsdata en trainingslabels en in testdata en testlabels.   Bij het trainen </w:t>
      </w:r>
      <w:r>
        <w:rPr>
          <w:spacing w:val="-3"/>
        </w:rPr>
        <w:t xml:space="preserve">van  </w:t>
      </w:r>
      <w:r>
        <w:t xml:space="preserve">een model worden   de trainingsdata en de trainingslabels meegegeven. </w:t>
      </w:r>
      <w:r>
        <w:rPr>
          <w:spacing w:val="-4"/>
        </w:rPr>
        <w:t xml:space="preserve">Vervolgens </w:t>
      </w:r>
      <w:r>
        <w:t>wordt een batch grootte meegegeven die bepaal</w:t>
      </w:r>
      <w:ins w:id="316" w:author="Vercleyen Frank" w:date="2019-05-18T23:25:00Z">
        <w:r w:rsidR="001E471D">
          <w:t>t</w:t>
        </w:r>
      </w:ins>
      <w:del w:id="317" w:author="Vercleyen Frank" w:date="2019-05-18T23:25:00Z">
        <w:r w:rsidDel="001E471D">
          <w:delText>d</w:delText>
        </w:r>
      </w:del>
      <w:r>
        <w:t xml:space="preserve"> hoeveel data het moet testen per </w:t>
      </w:r>
      <w:r>
        <w:rPr>
          <w:spacing w:val="-3"/>
        </w:rPr>
        <w:t xml:space="preserve">keer, </w:t>
      </w:r>
      <w:r>
        <w:t xml:space="preserve">het aantal generaties en een splitsing van de data waarbij het opgesplitste deel gebruikt wordt voor validatie. De validatie zorgt voor een goedkeuring </w:t>
      </w:r>
      <w:r>
        <w:rPr>
          <w:spacing w:val="-3"/>
        </w:rPr>
        <w:t xml:space="preserve">van </w:t>
      </w:r>
      <w:r>
        <w:t>de data die getraind wordt. Hier bij het model kreeg</w:t>
      </w:r>
      <w:r>
        <w:rPr>
          <w:spacing w:val="-17"/>
        </w:rPr>
        <w:t xml:space="preserve"> </w:t>
      </w:r>
      <w:r>
        <w:t>de</w:t>
      </w:r>
      <w:r>
        <w:rPr>
          <w:spacing w:val="-16"/>
        </w:rPr>
        <w:t xml:space="preserve"> </w:t>
      </w:r>
      <w:r>
        <w:t>batch</w:t>
      </w:r>
      <w:r>
        <w:rPr>
          <w:spacing w:val="-16"/>
        </w:rPr>
        <w:t xml:space="preserve"> </w:t>
      </w:r>
      <w:r>
        <w:t>grootte</w:t>
      </w:r>
      <w:r>
        <w:rPr>
          <w:spacing w:val="-16"/>
        </w:rPr>
        <w:t xml:space="preserve"> </w:t>
      </w:r>
      <w:r>
        <w:t>een</w:t>
      </w:r>
      <w:r>
        <w:rPr>
          <w:spacing w:val="-16"/>
        </w:rPr>
        <w:t xml:space="preserve"> </w:t>
      </w:r>
      <w:r>
        <w:t>waarde</w:t>
      </w:r>
      <w:r>
        <w:rPr>
          <w:spacing w:val="-16"/>
        </w:rPr>
        <w:t xml:space="preserve"> </w:t>
      </w:r>
      <w:r>
        <w:t>van</w:t>
      </w:r>
      <w:r>
        <w:rPr>
          <w:spacing w:val="-16"/>
        </w:rPr>
        <w:t xml:space="preserve"> </w:t>
      </w:r>
      <w:r>
        <w:t>32,</w:t>
      </w:r>
      <w:r>
        <w:rPr>
          <w:spacing w:val="-15"/>
        </w:rPr>
        <w:t xml:space="preserve"> </w:t>
      </w:r>
      <w:r>
        <w:t>het</w:t>
      </w:r>
      <w:r>
        <w:rPr>
          <w:spacing w:val="-16"/>
        </w:rPr>
        <w:t xml:space="preserve"> </w:t>
      </w:r>
      <w:r>
        <w:t>werd</w:t>
      </w:r>
      <w:r>
        <w:rPr>
          <w:spacing w:val="-16"/>
        </w:rPr>
        <w:t xml:space="preserve"> </w:t>
      </w:r>
      <w:r>
        <w:t>getraind</w:t>
      </w:r>
      <w:r>
        <w:rPr>
          <w:spacing w:val="-16"/>
        </w:rPr>
        <w:t xml:space="preserve"> </w:t>
      </w:r>
      <w:r>
        <w:t>over</w:t>
      </w:r>
      <w:r>
        <w:rPr>
          <w:spacing w:val="-16"/>
        </w:rPr>
        <w:t xml:space="preserve"> </w:t>
      </w:r>
      <w:r>
        <w:t>5</w:t>
      </w:r>
      <w:r>
        <w:rPr>
          <w:spacing w:val="-16"/>
        </w:rPr>
        <w:t xml:space="preserve"> </w:t>
      </w:r>
      <w:r>
        <w:t>generaties</w:t>
      </w:r>
      <w:r>
        <w:rPr>
          <w:spacing w:val="-16"/>
        </w:rPr>
        <w:t xml:space="preserve"> </w:t>
      </w:r>
      <w:r>
        <w:t>en</w:t>
      </w:r>
      <w:r>
        <w:rPr>
          <w:spacing w:val="-17"/>
        </w:rPr>
        <w:t xml:space="preserve"> </w:t>
      </w:r>
      <w:r>
        <w:t>een</w:t>
      </w:r>
      <w:r>
        <w:rPr>
          <w:spacing w:val="-16"/>
        </w:rPr>
        <w:t xml:space="preserve"> </w:t>
      </w:r>
      <w:r>
        <w:t xml:space="preserve">derde van de data werd gebruikt voor validatie. ( </w:t>
      </w:r>
      <w:r>
        <w:rPr>
          <w:spacing w:val="-4"/>
        </w:rPr>
        <w:t>Tabel</w:t>
      </w:r>
      <w:r>
        <w:rPr>
          <w:spacing w:val="1"/>
        </w:rPr>
        <w:t xml:space="preserve"> </w:t>
      </w:r>
      <w:hyperlink w:anchor="_bookmark31" w:history="1">
        <w:r>
          <w:t>3.4)</w:t>
        </w:r>
      </w:hyperlink>
    </w:p>
    <w:p w:rsidR="00BB27DF" w:rsidRDefault="008E32D9">
      <w:pPr>
        <w:pStyle w:val="Plattetekst"/>
        <w:spacing w:before="10"/>
        <w:rPr>
          <w:sz w:val="26"/>
        </w:rPr>
      </w:pPr>
      <w:r>
        <w:rPr>
          <w:noProof/>
          <w:lang w:val="nl-BE" w:eastAsia="nl-BE"/>
        </w:rPr>
        <mc:AlternateContent>
          <mc:Choice Requires="wps">
            <w:drawing>
              <wp:anchor distT="0" distB="0" distL="0" distR="0" simplePos="0" relativeHeight="251681280" behindDoc="1" locked="0" layoutInCell="1" allowOverlap="1">
                <wp:simplePos x="0" y="0"/>
                <wp:positionH relativeFrom="page">
                  <wp:posOffset>1080135</wp:posOffset>
                </wp:positionH>
                <wp:positionV relativeFrom="paragraph">
                  <wp:posOffset>224155</wp:posOffset>
                </wp:positionV>
                <wp:extent cx="4615815" cy="427355"/>
                <wp:effectExtent l="13335" t="5080" r="9525" b="5715"/>
                <wp:wrapTopAndBottom/>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5815" cy="42735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92645" w:rsidRDefault="00D92645">
                            <w:pPr>
                              <w:pStyle w:val="Plattetekst"/>
                              <w:tabs>
                                <w:tab w:val="left" w:pos="3881"/>
                                <w:tab w:val="left" w:pos="5175"/>
                              </w:tabs>
                              <w:spacing w:before="65" w:line="252" w:lineRule="auto"/>
                              <w:ind w:left="2582" w:right="136" w:hanging="1443"/>
                            </w:pPr>
                            <w:r>
                              <w:rPr>
                                <w:spacing w:val="15"/>
                              </w:rPr>
                              <w:t>model</w:t>
                            </w:r>
                            <w:r>
                              <w:t xml:space="preserve"> .</w:t>
                            </w:r>
                            <w:r>
                              <w:rPr>
                                <w:spacing w:val="36"/>
                              </w:rPr>
                              <w:t xml:space="preserve"> </w:t>
                            </w:r>
                            <w:r>
                              <w:t>f</w:t>
                            </w:r>
                            <w:r>
                              <w:rPr>
                                <w:spacing w:val="-7"/>
                              </w:rPr>
                              <w:t xml:space="preserve"> </w:t>
                            </w:r>
                            <w:r>
                              <w:t>i</w:t>
                            </w:r>
                            <w:r>
                              <w:rPr>
                                <w:spacing w:val="-6"/>
                              </w:rPr>
                              <w:t xml:space="preserve"> </w:t>
                            </w:r>
                            <w:r>
                              <w:t>t</w:t>
                            </w:r>
                            <w:r>
                              <w:rPr>
                                <w:spacing w:val="26"/>
                              </w:rPr>
                              <w:t xml:space="preserve"> </w:t>
                            </w:r>
                            <w:r>
                              <w:t>(</w:t>
                            </w:r>
                            <w:r>
                              <w:rPr>
                                <w:spacing w:val="1"/>
                              </w:rPr>
                              <w:t xml:space="preserve"> </w:t>
                            </w:r>
                            <w:r>
                              <w:t>X</w:t>
                            </w:r>
                            <w:r>
                              <w:rPr>
                                <w:spacing w:val="-30"/>
                              </w:rPr>
                              <w:t xml:space="preserve"> </w:t>
                            </w:r>
                            <w:r>
                              <w:t>_</w:t>
                            </w:r>
                            <w:r>
                              <w:rPr>
                                <w:spacing w:val="-30"/>
                              </w:rPr>
                              <w:t xml:space="preserve"> </w:t>
                            </w:r>
                            <w:r>
                              <w:t>t</w:t>
                            </w:r>
                            <w:r>
                              <w:rPr>
                                <w:spacing w:val="-30"/>
                              </w:rPr>
                              <w:t xml:space="preserve"> </w:t>
                            </w:r>
                            <w:r>
                              <w:t>r</w:t>
                            </w:r>
                            <w:r>
                              <w:rPr>
                                <w:spacing w:val="-30"/>
                              </w:rPr>
                              <w:t xml:space="preserve"> </w:t>
                            </w:r>
                            <w:r>
                              <w:t>a</w:t>
                            </w:r>
                            <w:r>
                              <w:rPr>
                                <w:spacing w:val="-30"/>
                              </w:rPr>
                              <w:t xml:space="preserve"> </w:t>
                            </w:r>
                            <w:r>
                              <w:t>i</w:t>
                            </w:r>
                            <w:r>
                              <w:rPr>
                                <w:spacing w:val="-31"/>
                              </w:rPr>
                              <w:t xml:space="preserve"> </w:t>
                            </w:r>
                            <w:r>
                              <w:t>n</w:t>
                            </w:r>
                            <w:r>
                              <w:rPr>
                                <w:spacing w:val="42"/>
                              </w:rPr>
                              <w:t xml:space="preserve"> </w:t>
                            </w:r>
                            <w:r>
                              <w:t>,</w:t>
                            </w:r>
                            <w:r>
                              <w:tab/>
                              <w:t>y</w:t>
                            </w:r>
                            <w:r>
                              <w:rPr>
                                <w:spacing w:val="-24"/>
                              </w:rPr>
                              <w:t xml:space="preserve"> </w:t>
                            </w:r>
                            <w:r>
                              <w:t>_</w:t>
                            </w:r>
                            <w:r>
                              <w:rPr>
                                <w:spacing w:val="-24"/>
                              </w:rPr>
                              <w:t xml:space="preserve"> </w:t>
                            </w:r>
                            <w:r>
                              <w:t>t</w:t>
                            </w:r>
                            <w:r>
                              <w:rPr>
                                <w:spacing w:val="-25"/>
                              </w:rPr>
                              <w:t xml:space="preserve"> </w:t>
                            </w:r>
                            <w:r>
                              <w:t>r</w:t>
                            </w:r>
                            <w:r>
                              <w:rPr>
                                <w:spacing w:val="-24"/>
                              </w:rPr>
                              <w:t xml:space="preserve"> </w:t>
                            </w:r>
                            <w:r>
                              <w:t>a</w:t>
                            </w:r>
                            <w:r>
                              <w:rPr>
                                <w:spacing w:val="-24"/>
                              </w:rPr>
                              <w:t xml:space="preserve"> </w:t>
                            </w:r>
                            <w:r>
                              <w:t>i</w:t>
                            </w:r>
                            <w:r>
                              <w:rPr>
                                <w:spacing w:val="-24"/>
                              </w:rPr>
                              <w:t xml:space="preserve"> </w:t>
                            </w:r>
                            <w:r>
                              <w:t>n</w:t>
                            </w:r>
                            <w:r>
                              <w:rPr>
                                <w:spacing w:val="53"/>
                              </w:rPr>
                              <w:t xml:space="preserve"> </w:t>
                            </w:r>
                            <w:r>
                              <w:t>,</w:t>
                            </w:r>
                            <w:r>
                              <w:tab/>
                              <w:t>b</w:t>
                            </w:r>
                            <w:r>
                              <w:rPr>
                                <w:spacing w:val="-22"/>
                              </w:rPr>
                              <w:t xml:space="preserve"> </w:t>
                            </w:r>
                            <w:r>
                              <w:t>a</w:t>
                            </w:r>
                            <w:r>
                              <w:rPr>
                                <w:spacing w:val="-23"/>
                              </w:rPr>
                              <w:t xml:space="preserve"> </w:t>
                            </w:r>
                            <w:r>
                              <w:t>t</w:t>
                            </w:r>
                            <w:r>
                              <w:rPr>
                                <w:spacing w:val="-22"/>
                              </w:rPr>
                              <w:t xml:space="preserve"> </w:t>
                            </w:r>
                            <w:r>
                              <w:t>c</w:t>
                            </w:r>
                            <w:r>
                              <w:rPr>
                                <w:spacing w:val="-22"/>
                              </w:rPr>
                              <w:t xml:space="preserve"> </w:t>
                            </w:r>
                            <w:r>
                              <w:t>h</w:t>
                            </w:r>
                            <w:r>
                              <w:rPr>
                                <w:spacing w:val="-23"/>
                              </w:rPr>
                              <w:t xml:space="preserve"> </w:t>
                            </w:r>
                            <w:r>
                              <w:t>_</w:t>
                            </w:r>
                            <w:r>
                              <w:rPr>
                                <w:spacing w:val="-22"/>
                              </w:rPr>
                              <w:t xml:space="preserve"> </w:t>
                            </w:r>
                            <w:r>
                              <w:t>s</w:t>
                            </w:r>
                            <w:r>
                              <w:rPr>
                                <w:spacing w:val="-23"/>
                              </w:rPr>
                              <w:t xml:space="preserve"> </w:t>
                            </w:r>
                            <w:r>
                              <w:t>i</w:t>
                            </w:r>
                            <w:r>
                              <w:rPr>
                                <w:spacing w:val="-22"/>
                              </w:rPr>
                              <w:t xml:space="preserve"> </w:t>
                            </w:r>
                            <w:r>
                              <w:t>z</w:t>
                            </w:r>
                            <w:r>
                              <w:rPr>
                                <w:spacing w:val="-22"/>
                              </w:rPr>
                              <w:t xml:space="preserve"> </w:t>
                            </w:r>
                            <w:r>
                              <w:t>e =</w:t>
                            </w:r>
                            <w:r>
                              <w:rPr>
                                <w:spacing w:val="-37"/>
                              </w:rPr>
                              <w:t xml:space="preserve"> </w:t>
                            </w:r>
                            <w:r>
                              <w:t>3</w:t>
                            </w:r>
                            <w:r>
                              <w:rPr>
                                <w:spacing w:val="-37"/>
                              </w:rPr>
                              <w:t xml:space="preserve"> </w:t>
                            </w:r>
                            <w:r>
                              <w:t>2</w:t>
                            </w:r>
                            <w:r>
                              <w:rPr>
                                <w:spacing w:val="-15"/>
                              </w:rPr>
                              <w:t xml:space="preserve"> </w:t>
                            </w:r>
                            <w:r>
                              <w:t>, e</w:t>
                            </w:r>
                            <w:r>
                              <w:rPr>
                                <w:spacing w:val="-33"/>
                              </w:rPr>
                              <w:t xml:space="preserve"> </w:t>
                            </w:r>
                            <w:r>
                              <w:t>p</w:t>
                            </w:r>
                            <w:r>
                              <w:rPr>
                                <w:spacing w:val="-33"/>
                              </w:rPr>
                              <w:t xml:space="preserve"> </w:t>
                            </w:r>
                            <w:r>
                              <w:t>o</w:t>
                            </w:r>
                            <w:r>
                              <w:rPr>
                                <w:spacing w:val="-32"/>
                              </w:rPr>
                              <w:t xml:space="preserve"> </w:t>
                            </w:r>
                            <w:r>
                              <w:t>c</w:t>
                            </w:r>
                            <w:r>
                              <w:rPr>
                                <w:spacing w:val="-33"/>
                              </w:rPr>
                              <w:t xml:space="preserve"> </w:t>
                            </w:r>
                            <w:r>
                              <w:t>h</w:t>
                            </w:r>
                            <w:r>
                              <w:rPr>
                                <w:spacing w:val="-32"/>
                              </w:rPr>
                              <w:t xml:space="preserve"> </w:t>
                            </w:r>
                            <w:r>
                              <w:t>s</w:t>
                            </w:r>
                            <w:r>
                              <w:rPr>
                                <w:spacing w:val="-10"/>
                              </w:rPr>
                              <w:t xml:space="preserve"> </w:t>
                            </w:r>
                            <w:r>
                              <w:t>=</w:t>
                            </w:r>
                            <w:r>
                              <w:rPr>
                                <w:spacing w:val="-37"/>
                              </w:rPr>
                              <w:t xml:space="preserve"> </w:t>
                            </w:r>
                            <w:r>
                              <w:t>5</w:t>
                            </w:r>
                            <w:r>
                              <w:rPr>
                                <w:spacing w:val="-14"/>
                              </w:rPr>
                              <w:t xml:space="preserve"> </w:t>
                            </w:r>
                            <w:r>
                              <w:t>,</w:t>
                            </w:r>
                            <w:r>
                              <w:rPr>
                                <w:spacing w:val="9"/>
                              </w:rPr>
                              <w:t xml:space="preserve"> </w:t>
                            </w:r>
                            <w:r>
                              <w:t>v</w:t>
                            </w:r>
                            <w:r>
                              <w:rPr>
                                <w:spacing w:val="-13"/>
                              </w:rPr>
                              <w:t xml:space="preserve"> </w:t>
                            </w:r>
                            <w:r>
                              <w:t>a</w:t>
                            </w:r>
                            <w:r>
                              <w:rPr>
                                <w:spacing w:val="-13"/>
                              </w:rPr>
                              <w:t xml:space="preserve"> </w:t>
                            </w:r>
                            <w:r>
                              <w:t>l</w:t>
                            </w:r>
                            <w:r>
                              <w:rPr>
                                <w:spacing w:val="-14"/>
                              </w:rPr>
                              <w:t xml:space="preserve"> </w:t>
                            </w:r>
                            <w:r>
                              <w:t>i</w:t>
                            </w:r>
                            <w:r>
                              <w:rPr>
                                <w:spacing w:val="-13"/>
                              </w:rPr>
                              <w:t xml:space="preserve"> </w:t>
                            </w:r>
                            <w:r>
                              <w:t>d</w:t>
                            </w:r>
                            <w:r>
                              <w:rPr>
                                <w:spacing w:val="-13"/>
                              </w:rPr>
                              <w:t xml:space="preserve"> </w:t>
                            </w:r>
                            <w:r>
                              <w:t>a</w:t>
                            </w:r>
                            <w:r>
                              <w:rPr>
                                <w:spacing w:val="-14"/>
                              </w:rPr>
                              <w:t xml:space="preserve"> </w:t>
                            </w:r>
                            <w:r>
                              <w:t>t</w:t>
                            </w:r>
                            <w:r>
                              <w:rPr>
                                <w:spacing w:val="-13"/>
                              </w:rPr>
                              <w:t xml:space="preserve"> </w:t>
                            </w:r>
                            <w:r>
                              <w:t>i</w:t>
                            </w:r>
                            <w:r>
                              <w:rPr>
                                <w:spacing w:val="-13"/>
                              </w:rPr>
                              <w:t xml:space="preserve"> </w:t>
                            </w:r>
                            <w:r>
                              <w:t>o</w:t>
                            </w:r>
                            <w:r>
                              <w:rPr>
                                <w:spacing w:val="-14"/>
                              </w:rPr>
                              <w:t xml:space="preserve"> </w:t>
                            </w:r>
                            <w:r>
                              <w:t>n</w:t>
                            </w:r>
                            <w:r>
                              <w:rPr>
                                <w:spacing w:val="-13"/>
                              </w:rPr>
                              <w:t xml:space="preserve"> </w:t>
                            </w:r>
                            <w:r>
                              <w:t>_</w:t>
                            </w:r>
                            <w:r>
                              <w:rPr>
                                <w:spacing w:val="-13"/>
                              </w:rPr>
                              <w:t xml:space="preserve"> </w:t>
                            </w:r>
                            <w:r>
                              <w:t>s</w:t>
                            </w:r>
                            <w:r>
                              <w:rPr>
                                <w:spacing w:val="-14"/>
                              </w:rPr>
                              <w:t xml:space="preserve"> </w:t>
                            </w:r>
                            <w:r>
                              <w:t>p</w:t>
                            </w:r>
                            <w:r>
                              <w:rPr>
                                <w:spacing w:val="-13"/>
                              </w:rPr>
                              <w:t xml:space="preserve"> </w:t>
                            </w:r>
                            <w:r>
                              <w:t>l</w:t>
                            </w:r>
                            <w:r>
                              <w:rPr>
                                <w:spacing w:val="-13"/>
                              </w:rPr>
                              <w:t xml:space="preserve"> </w:t>
                            </w:r>
                            <w:r>
                              <w:t>i</w:t>
                            </w:r>
                            <w:r>
                              <w:rPr>
                                <w:spacing w:val="-14"/>
                              </w:rPr>
                              <w:t xml:space="preserve"> </w:t>
                            </w:r>
                            <w:r>
                              <w:t>t</w:t>
                            </w:r>
                            <w:r>
                              <w:rPr>
                                <w:spacing w:val="21"/>
                              </w:rPr>
                              <w:t xml:space="preserve"> </w:t>
                            </w:r>
                            <w:r>
                              <w:t>=</w:t>
                            </w:r>
                            <w:r>
                              <w:rPr>
                                <w:spacing w:val="-27"/>
                              </w:rPr>
                              <w:t xml:space="preserve"> </w:t>
                            </w:r>
                            <w:r>
                              <w:t>0</w:t>
                            </w:r>
                            <w:r>
                              <w:rPr>
                                <w:spacing w:val="-28"/>
                              </w:rPr>
                              <w:t xml:space="preserve"> </w:t>
                            </w:r>
                            <w:r>
                              <w:t>.</w:t>
                            </w:r>
                            <w:r>
                              <w:rPr>
                                <w:spacing w:val="-27"/>
                              </w:rPr>
                              <w:t xml:space="preserve"> </w:t>
                            </w:r>
                            <w:r>
                              <w:t>3</w:t>
                            </w:r>
                            <w:r>
                              <w:rPr>
                                <w:spacing w:val="-27"/>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85.05pt;margin-top:17.65pt;width:363.45pt;height:33.65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" filled="f" strokeweight=".14042mm">
                <v:textbox inset="0,0,0,0">
                  <w:txbxContent>
                    <w:p w:rsidR="00D92645" w:rsidRDefault="00D92645">
                      <w:pPr>
                        <w:pStyle w:val="Plattetekst"/>
                        <w:tabs>
                          <w:tab w:val="left" w:pos="3881"/>
                          <w:tab w:val="left" w:pos="5175"/>
                        </w:tabs>
                        <w:spacing w:before="65" w:line="252" w:lineRule="auto"/>
                        <w:ind w:left="2582" w:right="136" w:hanging="1443"/>
                      </w:pPr>
                      <w:r>
                        <w:rPr>
                          <w:spacing w:val="15"/>
                        </w:rPr>
                        <w:t>model</w:t>
                      </w:r>
                      <w:r>
                        <w:t xml:space="preserve"> .</w:t>
                      </w:r>
                      <w:r>
                        <w:rPr>
                          <w:spacing w:val="36"/>
                        </w:rPr>
                        <w:t xml:space="preserve"> </w:t>
                      </w:r>
                      <w:r>
                        <w:t>f</w:t>
                      </w:r>
                      <w:r>
                        <w:rPr>
                          <w:spacing w:val="-7"/>
                        </w:rPr>
                        <w:t xml:space="preserve"> </w:t>
                      </w:r>
                      <w:r>
                        <w:t>i</w:t>
                      </w:r>
                      <w:r>
                        <w:rPr>
                          <w:spacing w:val="-6"/>
                        </w:rPr>
                        <w:t xml:space="preserve"> </w:t>
                      </w:r>
                      <w:r>
                        <w:t>t</w:t>
                      </w:r>
                      <w:r>
                        <w:rPr>
                          <w:spacing w:val="26"/>
                        </w:rPr>
                        <w:t xml:space="preserve"> </w:t>
                      </w:r>
                      <w:r>
                        <w:t>(</w:t>
                      </w:r>
                      <w:r>
                        <w:rPr>
                          <w:spacing w:val="1"/>
                        </w:rPr>
                        <w:t xml:space="preserve"> </w:t>
                      </w:r>
                      <w:r>
                        <w:t>X</w:t>
                      </w:r>
                      <w:r>
                        <w:rPr>
                          <w:spacing w:val="-30"/>
                        </w:rPr>
                        <w:t xml:space="preserve"> </w:t>
                      </w:r>
                      <w:r>
                        <w:t>_</w:t>
                      </w:r>
                      <w:r>
                        <w:rPr>
                          <w:spacing w:val="-30"/>
                        </w:rPr>
                        <w:t xml:space="preserve"> </w:t>
                      </w:r>
                      <w:r>
                        <w:t>t</w:t>
                      </w:r>
                      <w:r>
                        <w:rPr>
                          <w:spacing w:val="-30"/>
                        </w:rPr>
                        <w:t xml:space="preserve"> </w:t>
                      </w:r>
                      <w:r>
                        <w:t>r</w:t>
                      </w:r>
                      <w:r>
                        <w:rPr>
                          <w:spacing w:val="-30"/>
                        </w:rPr>
                        <w:t xml:space="preserve"> </w:t>
                      </w:r>
                      <w:r>
                        <w:t>a</w:t>
                      </w:r>
                      <w:r>
                        <w:rPr>
                          <w:spacing w:val="-30"/>
                        </w:rPr>
                        <w:t xml:space="preserve"> </w:t>
                      </w:r>
                      <w:r>
                        <w:t>i</w:t>
                      </w:r>
                      <w:r>
                        <w:rPr>
                          <w:spacing w:val="-31"/>
                        </w:rPr>
                        <w:t xml:space="preserve"> </w:t>
                      </w:r>
                      <w:r>
                        <w:t>n</w:t>
                      </w:r>
                      <w:r>
                        <w:rPr>
                          <w:spacing w:val="42"/>
                        </w:rPr>
                        <w:t xml:space="preserve"> </w:t>
                      </w:r>
                      <w:r>
                        <w:t>,</w:t>
                      </w:r>
                      <w:r>
                        <w:tab/>
                        <w:t>y</w:t>
                      </w:r>
                      <w:r>
                        <w:rPr>
                          <w:spacing w:val="-24"/>
                        </w:rPr>
                        <w:t xml:space="preserve"> </w:t>
                      </w:r>
                      <w:r>
                        <w:t>_</w:t>
                      </w:r>
                      <w:r>
                        <w:rPr>
                          <w:spacing w:val="-24"/>
                        </w:rPr>
                        <w:t xml:space="preserve"> </w:t>
                      </w:r>
                      <w:r>
                        <w:t>t</w:t>
                      </w:r>
                      <w:r>
                        <w:rPr>
                          <w:spacing w:val="-25"/>
                        </w:rPr>
                        <w:t xml:space="preserve"> </w:t>
                      </w:r>
                      <w:r>
                        <w:t>r</w:t>
                      </w:r>
                      <w:r>
                        <w:rPr>
                          <w:spacing w:val="-24"/>
                        </w:rPr>
                        <w:t xml:space="preserve"> </w:t>
                      </w:r>
                      <w:r>
                        <w:t>a</w:t>
                      </w:r>
                      <w:r>
                        <w:rPr>
                          <w:spacing w:val="-24"/>
                        </w:rPr>
                        <w:t xml:space="preserve"> </w:t>
                      </w:r>
                      <w:r>
                        <w:t>i</w:t>
                      </w:r>
                      <w:r>
                        <w:rPr>
                          <w:spacing w:val="-24"/>
                        </w:rPr>
                        <w:t xml:space="preserve"> </w:t>
                      </w:r>
                      <w:r>
                        <w:t>n</w:t>
                      </w:r>
                      <w:r>
                        <w:rPr>
                          <w:spacing w:val="53"/>
                        </w:rPr>
                        <w:t xml:space="preserve"> </w:t>
                      </w:r>
                      <w:r>
                        <w:t>,</w:t>
                      </w:r>
                      <w:r>
                        <w:tab/>
                        <w:t>b</w:t>
                      </w:r>
                      <w:r>
                        <w:rPr>
                          <w:spacing w:val="-22"/>
                        </w:rPr>
                        <w:t xml:space="preserve"> </w:t>
                      </w:r>
                      <w:r>
                        <w:t>a</w:t>
                      </w:r>
                      <w:r>
                        <w:rPr>
                          <w:spacing w:val="-23"/>
                        </w:rPr>
                        <w:t xml:space="preserve"> </w:t>
                      </w:r>
                      <w:r>
                        <w:t>t</w:t>
                      </w:r>
                      <w:r>
                        <w:rPr>
                          <w:spacing w:val="-22"/>
                        </w:rPr>
                        <w:t xml:space="preserve"> </w:t>
                      </w:r>
                      <w:r>
                        <w:t>c</w:t>
                      </w:r>
                      <w:r>
                        <w:rPr>
                          <w:spacing w:val="-22"/>
                        </w:rPr>
                        <w:t xml:space="preserve"> </w:t>
                      </w:r>
                      <w:r>
                        <w:t>h</w:t>
                      </w:r>
                      <w:r>
                        <w:rPr>
                          <w:spacing w:val="-23"/>
                        </w:rPr>
                        <w:t xml:space="preserve"> </w:t>
                      </w:r>
                      <w:r>
                        <w:t>_</w:t>
                      </w:r>
                      <w:r>
                        <w:rPr>
                          <w:spacing w:val="-22"/>
                        </w:rPr>
                        <w:t xml:space="preserve"> </w:t>
                      </w:r>
                      <w:r>
                        <w:t>s</w:t>
                      </w:r>
                      <w:r>
                        <w:rPr>
                          <w:spacing w:val="-23"/>
                        </w:rPr>
                        <w:t xml:space="preserve"> </w:t>
                      </w:r>
                      <w:r>
                        <w:t>i</w:t>
                      </w:r>
                      <w:r>
                        <w:rPr>
                          <w:spacing w:val="-22"/>
                        </w:rPr>
                        <w:t xml:space="preserve"> </w:t>
                      </w:r>
                      <w:r>
                        <w:t>z</w:t>
                      </w:r>
                      <w:r>
                        <w:rPr>
                          <w:spacing w:val="-22"/>
                        </w:rPr>
                        <w:t xml:space="preserve"> </w:t>
                      </w:r>
                      <w:r>
                        <w:t>e =</w:t>
                      </w:r>
                      <w:r>
                        <w:rPr>
                          <w:spacing w:val="-37"/>
                        </w:rPr>
                        <w:t xml:space="preserve"> </w:t>
                      </w:r>
                      <w:r>
                        <w:t>3</w:t>
                      </w:r>
                      <w:r>
                        <w:rPr>
                          <w:spacing w:val="-37"/>
                        </w:rPr>
                        <w:t xml:space="preserve"> </w:t>
                      </w:r>
                      <w:r>
                        <w:t>2</w:t>
                      </w:r>
                      <w:r>
                        <w:rPr>
                          <w:spacing w:val="-15"/>
                        </w:rPr>
                        <w:t xml:space="preserve"> </w:t>
                      </w:r>
                      <w:r>
                        <w:t>, e</w:t>
                      </w:r>
                      <w:r>
                        <w:rPr>
                          <w:spacing w:val="-33"/>
                        </w:rPr>
                        <w:t xml:space="preserve"> </w:t>
                      </w:r>
                      <w:r>
                        <w:t>p</w:t>
                      </w:r>
                      <w:r>
                        <w:rPr>
                          <w:spacing w:val="-33"/>
                        </w:rPr>
                        <w:t xml:space="preserve"> </w:t>
                      </w:r>
                      <w:r>
                        <w:t>o</w:t>
                      </w:r>
                      <w:r>
                        <w:rPr>
                          <w:spacing w:val="-32"/>
                        </w:rPr>
                        <w:t xml:space="preserve"> </w:t>
                      </w:r>
                      <w:r>
                        <w:t>c</w:t>
                      </w:r>
                      <w:r>
                        <w:rPr>
                          <w:spacing w:val="-33"/>
                        </w:rPr>
                        <w:t xml:space="preserve"> </w:t>
                      </w:r>
                      <w:r>
                        <w:t>h</w:t>
                      </w:r>
                      <w:r>
                        <w:rPr>
                          <w:spacing w:val="-32"/>
                        </w:rPr>
                        <w:t xml:space="preserve"> </w:t>
                      </w:r>
                      <w:r>
                        <w:t>s</w:t>
                      </w:r>
                      <w:r>
                        <w:rPr>
                          <w:spacing w:val="-10"/>
                        </w:rPr>
                        <w:t xml:space="preserve"> </w:t>
                      </w:r>
                      <w:r>
                        <w:t>=</w:t>
                      </w:r>
                      <w:r>
                        <w:rPr>
                          <w:spacing w:val="-37"/>
                        </w:rPr>
                        <w:t xml:space="preserve"> </w:t>
                      </w:r>
                      <w:r>
                        <w:t>5</w:t>
                      </w:r>
                      <w:r>
                        <w:rPr>
                          <w:spacing w:val="-14"/>
                        </w:rPr>
                        <w:t xml:space="preserve"> </w:t>
                      </w:r>
                      <w:r>
                        <w:t>,</w:t>
                      </w:r>
                      <w:r>
                        <w:rPr>
                          <w:spacing w:val="9"/>
                        </w:rPr>
                        <w:t xml:space="preserve"> </w:t>
                      </w:r>
                      <w:r>
                        <w:t>v</w:t>
                      </w:r>
                      <w:r>
                        <w:rPr>
                          <w:spacing w:val="-13"/>
                        </w:rPr>
                        <w:t xml:space="preserve"> </w:t>
                      </w:r>
                      <w:r>
                        <w:t>a</w:t>
                      </w:r>
                      <w:r>
                        <w:rPr>
                          <w:spacing w:val="-13"/>
                        </w:rPr>
                        <w:t xml:space="preserve"> </w:t>
                      </w:r>
                      <w:r>
                        <w:t>l</w:t>
                      </w:r>
                      <w:r>
                        <w:rPr>
                          <w:spacing w:val="-14"/>
                        </w:rPr>
                        <w:t xml:space="preserve"> </w:t>
                      </w:r>
                      <w:r>
                        <w:t>i</w:t>
                      </w:r>
                      <w:r>
                        <w:rPr>
                          <w:spacing w:val="-13"/>
                        </w:rPr>
                        <w:t xml:space="preserve"> </w:t>
                      </w:r>
                      <w:r>
                        <w:t>d</w:t>
                      </w:r>
                      <w:r>
                        <w:rPr>
                          <w:spacing w:val="-13"/>
                        </w:rPr>
                        <w:t xml:space="preserve"> </w:t>
                      </w:r>
                      <w:r>
                        <w:t>a</w:t>
                      </w:r>
                      <w:r>
                        <w:rPr>
                          <w:spacing w:val="-14"/>
                        </w:rPr>
                        <w:t xml:space="preserve"> </w:t>
                      </w:r>
                      <w:r>
                        <w:t>t</w:t>
                      </w:r>
                      <w:r>
                        <w:rPr>
                          <w:spacing w:val="-13"/>
                        </w:rPr>
                        <w:t xml:space="preserve"> </w:t>
                      </w:r>
                      <w:r>
                        <w:t>i</w:t>
                      </w:r>
                      <w:r>
                        <w:rPr>
                          <w:spacing w:val="-13"/>
                        </w:rPr>
                        <w:t xml:space="preserve"> </w:t>
                      </w:r>
                      <w:r>
                        <w:t>o</w:t>
                      </w:r>
                      <w:r>
                        <w:rPr>
                          <w:spacing w:val="-14"/>
                        </w:rPr>
                        <w:t xml:space="preserve"> </w:t>
                      </w:r>
                      <w:r>
                        <w:t>n</w:t>
                      </w:r>
                      <w:r>
                        <w:rPr>
                          <w:spacing w:val="-13"/>
                        </w:rPr>
                        <w:t xml:space="preserve"> </w:t>
                      </w:r>
                      <w:r>
                        <w:t>_</w:t>
                      </w:r>
                      <w:r>
                        <w:rPr>
                          <w:spacing w:val="-13"/>
                        </w:rPr>
                        <w:t xml:space="preserve"> </w:t>
                      </w:r>
                      <w:r>
                        <w:t>s</w:t>
                      </w:r>
                      <w:r>
                        <w:rPr>
                          <w:spacing w:val="-14"/>
                        </w:rPr>
                        <w:t xml:space="preserve"> </w:t>
                      </w:r>
                      <w:r>
                        <w:t>p</w:t>
                      </w:r>
                      <w:r>
                        <w:rPr>
                          <w:spacing w:val="-13"/>
                        </w:rPr>
                        <w:t xml:space="preserve"> </w:t>
                      </w:r>
                      <w:r>
                        <w:t>l</w:t>
                      </w:r>
                      <w:r>
                        <w:rPr>
                          <w:spacing w:val="-13"/>
                        </w:rPr>
                        <w:t xml:space="preserve"> </w:t>
                      </w:r>
                      <w:r>
                        <w:t>i</w:t>
                      </w:r>
                      <w:r>
                        <w:rPr>
                          <w:spacing w:val="-14"/>
                        </w:rPr>
                        <w:t xml:space="preserve"> </w:t>
                      </w:r>
                      <w:r>
                        <w:t>t</w:t>
                      </w:r>
                      <w:r>
                        <w:rPr>
                          <w:spacing w:val="21"/>
                        </w:rPr>
                        <w:t xml:space="preserve"> </w:t>
                      </w:r>
                      <w:r>
                        <w:t>=</w:t>
                      </w:r>
                      <w:r>
                        <w:rPr>
                          <w:spacing w:val="-27"/>
                        </w:rPr>
                        <w:t xml:space="preserve"> </w:t>
                      </w:r>
                      <w:r>
                        <w:t>0</w:t>
                      </w:r>
                      <w:r>
                        <w:rPr>
                          <w:spacing w:val="-28"/>
                        </w:rPr>
                        <w:t xml:space="preserve"> </w:t>
                      </w:r>
                      <w:r>
                        <w:t>.</w:t>
                      </w:r>
                      <w:r>
                        <w:rPr>
                          <w:spacing w:val="-27"/>
                        </w:rPr>
                        <w:t xml:space="preserve"> </w:t>
                      </w:r>
                      <w:r>
                        <w:t>3</w:t>
                      </w:r>
                      <w:r>
                        <w:rPr>
                          <w:spacing w:val="-27"/>
                        </w:rPr>
                        <w:t xml:space="preserve"> </w:t>
                      </w:r>
                      <w:r>
                        <w:t>)</w:t>
                      </w:r>
                    </w:p>
                  </w:txbxContent>
                </v:textbox>
                <w10:wrap type="topAndBottom" anchorx="page"/>
              </v:shape>
            </w:pict>
          </mc:Fallback>
        </mc:AlternateContent>
      </w:r>
    </w:p>
    <w:p w:rsidR="00BB27DF" w:rsidRDefault="00D92645">
      <w:pPr>
        <w:pStyle w:val="Plattetekst"/>
        <w:spacing w:before="128"/>
        <w:ind w:left="2120"/>
      </w:pPr>
      <w:r>
        <w:t xml:space="preserve">Tabel 3.7: </w:t>
      </w:r>
      <w:bookmarkStart w:id="318" w:name="_bookmark31"/>
      <w:bookmarkEnd w:id="318"/>
      <w:r>
        <w:t>Het trainen van het model met de nodige parameters</w: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D92645">
      <w:pPr>
        <w:pStyle w:val="Kop2"/>
        <w:numPr>
          <w:ilvl w:val="1"/>
          <w:numId w:val="1"/>
        </w:numPr>
        <w:tabs>
          <w:tab w:val="left" w:pos="595"/>
        </w:tabs>
        <w:spacing w:before="258"/>
        <w:ind w:left="594" w:hanging="402"/>
        <w:jc w:val="left"/>
        <w:rPr>
          <w:color w:val="0093D0"/>
          <w:sz w:val="26"/>
        </w:rPr>
      </w:pPr>
      <w:bookmarkStart w:id="319" w:name="3.5_Resultaten"/>
      <w:bookmarkStart w:id="320" w:name="_bookmark32"/>
      <w:bookmarkEnd w:id="319"/>
      <w:bookmarkEnd w:id="320"/>
      <w:r>
        <w:rPr>
          <w:w w:val="95"/>
        </w:rPr>
        <w:t>Resultaten</w:t>
      </w:r>
    </w:p>
    <w:p w:rsidR="00BB27DF" w:rsidRDefault="00BB27DF">
      <w:pPr>
        <w:pStyle w:val="Plattetekst"/>
        <w:spacing w:before="8"/>
        <w:rPr>
          <w:rFonts w:ascii="Verdana"/>
          <w:b/>
          <w:sz w:val="30"/>
        </w:rPr>
      </w:pPr>
    </w:p>
    <w:p w:rsidR="00BB27DF" w:rsidRDefault="00D92645">
      <w:pPr>
        <w:pStyle w:val="Plattetekst"/>
        <w:spacing w:line="252" w:lineRule="auto"/>
        <w:ind w:left="874" w:right="1318" w:hanging="6"/>
        <w:jc w:val="both"/>
      </w:pPr>
      <w:r>
        <w:rPr>
          <w:spacing w:val="-3"/>
        </w:rPr>
        <w:t>Wanneer</w:t>
      </w:r>
      <w:r>
        <w:rPr>
          <w:spacing w:val="-14"/>
        </w:rPr>
        <w:t xml:space="preserve"> </w:t>
      </w:r>
      <w:r>
        <w:t>het</w:t>
      </w:r>
      <w:r>
        <w:rPr>
          <w:spacing w:val="-14"/>
        </w:rPr>
        <w:t xml:space="preserve"> </w:t>
      </w:r>
      <w:r>
        <w:t>model</w:t>
      </w:r>
      <w:r>
        <w:rPr>
          <w:spacing w:val="-13"/>
        </w:rPr>
        <w:t xml:space="preserve"> </w:t>
      </w:r>
      <w:r>
        <w:t>zijn</w:t>
      </w:r>
      <w:r>
        <w:rPr>
          <w:spacing w:val="-14"/>
        </w:rPr>
        <w:t xml:space="preserve"> </w:t>
      </w:r>
      <w:r>
        <w:t>generaties</w:t>
      </w:r>
      <w:r>
        <w:rPr>
          <w:spacing w:val="-13"/>
        </w:rPr>
        <w:t xml:space="preserve"> </w:t>
      </w:r>
      <w:r>
        <w:t>had</w:t>
      </w:r>
      <w:r>
        <w:rPr>
          <w:spacing w:val="-14"/>
        </w:rPr>
        <w:t xml:space="preserve"> </w:t>
      </w:r>
      <w:r>
        <w:t>voltooid</w:t>
      </w:r>
      <w:r>
        <w:rPr>
          <w:spacing w:val="-13"/>
        </w:rPr>
        <w:t xml:space="preserve"> </w:t>
      </w:r>
      <w:r>
        <w:t>kon</w:t>
      </w:r>
      <w:r>
        <w:rPr>
          <w:spacing w:val="-14"/>
        </w:rPr>
        <w:t xml:space="preserve"> </w:t>
      </w:r>
      <w:r>
        <w:t>gekeken</w:t>
      </w:r>
      <w:r>
        <w:rPr>
          <w:spacing w:val="-14"/>
        </w:rPr>
        <w:t xml:space="preserve"> </w:t>
      </w:r>
      <w:r>
        <w:t>worden</w:t>
      </w:r>
      <w:r>
        <w:rPr>
          <w:spacing w:val="-13"/>
        </w:rPr>
        <w:t xml:space="preserve"> </w:t>
      </w:r>
      <w:r>
        <w:t>naar</w:t>
      </w:r>
      <w:r>
        <w:rPr>
          <w:spacing w:val="-13"/>
        </w:rPr>
        <w:t xml:space="preserve"> </w:t>
      </w:r>
      <w:r>
        <w:t>de</w:t>
      </w:r>
      <w:r>
        <w:rPr>
          <w:spacing w:val="-13"/>
        </w:rPr>
        <w:t xml:space="preserve"> </w:t>
      </w:r>
      <w:r>
        <w:t xml:space="preserve">accuraatheid en de loss </w:t>
      </w:r>
      <w:r>
        <w:rPr>
          <w:spacing w:val="-3"/>
        </w:rPr>
        <w:t xml:space="preserve">van  </w:t>
      </w:r>
      <w:r>
        <w:t xml:space="preserve">elke generatie.  De eerste generatie had al een hoge accuraatheid met  een waarde van 0.9703 en een lage loss met een waarde </w:t>
      </w:r>
      <w:r>
        <w:rPr>
          <w:spacing w:val="-3"/>
        </w:rPr>
        <w:t xml:space="preserve">van </w:t>
      </w:r>
      <w:r>
        <w:t>0.0757. Bij elke generatie verhoogde de accuraatheid en verlaagde de loss, zoals verwacht. De laatste generatie</w:t>
      </w:r>
      <w:r>
        <w:rPr>
          <w:spacing w:val="-41"/>
        </w:rPr>
        <w:t xml:space="preserve"> </w:t>
      </w:r>
      <w:r>
        <w:t>had een</w:t>
      </w:r>
      <w:r>
        <w:rPr>
          <w:spacing w:val="-17"/>
        </w:rPr>
        <w:t xml:space="preserve"> </w:t>
      </w:r>
      <w:r>
        <w:t>accuraatheid</w:t>
      </w:r>
      <w:r>
        <w:rPr>
          <w:spacing w:val="-16"/>
        </w:rPr>
        <w:t xml:space="preserve"> </w:t>
      </w:r>
      <w:r>
        <w:t>met</w:t>
      </w:r>
      <w:r>
        <w:rPr>
          <w:spacing w:val="-16"/>
        </w:rPr>
        <w:t xml:space="preserve"> </w:t>
      </w:r>
      <w:r>
        <w:t>een</w:t>
      </w:r>
      <w:r>
        <w:rPr>
          <w:spacing w:val="-16"/>
        </w:rPr>
        <w:t xml:space="preserve"> </w:t>
      </w:r>
      <w:r>
        <w:t>waarde</w:t>
      </w:r>
      <w:r>
        <w:rPr>
          <w:spacing w:val="-16"/>
        </w:rPr>
        <w:t xml:space="preserve"> </w:t>
      </w:r>
      <w:r>
        <w:t>van</w:t>
      </w:r>
      <w:r>
        <w:rPr>
          <w:spacing w:val="-16"/>
        </w:rPr>
        <w:t xml:space="preserve"> </w:t>
      </w:r>
      <w:r>
        <w:t>0.9993</w:t>
      </w:r>
      <w:r>
        <w:rPr>
          <w:spacing w:val="-16"/>
        </w:rPr>
        <w:t xml:space="preserve"> </w:t>
      </w:r>
      <w:r>
        <w:t>en</w:t>
      </w:r>
      <w:r>
        <w:rPr>
          <w:spacing w:val="-16"/>
        </w:rPr>
        <w:t xml:space="preserve"> </w:t>
      </w:r>
      <w:r>
        <w:t>een</w:t>
      </w:r>
      <w:r>
        <w:rPr>
          <w:spacing w:val="-17"/>
        </w:rPr>
        <w:t xml:space="preserve"> </w:t>
      </w:r>
      <w:r>
        <w:t>loss</w:t>
      </w:r>
      <w:r>
        <w:rPr>
          <w:spacing w:val="-16"/>
        </w:rPr>
        <w:t xml:space="preserve"> </w:t>
      </w:r>
      <w:r>
        <w:t>met</w:t>
      </w:r>
      <w:r>
        <w:rPr>
          <w:spacing w:val="-16"/>
        </w:rPr>
        <w:t xml:space="preserve"> </w:t>
      </w:r>
      <w:r>
        <w:t>een</w:t>
      </w:r>
      <w:r>
        <w:rPr>
          <w:spacing w:val="-16"/>
        </w:rPr>
        <w:t xml:space="preserve"> </w:t>
      </w:r>
      <w:r>
        <w:t>waarde</w:t>
      </w:r>
      <w:r>
        <w:rPr>
          <w:spacing w:val="-16"/>
        </w:rPr>
        <w:t xml:space="preserve"> </w:t>
      </w:r>
      <w:r>
        <w:t>van</w:t>
      </w:r>
      <w:r>
        <w:rPr>
          <w:spacing w:val="-16"/>
        </w:rPr>
        <w:t xml:space="preserve"> </w:t>
      </w:r>
      <w:r>
        <w:t>0.0031.</w:t>
      </w:r>
      <w:r>
        <w:rPr>
          <w:spacing w:val="-4"/>
        </w:rPr>
        <w:t xml:space="preserve"> </w:t>
      </w:r>
      <w:r>
        <w:t>Dit</w:t>
      </w:r>
      <w:r>
        <w:rPr>
          <w:spacing w:val="-16"/>
        </w:rPr>
        <w:t xml:space="preserve"> </w:t>
      </w:r>
      <w:r>
        <w:t>is een</w:t>
      </w:r>
      <w:r>
        <w:rPr>
          <w:spacing w:val="-8"/>
        </w:rPr>
        <w:t xml:space="preserve"> </w:t>
      </w:r>
      <w:r>
        <w:t>hoge</w:t>
      </w:r>
      <w:r>
        <w:rPr>
          <w:spacing w:val="-7"/>
        </w:rPr>
        <w:t xml:space="preserve"> </w:t>
      </w:r>
      <w:r>
        <w:t>accuraatheid</w:t>
      </w:r>
      <w:r>
        <w:rPr>
          <w:spacing w:val="-7"/>
        </w:rPr>
        <w:t xml:space="preserve"> </w:t>
      </w:r>
      <w:r>
        <w:t>en</w:t>
      </w:r>
      <w:r>
        <w:rPr>
          <w:spacing w:val="-7"/>
        </w:rPr>
        <w:t xml:space="preserve"> </w:t>
      </w:r>
      <w:r>
        <w:t>zal</w:t>
      </w:r>
      <w:r>
        <w:rPr>
          <w:spacing w:val="-8"/>
        </w:rPr>
        <w:t xml:space="preserve"> </w:t>
      </w:r>
      <w:r>
        <w:t>zorgen</w:t>
      </w:r>
      <w:r>
        <w:rPr>
          <w:spacing w:val="-7"/>
        </w:rPr>
        <w:t xml:space="preserve"> </w:t>
      </w:r>
      <w:r>
        <w:t>voor</w:t>
      </w:r>
      <w:r>
        <w:rPr>
          <w:spacing w:val="-7"/>
        </w:rPr>
        <w:t xml:space="preserve"> </w:t>
      </w:r>
      <w:r>
        <w:t>een</w:t>
      </w:r>
      <w:r>
        <w:rPr>
          <w:spacing w:val="-7"/>
        </w:rPr>
        <w:t xml:space="preserve"> </w:t>
      </w:r>
      <w:r>
        <w:t>vloeiend</w:t>
      </w:r>
      <w:r>
        <w:rPr>
          <w:spacing w:val="-7"/>
        </w:rPr>
        <w:t xml:space="preserve"> </w:t>
      </w:r>
      <w:r>
        <w:t>onderscheid</w:t>
      </w:r>
      <w:r>
        <w:rPr>
          <w:spacing w:val="-8"/>
        </w:rPr>
        <w:t xml:space="preserve"> </w:t>
      </w:r>
      <w:r>
        <w:t>bij</w:t>
      </w:r>
      <w:r>
        <w:rPr>
          <w:spacing w:val="-7"/>
        </w:rPr>
        <w:t xml:space="preserve"> </w:t>
      </w:r>
      <w:r>
        <w:t>het</w:t>
      </w:r>
      <w:r>
        <w:rPr>
          <w:spacing w:val="-7"/>
        </w:rPr>
        <w:t xml:space="preserve"> </w:t>
      </w:r>
      <w:r>
        <w:t>onderscheiden van de drie schriftsystemen. Uiteindelijk werd een laatste evaluatie uitgevoerd met de ongeziene</w:t>
      </w:r>
      <w:r>
        <w:rPr>
          <w:spacing w:val="-12"/>
        </w:rPr>
        <w:t xml:space="preserve"> </w:t>
      </w:r>
      <w:r>
        <w:t>testdata</w:t>
      </w:r>
      <w:r>
        <w:rPr>
          <w:spacing w:val="-11"/>
        </w:rPr>
        <w:t xml:space="preserve"> </w:t>
      </w:r>
      <w:r>
        <w:t>en</w:t>
      </w:r>
      <w:r>
        <w:rPr>
          <w:spacing w:val="-11"/>
        </w:rPr>
        <w:t xml:space="preserve"> </w:t>
      </w:r>
      <w:r>
        <w:t>testlabels.</w:t>
      </w:r>
      <w:r>
        <w:rPr>
          <w:spacing w:val="1"/>
        </w:rPr>
        <w:t xml:space="preserve"> </w:t>
      </w:r>
      <w:r>
        <w:t>Ook</w:t>
      </w:r>
      <w:r>
        <w:rPr>
          <w:spacing w:val="-11"/>
        </w:rPr>
        <w:t xml:space="preserve"> </w:t>
      </w:r>
      <w:r>
        <w:t>hier</w:t>
      </w:r>
      <w:r>
        <w:rPr>
          <w:spacing w:val="-11"/>
        </w:rPr>
        <w:t xml:space="preserve"> </w:t>
      </w:r>
      <w:r>
        <w:t>was</w:t>
      </w:r>
      <w:r>
        <w:rPr>
          <w:spacing w:val="-11"/>
        </w:rPr>
        <w:t xml:space="preserve"> </w:t>
      </w:r>
      <w:r>
        <w:t>er</w:t>
      </w:r>
      <w:r>
        <w:rPr>
          <w:spacing w:val="-11"/>
        </w:rPr>
        <w:t xml:space="preserve"> </w:t>
      </w:r>
      <w:r>
        <w:t>een</w:t>
      </w:r>
      <w:r>
        <w:rPr>
          <w:spacing w:val="-12"/>
        </w:rPr>
        <w:t xml:space="preserve"> </w:t>
      </w:r>
      <w:r>
        <w:t>hoge</w:t>
      </w:r>
      <w:r>
        <w:rPr>
          <w:spacing w:val="-11"/>
        </w:rPr>
        <w:t xml:space="preserve"> </w:t>
      </w:r>
      <w:r>
        <w:t>accuraatheid</w:t>
      </w:r>
      <w:r>
        <w:rPr>
          <w:spacing w:val="-11"/>
        </w:rPr>
        <w:t xml:space="preserve"> </w:t>
      </w:r>
      <w:r>
        <w:t>van</w:t>
      </w:r>
      <w:r>
        <w:rPr>
          <w:spacing w:val="-11"/>
        </w:rPr>
        <w:t xml:space="preserve"> </w:t>
      </w:r>
      <w:r>
        <w:t>0.9996</w:t>
      </w:r>
      <w:r>
        <w:rPr>
          <w:spacing w:val="-11"/>
        </w:rPr>
        <w:t xml:space="preserve"> </w:t>
      </w:r>
      <w:r>
        <w:t>en</w:t>
      </w:r>
      <w:r>
        <w:rPr>
          <w:spacing w:val="-11"/>
        </w:rPr>
        <w:t xml:space="preserve"> </w:t>
      </w:r>
      <w:r>
        <w:t>een lage loss. ( Figuur</w:t>
      </w:r>
      <w:r>
        <w:rPr>
          <w:spacing w:val="10"/>
        </w:rPr>
        <w:t xml:space="preserve"> </w:t>
      </w:r>
      <w:hyperlink w:anchor="_bookmark33" w:history="1">
        <w:r>
          <w:t>3.3)</w:t>
        </w:r>
      </w:hyperlink>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Lijstalinea"/>
        <w:numPr>
          <w:ilvl w:val="1"/>
          <w:numId w:val="1"/>
        </w:numPr>
        <w:tabs>
          <w:tab w:val="left" w:pos="1312"/>
          <w:tab w:val="right" w:pos="9384"/>
        </w:tabs>
        <w:spacing w:before="65"/>
        <w:jc w:val="both"/>
        <w:rPr>
          <w:sz w:val="24"/>
        </w:rPr>
      </w:pPr>
      <w:r>
        <w:rPr>
          <w:noProof/>
          <w:lang w:val="nl-BE" w:eastAsia="nl-BE"/>
        </w:rPr>
        <mc:AlternateContent>
          <mc:Choice Requires="wps">
            <w:drawing>
              <wp:anchor distT="0" distB="0" distL="0" distR="0" simplePos="0" relativeHeight="251682304" behindDoc="1"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NHQIAAEIEAAAOAAAAZHJzL2Uyb0RvYy54bWysU8GO2jAQvVfqP1i+QxI2sG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" strokeweight=".17569mm">
                <w10:wrap type="topAndBottom" anchorx="page"/>
              </v:line>
            </w:pict>
          </mc:Fallback>
        </mc:AlternateContent>
      </w:r>
      <w:r w:rsidR="00D92645">
        <w:rPr>
          <w:noProof/>
          <w:lang w:val="nl-BE" w:eastAsia="nl-BE"/>
        </w:rPr>
        <w:drawing>
          <wp:anchor distT="0" distB="0" distL="0" distR="0" simplePos="0" relativeHeight="251645440" behindDoc="1" locked="0" layoutInCell="1" allowOverlap="1">
            <wp:simplePos x="0" y="0"/>
            <wp:positionH relativeFrom="page">
              <wp:posOffset>1155075</wp:posOffset>
            </wp:positionH>
            <wp:positionV relativeFrom="paragraph">
              <wp:posOffset>428036</wp:posOffset>
            </wp:positionV>
            <wp:extent cx="5147881" cy="31956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147881" cy="319563"/>
                    </a:xfrm>
                    <a:prstGeom prst="rect">
                      <a:avLst/>
                    </a:prstGeom>
                  </pic:spPr>
                </pic:pic>
              </a:graphicData>
            </a:graphic>
          </wp:anchor>
        </w:drawing>
      </w:r>
      <w:r w:rsidR="00D92645">
        <w:rPr>
          <w:sz w:val="24"/>
        </w:rPr>
        <w:t>Gebruik</w:t>
      </w:r>
      <w:r w:rsidR="00D92645">
        <w:rPr>
          <w:sz w:val="24"/>
        </w:rPr>
        <w:tab/>
        <w:t>37</w:t>
      </w:r>
    </w:p>
    <w:p w:rsidR="00BB27DF" w:rsidRDefault="00BB27DF">
      <w:pPr>
        <w:pStyle w:val="Plattetekst"/>
        <w:spacing w:before="8"/>
        <w:rPr>
          <w:rFonts w:ascii="Verdana"/>
          <w:sz w:val="16"/>
        </w:rPr>
      </w:pPr>
    </w:p>
    <w:p w:rsidR="00BB27DF" w:rsidRDefault="00BB27DF">
      <w:pPr>
        <w:pStyle w:val="Plattetekst"/>
        <w:rPr>
          <w:rFonts w:ascii="Verdana"/>
          <w:sz w:val="28"/>
        </w:rPr>
      </w:pPr>
    </w:p>
    <w:p w:rsidR="00BB27DF" w:rsidRDefault="00D92645">
      <w:pPr>
        <w:pStyle w:val="Plattetekst"/>
        <w:spacing w:before="1"/>
        <w:ind w:left="1667"/>
      </w:pPr>
      <w:r>
        <w:t xml:space="preserve">Figuur 3.3: </w:t>
      </w:r>
      <w:bookmarkStart w:id="321" w:name="_bookmark33"/>
      <w:bookmarkEnd w:id="321"/>
      <w:r>
        <w:t>Resultaten van de test met weergegeven accuraatheid en loss</w:t>
      </w:r>
    </w:p>
    <w:p w:rsidR="00BB27DF" w:rsidRDefault="00BB27DF">
      <w:pPr>
        <w:pStyle w:val="Plattetekst"/>
        <w:spacing w:before="10"/>
        <w:rPr>
          <w:sz w:val="30"/>
        </w:rPr>
      </w:pPr>
    </w:p>
    <w:p w:rsidR="00BB27DF" w:rsidRDefault="00D92645">
      <w:pPr>
        <w:pStyle w:val="Kop2"/>
        <w:spacing w:before="1"/>
        <w:ind w:left="192" w:firstLine="0"/>
      </w:pPr>
      <w:r>
        <w:rPr>
          <w:color w:val="0093D0"/>
          <w:w w:val="95"/>
        </w:rPr>
        <w:t>3.6</w:t>
      </w:r>
      <w:bookmarkStart w:id="322" w:name="3.6_Gebruik"/>
      <w:bookmarkStart w:id="323" w:name="_bookmark34"/>
      <w:bookmarkEnd w:id="322"/>
      <w:bookmarkEnd w:id="323"/>
      <w:r>
        <w:rPr>
          <w:w w:val="95"/>
        </w:rPr>
        <w:t>Gebruik</w:t>
      </w:r>
    </w:p>
    <w:p w:rsidR="00BB27DF" w:rsidRDefault="00BB27DF">
      <w:pPr>
        <w:pStyle w:val="Plattetekst"/>
        <w:spacing w:before="7"/>
        <w:rPr>
          <w:rFonts w:ascii="Verdana"/>
          <w:b/>
          <w:sz w:val="28"/>
        </w:rPr>
      </w:pPr>
    </w:p>
    <w:p w:rsidR="00BB27DF" w:rsidRDefault="00D92645">
      <w:pPr>
        <w:pStyle w:val="Plattetekst"/>
        <w:spacing w:line="252" w:lineRule="auto"/>
        <w:ind w:left="880" w:right="1318"/>
        <w:jc w:val="both"/>
      </w:pPr>
      <w:r>
        <w:t>Een</w:t>
      </w:r>
      <w:r>
        <w:rPr>
          <w:spacing w:val="-26"/>
        </w:rPr>
        <w:t xml:space="preserve"> </w:t>
      </w:r>
      <w:r>
        <w:t>aantal</w:t>
      </w:r>
      <w:r>
        <w:rPr>
          <w:spacing w:val="-24"/>
        </w:rPr>
        <w:t xml:space="preserve"> </w:t>
      </w:r>
      <w:r>
        <w:t>ongekende</w:t>
      </w:r>
      <w:r>
        <w:rPr>
          <w:spacing w:val="-26"/>
        </w:rPr>
        <w:t xml:space="preserve"> </w:t>
      </w:r>
      <w:r>
        <w:t>afbeeldingen</w:t>
      </w:r>
      <w:r>
        <w:rPr>
          <w:spacing w:val="-25"/>
        </w:rPr>
        <w:t xml:space="preserve"> </w:t>
      </w:r>
      <w:r>
        <w:t>werden</w:t>
      </w:r>
      <w:r>
        <w:rPr>
          <w:spacing w:val="-24"/>
        </w:rPr>
        <w:t xml:space="preserve"> </w:t>
      </w:r>
      <w:r>
        <w:t>vervolgens</w:t>
      </w:r>
      <w:r>
        <w:rPr>
          <w:spacing w:val="-26"/>
        </w:rPr>
        <w:t xml:space="preserve"> </w:t>
      </w:r>
      <w:r>
        <w:t>gebruikt</w:t>
      </w:r>
      <w:r>
        <w:rPr>
          <w:spacing w:val="-24"/>
        </w:rPr>
        <w:t xml:space="preserve"> </w:t>
      </w:r>
      <w:r>
        <w:t>met</w:t>
      </w:r>
      <w:r>
        <w:rPr>
          <w:spacing w:val="-26"/>
        </w:rPr>
        <w:t xml:space="preserve"> </w:t>
      </w:r>
      <w:r>
        <w:t>als</w:t>
      </w:r>
      <w:r>
        <w:rPr>
          <w:spacing w:val="-25"/>
        </w:rPr>
        <w:t xml:space="preserve"> </w:t>
      </w:r>
      <w:r>
        <w:t>doel</w:t>
      </w:r>
      <w:r>
        <w:rPr>
          <w:spacing w:val="-24"/>
        </w:rPr>
        <w:t xml:space="preserve"> </w:t>
      </w:r>
      <w:r>
        <w:t>een</w:t>
      </w:r>
      <w:r>
        <w:rPr>
          <w:spacing w:val="-26"/>
        </w:rPr>
        <w:t xml:space="preserve"> </w:t>
      </w:r>
      <w:r>
        <w:t xml:space="preserve">voorbeeld te geven hoe het gebruikt zou worden in de praktijk. Een ongekende afbeelding wordt opgeslagen en vervolgens in het model geplaatst. Eerst en vooral wordt de afbeelding gevormd naar de verwachte afmetingen. Het model berekent welk schriftsysteem het best past bij de afbeelding en hieruit haalt een script de hoogste waarde uit de lijst </w:t>
      </w:r>
      <w:r>
        <w:rPr>
          <w:spacing w:val="-3"/>
        </w:rPr>
        <w:t xml:space="preserve">van </w:t>
      </w:r>
      <w:r>
        <w:t>percentages</w:t>
      </w:r>
      <w:r>
        <w:rPr>
          <w:spacing w:val="-6"/>
        </w:rPr>
        <w:t xml:space="preserve"> </w:t>
      </w:r>
      <w:r>
        <w:t>die</w:t>
      </w:r>
      <w:r>
        <w:rPr>
          <w:spacing w:val="-6"/>
        </w:rPr>
        <w:t xml:space="preserve"> </w:t>
      </w:r>
      <w:r>
        <w:t>verkregen</w:t>
      </w:r>
      <w:r>
        <w:rPr>
          <w:spacing w:val="-6"/>
        </w:rPr>
        <w:t xml:space="preserve"> </w:t>
      </w:r>
      <w:r>
        <w:t>zijn</w:t>
      </w:r>
      <w:r>
        <w:rPr>
          <w:spacing w:val="-6"/>
        </w:rPr>
        <w:t xml:space="preserve"> </w:t>
      </w:r>
      <w:r>
        <w:t>vanuit</w:t>
      </w:r>
      <w:r>
        <w:rPr>
          <w:spacing w:val="-6"/>
        </w:rPr>
        <w:t xml:space="preserve"> </w:t>
      </w:r>
      <w:r>
        <w:t>de</w:t>
      </w:r>
      <w:r>
        <w:rPr>
          <w:spacing w:val="-5"/>
        </w:rPr>
        <w:t xml:space="preserve"> </w:t>
      </w:r>
      <w:r>
        <w:t>uitvoerlaag</w:t>
      </w:r>
      <w:r>
        <w:rPr>
          <w:spacing w:val="-6"/>
        </w:rPr>
        <w:t xml:space="preserve"> </w:t>
      </w:r>
      <w:r>
        <w:t>van</w:t>
      </w:r>
      <w:r>
        <w:rPr>
          <w:spacing w:val="-6"/>
        </w:rPr>
        <w:t xml:space="preserve"> </w:t>
      </w:r>
      <w:r>
        <w:t>het</w:t>
      </w:r>
      <w:r>
        <w:rPr>
          <w:spacing w:val="-6"/>
        </w:rPr>
        <w:t xml:space="preserve"> </w:t>
      </w:r>
      <w:r>
        <w:t>model.</w:t>
      </w:r>
      <w:r>
        <w:rPr>
          <w:spacing w:val="8"/>
        </w:rPr>
        <w:t xml:space="preserve"> </w:t>
      </w:r>
      <w:r>
        <w:t>Uiteindelijk</w:t>
      </w:r>
      <w:r>
        <w:rPr>
          <w:spacing w:val="-6"/>
        </w:rPr>
        <w:t xml:space="preserve"> </w:t>
      </w:r>
      <w:r>
        <w:t>kijkt</w:t>
      </w:r>
      <w:r>
        <w:rPr>
          <w:spacing w:val="-5"/>
        </w:rPr>
        <w:t xml:space="preserve"> </w:t>
      </w:r>
      <w:r>
        <w:t>het gebruikte</w:t>
      </w:r>
      <w:r>
        <w:rPr>
          <w:spacing w:val="-12"/>
        </w:rPr>
        <w:t xml:space="preserve"> </w:t>
      </w:r>
      <w:r>
        <w:t>script</w:t>
      </w:r>
      <w:r>
        <w:rPr>
          <w:spacing w:val="-11"/>
        </w:rPr>
        <w:t xml:space="preserve"> </w:t>
      </w:r>
      <w:r>
        <w:t>naar</w:t>
      </w:r>
      <w:r>
        <w:rPr>
          <w:spacing w:val="-11"/>
        </w:rPr>
        <w:t xml:space="preserve"> </w:t>
      </w:r>
      <w:r>
        <w:t>de</w:t>
      </w:r>
      <w:r>
        <w:rPr>
          <w:spacing w:val="-12"/>
        </w:rPr>
        <w:t xml:space="preserve"> </w:t>
      </w:r>
      <w:r>
        <w:t>overeenkomende</w:t>
      </w:r>
      <w:r>
        <w:rPr>
          <w:spacing w:val="-11"/>
        </w:rPr>
        <w:t xml:space="preserve"> </w:t>
      </w:r>
      <w:r>
        <w:t>waarde</w:t>
      </w:r>
      <w:r>
        <w:rPr>
          <w:spacing w:val="-11"/>
        </w:rPr>
        <w:t xml:space="preserve"> </w:t>
      </w:r>
      <w:r>
        <w:t>met</w:t>
      </w:r>
      <w:r>
        <w:rPr>
          <w:spacing w:val="-12"/>
        </w:rPr>
        <w:t xml:space="preserve"> </w:t>
      </w:r>
      <w:r>
        <w:t>de</w:t>
      </w:r>
      <w:r>
        <w:rPr>
          <w:spacing w:val="-11"/>
        </w:rPr>
        <w:t xml:space="preserve"> </w:t>
      </w:r>
      <w:r>
        <w:t>lijst</w:t>
      </w:r>
      <w:r>
        <w:rPr>
          <w:spacing w:val="-11"/>
        </w:rPr>
        <w:t xml:space="preserve"> </w:t>
      </w:r>
      <w:r>
        <w:t>van</w:t>
      </w:r>
      <w:r>
        <w:rPr>
          <w:spacing w:val="-11"/>
        </w:rPr>
        <w:t xml:space="preserve"> </w:t>
      </w:r>
      <w:r>
        <w:t>schriftsystemen</w:t>
      </w:r>
      <w:r>
        <w:rPr>
          <w:spacing w:val="-11"/>
        </w:rPr>
        <w:t xml:space="preserve"> </w:t>
      </w:r>
      <w:r>
        <w:t>en</w:t>
      </w:r>
      <w:r>
        <w:rPr>
          <w:spacing w:val="-12"/>
        </w:rPr>
        <w:t xml:space="preserve"> </w:t>
      </w:r>
      <w:ins w:id="324" w:author="Vercleyen Frank" w:date="2019-05-18T23:27:00Z">
        <w:r w:rsidR="001E471D">
          <w:t>g</w:t>
        </w:r>
      </w:ins>
      <w:del w:id="325" w:author="Vercleyen Frank" w:date="2019-05-18T23:27:00Z">
        <w:r w:rsidDel="001E471D">
          <w:delText>h</w:delText>
        </w:r>
      </w:del>
      <w:r>
        <w:t xml:space="preserve">eeft dit </w:t>
      </w:r>
      <w:r>
        <w:rPr>
          <w:spacing w:val="-3"/>
        </w:rPr>
        <w:t xml:space="preserve">weer. </w:t>
      </w:r>
      <w:r>
        <w:t xml:space="preserve">De resultaten zijn steeds correct, bij elke afbeelding </w:t>
      </w:r>
      <w:r>
        <w:rPr>
          <w:spacing w:val="-3"/>
        </w:rPr>
        <w:t xml:space="preserve">van </w:t>
      </w:r>
      <w:r>
        <w:t xml:space="preserve">een karakter uit een gebruikt schriftsysteem voorspelt het model het juiste schriftsysteem. (Figuur </w:t>
      </w:r>
      <w:hyperlink w:anchor="_bookmark35" w:history="1">
        <w:r>
          <w:t>3.4</w:t>
        </w:r>
        <w:r>
          <w:rPr>
            <w:spacing w:val="-11"/>
          </w:rPr>
          <w:t xml:space="preserve"> </w:t>
        </w:r>
      </w:hyperlink>
      <w:r>
        <w:t>)</w:t>
      </w:r>
    </w:p>
    <w:p w:rsidR="00BB27DF" w:rsidRDefault="00D92645">
      <w:pPr>
        <w:pStyle w:val="Plattetekst"/>
        <w:spacing w:before="226" w:line="252" w:lineRule="auto"/>
        <w:ind w:left="874" w:right="1279" w:firstLine="5"/>
        <w:jc w:val="both"/>
      </w:pPr>
      <w:r>
        <w:t>Het gebruik van deze software zou het meest efficiënt zijn met het gebruik van een bij- komende applicatie op een smartphone. Bij de volgende probleemstelling wordt voorop vastgesteld dat een volledig model is ontwikkeld dat in staat is om een groot aantal veel gebruikte schriftsystemen van elkaar te onderscheiden.</w:t>
      </w:r>
    </w:p>
    <w:p w:rsidR="00BB27DF" w:rsidRDefault="00D92645">
      <w:pPr>
        <w:pStyle w:val="Plattetekst"/>
        <w:spacing w:line="252" w:lineRule="auto"/>
        <w:ind w:left="880" w:right="1279"/>
        <w:jc w:val="both"/>
      </w:pPr>
      <w:r>
        <w:t>Stel nu dat een geleerde in de forensische letterkunde een opdracht krijgt waarbij hij/zij een</w:t>
      </w:r>
      <w:r>
        <w:rPr>
          <w:spacing w:val="-14"/>
        </w:rPr>
        <w:t xml:space="preserve"> </w:t>
      </w:r>
      <w:r>
        <w:t>document</w:t>
      </w:r>
      <w:r>
        <w:rPr>
          <w:spacing w:val="-14"/>
        </w:rPr>
        <w:t xml:space="preserve"> </w:t>
      </w:r>
      <w:r>
        <w:t>dat</w:t>
      </w:r>
      <w:r>
        <w:rPr>
          <w:spacing w:val="-14"/>
        </w:rPr>
        <w:t xml:space="preserve"> </w:t>
      </w:r>
      <w:r>
        <w:t>geschreven</w:t>
      </w:r>
      <w:r>
        <w:rPr>
          <w:spacing w:val="-14"/>
        </w:rPr>
        <w:t xml:space="preserve"> </w:t>
      </w:r>
      <w:r>
        <w:t>is</w:t>
      </w:r>
      <w:r>
        <w:rPr>
          <w:spacing w:val="-13"/>
        </w:rPr>
        <w:t xml:space="preserve"> </w:t>
      </w:r>
      <w:r>
        <w:t>in</w:t>
      </w:r>
      <w:r>
        <w:rPr>
          <w:spacing w:val="-14"/>
        </w:rPr>
        <w:t xml:space="preserve"> </w:t>
      </w:r>
      <w:r>
        <w:t>een</w:t>
      </w:r>
      <w:r>
        <w:rPr>
          <w:spacing w:val="-14"/>
        </w:rPr>
        <w:t xml:space="preserve"> </w:t>
      </w:r>
      <w:r>
        <w:t>ongekend</w:t>
      </w:r>
      <w:r>
        <w:rPr>
          <w:spacing w:val="-14"/>
        </w:rPr>
        <w:t xml:space="preserve"> </w:t>
      </w:r>
      <w:r>
        <w:t>schriftsysteem</w:t>
      </w:r>
      <w:r>
        <w:rPr>
          <w:spacing w:val="-14"/>
        </w:rPr>
        <w:t xml:space="preserve"> </w:t>
      </w:r>
      <w:r>
        <w:t>moet</w:t>
      </w:r>
      <w:r>
        <w:rPr>
          <w:spacing w:val="-13"/>
        </w:rPr>
        <w:t xml:space="preserve"> </w:t>
      </w:r>
      <w:r>
        <w:t>herkennen</w:t>
      </w:r>
      <w:r>
        <w:rPr>
          <w:spacing w:val="-14"/>
        </w:rPr>
        <w:t xml:space="preserve"> </w:t>
      </w:r>
      <w:r>
        <w:t>en</w:t>
      </w:r>
      <w:r>
        <w:rPr>
          <w:spacing w:val="-14"/>
        </w:rPr>
        <w:t xml:space="preserve"> </w:t>
      </w:r>
      <w:r>
        <w:t>lokali- seren.</w:t>
      </w:r>
      <w:r>
        <w:rPr>
          <w:spacing w:val="-4"/>
        </w:rPr>
        <w:t xml:space="preserve"> Vooraleer</w:t>
      </w:r>
      <w:r>
        <w:rPr>
          <w:spacing w:val="-16"/>
        </w:rPr>
        <w:t xml:space="preserve"> </w:t>
      </w:r>
      <w:r>
        <w:t>de</w:t>
      </w:r>
      <w:r>
        <w:rPr>
          <w:spacing w:val="-15"/>
        </w:rPr>
        <w:t xml:space="preserve"> </w:t>
      </w:r>
      <w:r>
        <w:t>letterkundige</w:t>
      </w:r>
      <w:r>
        <w:rPr>
          <w:spacing w:val="-15"/>
        </w:rPr>
        <w:t xml:space="preserve"> </w:t>
      </w:r>
      <w:r>
        <w:t>uit</w:t>
      </w:r>
      <w:r>
        <w:rPr>
          <w:spacing w:val="-16"/>
        </w:rPr>
        <w:t xml:space="preserve"> </w:t>
      </w:r>
      <w:r>
        <w:t>eigen</w:t>
      </w:r>
      <w:r>
        <w:rPr>
          <w:spacing w:val="-15"/>
        </w:rPr>
        <w:t xml:space="preserve"> </w:t>
      </w:r>
      <w:r>
        <w:t>ervaring</w:t>
      </w:r>
      <w:r>
        <w:rPr>
          <w:spacing w:val="-15"/>
        </w:rPr>
        <w:t xml:space="preserve"> </w:t>
      </w:r>
      <w:r>
        <w:t>tracht</w:t>
      </w:r>
      <w:r>
        <w:rPr>
          <w:spacing w:val="-15"/>
        </w:rPr>
        <w:t xml:space="preserve"> </w:t>
      </w:r>
      <w:r>
        <w:t>het</w:t>
      </w:r>
      <w:r>
        <w:rPr>
          <w:spacing w:val="-16"/>
        </w:rPr>
        <w:t xml:space="preserve"> </w:t>
      </w:r>
      <w:r>
        <w:t>schriftsysteem</w:t>
      </w:r>
      <w:r>
        <w:rPr>
          <w:spacing w:val="-15"/>
        </w:rPr>
        <w:t xml:space="preserve"> </w:t>
      </w:r>
      <w:r>
        <w:t>te</w:t>
      </w:r>
      <w:r>
        <w:rPr>
          <w:spacing w:val="-15"/>
        </w:rPr>
        <w:t xml:space="preserve"> </w:t>
      </w:r>
      <w:r>
        <w:t xml:space="preserve">lokaliseren gebruikt hij eerst de mobiele applicatie op zijn smartphone, hij neemt een foto </w:t>
      </w:r>
      <w:r>
        <w:rPr>
          <w:spacing w:val="-3"/>
        </w:rPr>
        <w:t xml:space="preserve">van </w:t>
      </w:r>
      <w:r>
        <w:t>een karakter in het document en krijgt vervolgens een voorspeld</w:t>
      </w:r>
      <w:r>
        <w:rPr>
          <w:spacing w:val="-17"/>
        </w:rPr>
        <w:t xml:space="preserve"> </w:t>
      </w:r>
      <w:r>
        <w:t>resultaat.</w:t>
      </w:r>
    </w:p>
    <w:p w:rsidR="00BB27DF" w:rsidRDefault="00D92645">
      <w:pPr>
        <w:pStyle w:val="Plattetekst"/>
        <w:spacing w:line="252" w:lineRule="auto"/>
        <w:ind w:left="880" w:right="1279"/>
        <w:jc w:val="both"/>
      </w:pPr>
      <w:r>
        <w:t>Hiervoor</w:t>
      </w:r>
      <w:r>
        <w:rPr>
          <w:spacing w:val="-13"/>
        </w:rPr>
        <w:t xml:space="preserve"> </w:t>
      </w:r>
      <w:r>
        <w:t>moet</w:t>
      </w:r>
      <w:r>
        <w:rPr>
          <w:spacing w:val="-13"/>
        </w:rPr>
        <w:t xml:space="preserve"> </w:t>
      </w:r>
      <w:r>
        <w:t>de</w:t>
      </w:r>
      <w:r>
        <w:rPr>
          <w:spacing w:val="-13"/>
        </w:rPr>
        <w:t xml:space="preserve"> </w:t>
      </w:r>
      <w:r>
        <w:t>software</w:t>
      </w:r>
      <w:r>
        <w:rPr>
          <w:spacing w:val="-13"/>
        </w:rPr>
        <w:t xml:space="preserve"> </w:t>
      </w:r>
      <w:r>
        <w:t>niet</w:t>
      </w:r>
      <w:r>
        <w:rPr>
          <w:spacing w:val="-13"/>
        </w:rPr>
        <w:t xml:space="preserve"> </w:t>
      </w:r>
      <w:r>
        <w:t>volledig</w:t>
      </w:r>
      <w:r>
        <w:rPr>
          <w:spacing w:val="-13"/>
        </w:rPr>
        <w:t xml:space="preserve"> </w:t>
      </w:r>
      <w:r>
        <w:t>accuraat</w:t>
      </w:r>
      <w:r>
        <w:rPr>
          <w:spacing w:val="-12"/>
        </w:rPr>
        <w:t xml:space="preserve"> </w:t>
      </w:r>
      <w:r>
        <w:t>zijn,</w:t>
      </w:r>
      <w:r>
        <w:rPr>
          <w:spacing w:val="-13"/>
        </w:rPr>
        <w:t xml:space="preserve"> </w:t>
      </w:r>
      <w:r>
        <w:t>aangezien</w:t>
      </w:r>
      <w:r>
        <w:rPr>
          <w:spacing w:val="-13"/>
        </w:rPr>
        <w:t xml:space="preserve"> </w:t>
      </w:r>
      <w:r>
        <w:t>het</w:t>
      </w:r>
      <w:r>
        <w:rPr>
          <w:spacing w:val="-13"/>
        </w:rPr>
        <w:t xml:space="preserve"> </w:t>
      </w:r>
      <w:r>
        <w:t>een</w:t>
      </w:r>
      <w:r>
        <w:rPr>
          <w:spacing w:val="-13"/>
        </w:rPr>
        <w:t xml:space="preserve"> </w:t>
      </w:r>
      <w:r>
        <w:t>ongekend</w:t>
      </w:r>
      <w:r>
        <w:rPr>
          <w:spacing w:val="-13"/>
        </w:rPr>
        <w:t xml:space="preserve"> </w:t>
      </w:r>
      <w:r>
        <w:t>schrift- systeem is zal het ook niet veel gebruikt zijn en bestaat de kans dat het niet aangeleerd is aan</w:t>
      </w:r>
      <w:r>
        <w:rPr>
          <w:spacing w:val="-10"/>
        </w:rPr>
        <w:t xml:space="preserve"> </w:t>
      </w:r>
      <w:r>
        <w:t>het</w:t>
      </w:r>
      <w:r>
        <w:rPr>
          <w:spacing w:val="-9"/>
        </w:rPr>
        <w:t xml:space="preserve"> </w:t>
      </w:r>
      <w:r>
        <w:t>model.</w:t>
      </w:r>
      <w:r>
        <w:rPr>
          <w:spacing w:val="4"/>
        </w:rPr>
        <w:t xml:space="preserve"> </w:t>
      </w:r>
      <w:r>
        <w:t>Maar</w:t>
      </w:r>
      <w:r>
        <w:rPr>
          <w:spacing w:val="-9"/>
        </w:rPr>
        <w:t xml:space="preserve"> </w:t>
      </w:r>
      <w:r>
        <w:t>een</w:t>
      </w:r>
      <w:r>
        <w:rPr>
          <w:spacing w:val="-9"/>
        </w:rPr>
        <w:t xml:space="preserve"> </w:t>
      </w:r>
      <w:r>
        <w:t>ongekend</w:t>
      </w:r>
      <w:r>
        <w:rPr>
          <w:spacing w:val="-9"/>
        </w:rPr>
        <w:t xml:space="preserve"> </w:t>
      </w:r>
      <w:r>
        <w:t>schriftsysteem</w:t>
      </w:r>
      <w:r>
        <w:rPr>
          <w:spacing w:val="-10"/>
        </w:rPr>
        <w:t xml:space="preserve"> </w:t>
      </w:r>
      <w:r>
        <w:t>dat</w:t>
      </w:r>
      <w:r>
        <w:rPr>
          <w:spacing w:val="-9"/>
        </w:rPr>
        <w:t xml:space="preserve"> </w:t>
      </w:r>
      <w:r>
        <w:t>niet</w:t>
      </w:r>
      <w:r>
        <w:rPr>
          <w:spacing w:val="-9"/>
        </w:rPr>
        <w:t xml:space="preserve"> </w:t>
      </w:r>
      <w:r>
        <w:t>veel</w:t>
      </w:r>
      <w:r>
        <w:rPr>
          <w:spacing w:val="-9"/>
        </w:rPr>
        <w:t xml:space="preserve"> </w:t>
      </w:r>
      <w:r>
        <w:t>gebruikt</w:t>
      </w:r>
      <w:r>
        <w:rPr>
          <w:spacing w:val="-9"/>
        </w:rPr>
        <w:t xml:space="preserve"> </w:t>
      </w:r>
      <w:r>
        <w:t>wordt</w:t>
      </w:r>
      <w:r>
        <w:rPr>
          <w:spacing w:val="-9"/>
        </w:rPr>
        <w:t xml:space="preserve"> </w:t>
      </w:r>
      <w:r>
        <w:t>stamt</w:t>
      </w:r>
      <w:r>
        <w:rPr>
          <w:spacing w:val="-9"/>
        </w:rPr>
        <w:t xml:space="preserve"> </w:t>
      </w:r>
      <w:r>
        <w:t xml:space="preserve">vaak af </w:t>
      </w:r>
      <w:r>
        <w:rPr>
          <w:spacing w:val="-3"/>
        </w:rPr>
        <w:t xml:space="preserve">van </w:t>
      </w:r>
      <w:r>
        <w:t>een ander schriftsysteem waarbij de kans wel bestaat dat het aangeleerd is aan het model.</w:t>
      </w:r>
    </w:p>
    <w:p w:rsidR="00BB27DF" w:rsidRDefault="00D92645">
      <w:pPr>
        <w:pStyle w:val="Plattetekst"/>
        <w:spacing w:line="252" w:lineRule="auto"/>
        <w:ind w:left="880" w:right="1318" w:hanging="12"/>
        <w:jc w:val="both"/>
      </w:pPr>
      <w:r>
        <w:rPr>
          <w:spacing w:val="-3"/>
        </w:rPr>
        <w:t>Wanneer</w:t>
      </w:r>
      <w:r>
        <w:rPr>
          <w:spacing w:val="-9"/>
        </w:rPr>
        <w:t xml:space="preserve"> </w:t>
      </w:r>
      <w:r>
        <w:t>de</w:t>
      </w:r>
      <w:r>
        <w:rPr>
          <w:spacing w:val="-10"/>
        </w:rPr>
        <w:t xml:space="preserve"> </w:t>
      </w:r>
      <w:r>
        <w:t>mobiele</w:t>
      </w:r>
      <w:r>
        <w:rPr>
          <w:spacing w:val="-8"/>
        </w:rPr>
        <w:t xml:space="preserve"> </w:t>
      </w:r>
      <w:r>
        <w:t>applicatie</w:t>
      </w:r>
      <w:r>
        <w:rPr>
          <w:spacing w:val="-10"/>
        </w:rPr>
        <w:t xml:space="preserve"> </w:t>
      </w:r>
      <w:r>
        <w:t>het</w:t>
      </w:r>
      <w:r>
        <w:rPr>
          <w:spacing w:val="-9"/>
        </w:rPr>
        <w:t xml:space="preserve"> </w:t>
      </w:r>
      <w:r>
        <w:t>schriftsysteem</w:t>
      </w:r>
      <w:r>
        <w:rPr>
          <w:spacing w:val="-9"/>
        </w:rPr>
        <w:t xml:space="preserve"> </w:t>
      </w:r>
      <w:r>
        <w:t>teruggeeft</w:t>
      </w:r>
      <w:r>
        <w:rPr>
          <w:spacing w:val="-9"/>
        </w:rPr>
        <w:t xml:space="preserve"> </w:t>
      </w:r>
      <w:r>
        <w:t>dat</w:t>
      </w:r>
      <w:r>
        <w:rPr>
          <w:spacing w:val="-9"/>
        </w:rPr>
        <w:t xml:space="preserve"> </w:t>
      </w:r>
      <w:r>
        <w:t>veel</w:t>
      </w:r>
      <w:r>
        <w:rPr>
          <w:spacing w:val="-9"/>
        </w:rPr>
        <w:t xml:space="preserve"> </w:t>
      </w:r>
      <w:r>
        <w:t>eigenschappen</w:t>
      </w:r>
      <w:r>
        <w:rPr>
          <w:spacing w:val="-9"/>
        </w:rPr>
        <w:t xml:space="preserve"> </w:t>
      </w:r>
      <w:r>
        <w:t>deelt met</w:t>
      </w:r>
      <w:r>
        <w:rPr>
          <w:spacing w:val="-15"/>
        </w:rPr>
        <w:t xml:space="preserve"> </w:t>
      </w:r>
      <w:r>
        <w:t>het</w:t>
      </w:r>
      <w:r>
        <w:rPr>
          <w:spacing w:val="-15"/>
        </w:rPr>
        <w:t xml:space="preserve"> </w:t>
      </w:r>
      <w:r>
        <w:t>ongekende</w:t>
      </w:r>
      <w:r>
        <w:rPr>
          <w:spacing w:val="-14"/>
        </w:rPr>
        <w:t xml:space="preserve"> </w:t>
      </w:r>
      <w:r>
        <w:t>schriftsysteem</w:t>
      </w:r>
      <w:ins w:id="326" w:author="Vercleyen Frank" w:date="2019-05-18T23:28:00Z">
        <w:r w:rsidR="001E471D">
          <w:t>,</w:t>
        </w:r>
      </w:ins>
      <w:r>
        <w:rPr>
          <w:spacing w:val="-15"/>
        </w:rPr>
        <w:t xml:space="preserve"> </w:t>
      </w:r>
      <w:del w:id="327" w:author="Vercleyen Frank" w:date="2019-05-18T23:28:00Z">
        <w:r w:rsidDel="001E471D">
          <w:delText>h</w:delText>
        </w:r>
      </w:del>
      <w:ins w:id="328" w:author="Vercleyen Frank" w:date="2019-05-18T23:28:00Z">
        <w:r w:rsidR="001E471D">
          <w:t>g</w:t>
        </w:r>
      </w:ins>
      <w:r>
        <w:t>eeft</w:t>
      </w:r>
      <w:r>
        <w:rPr>
          <w:spacing w:val="-14"/>
        </w:rPr>
        <w:t xml:space="preserve"> </w:t>
      </w:r>
      <w:r>
        <w:t>dit</w:t>
      </w:r>
      <w:r>
        <w:rPr>
          <w:spacing w:val="-15"/>
        </w:rPr>
        <w:t xml:space="preserve"> </w:t>
      </w:r>
      <w:r>
        <w:t>al</w:t>
      </w:r>
      <w:r>
        <w:rPr>
          <w:spacing w:val="-14"/>
        </w:rPr>
        <w:t xml:space="preserve"> </w:t>
      </w:r>
      <w:r>
        <w:t>een</w:t>
      </w:r>
      <w:r>
        <w:rPr>
          <w:spacing w:val="-15"/>
        </w:rPr>
        <w:t xml:space="preserve"> </w:t>
      </w:r>
      <w:r>
        <w:t>goede</w:t>
      </w:r>
      <w:r>
        <w:rPr>
          <w:spacing w:val="-14"/>
        </w:rPr>
        <w:t xml:space="preserve"> </w:t>
      </w:r>
      <w:r>
        <w:t>start</w:t>
      </w:r>
      <w:r>
        <w:rPr>
          <w:spacing w:val="-15"/>
        </w:rPr>
        <w:t xml:space="preserve"> </w:t>
      </w:r>
      <w:r>
        <w:t>aan</w:t>
      </w:r>
      <w:r>
        <w:rPr>
          <w:spacing w:val="-14"/>
        </w:rPr>
        <w:t xml:space="preserve"> </w:t>
      </w:r>
      <w:r>
        <w:t>de</w:t>
      </w:r>
      <w:r>
        <w:rPr>
          <w:spacing w:val="-15"/>
        </w:rPr>
        <w:t xml:space="preserve"> </w:t>
      </w:r>
      <w:r>
        <w:t>letterkundige</w:t>
      </w:r>
      <w:r>
        <w:rPr>
          <w:spacing w:val="-14"/>
        </w:rPr>
        <w:t xml:space="preserve"> </w:t>
      </w:r>
      <w:r>
        <w:t>voor</w:t>
      </w:r>
      <w:r>
        <w:rPr>
          <w:spacing w:val="-15"/>
        </w:rPr>
        <w:t xml:space="preserve"> </w:t>
      </w:r>
      <w:r>
        <w:t>het lokaliseren van het ongekende</w:t>
      </w:r>
      <w:r>
        <w:rPr>
          <w:spacing w:val="-5"/>
        </w:rPr>
        <w:t xml:space="preserve"> </w:t>
      </w:r>
      <w:r>
        <w:t>schrift.</w:t>
      </w:r>
    </w:p>
    <w:p w:rsidR="00BB27DF" w:rsidRDefault="00D92645">
      <w:pPr>
        <w:pStyle w:val="Plattetekst"/>
        <w:spacing w:before="220" w:line="252" w:lineRule="auto"/>
        <w:ind w:left="880" w:right="1278" w:hanging="12"/>
        <w:jc w:val="both"/>
      </w:pPr>
      <w:r>
        <w:rPr>
          <w:spacing w:val="-3"/>
        </w:rPr>
        <w:t>Wanneer</w:t>
      </w:r>
      <w:r>
        <w:rPr>
          <w:spacing w:val="-20"/>
        </w:rPr>
        <w:t xml:space="preserve"> </w:t>
      </w:r>
      <w:r>
        <w:t>gewerkt</w:t>
      </w:r>
      <w:r>
        <w:rPr>
          <w:spacing w:val="-19"/>
        </w:rPr>
        <w:t xml:space="preserve"> </w:t>
      </w:r>
      <w:r>
        <w:t>zou</w:t>
      </w:r>
      <w:r>
        <w:rPr>
          <w:spacing w:val="-21"/>
        </w:rPr>
        <w:t xml:space="preserve"> </w:t>
      </w:r>
      <w:r>
        <w:t>worden</w:t>
      </w:r>
      <w:r>
        <w:rPr>
          <w:spacing w:val="-20"/>
        </w:rPr>
        <w:t xml:space="preserve"> </w:t>
      </w:r>
      <w:r>
        <w:t>met</w:t>
      </w:r>
      <w:r>
        <w:rPr>
          <w:spacing w:val="-19"/>
        </w:rPr>
        <w:t xml:space="preserve"> </w:t>
      </w:r>
      <w:r>
        <w:t>volledige</w:t>
      </w:r>
      <w:r>
        <w:rPr>
          <w:spacing w:val="-20"/>
        </w:rPr>
        <w:t xml:space="preserve"> </w:t>
      </w:r>
      <w:r>
        <w:t>woorden</w:t>
      </w:r>
      <w:r>
        <w:rPr>
          <w:spacing w:val="-20"/>
        </w:rPr>
        <w:t xml:space="preserve"> </w:t>
      </w:r>
      <w:r>
        <w:t>of</w:t>
      </w:r>
      <w:r>
        <w:rPr>
          <w:spacing w:val="-20"/>
        </w:rPr>
        <w:t xml:space="preserve"> </w:t>
      </w:r>
      <w:r>
        <w:t>paragrafen</w:t>
      </w:r>
      <w:r>
        <w:rPr>
          <w:spacing w:val="-19"/>
        </w:rPr>
        <w:t xml:space="preserve"> </w:t>
      </w:r>
      <w:r>
        <w:t>bestaande</w:t>
      </w:r>
      <w:r>
        <w:rPr>
          <w:spacing w:val="-21"/>
        </w:rPr>
        <w:t xml:space="preserve"> </w:t>
      </w:r>
      <w:r>
        <w:t>uit</w:t>
      </w:r>
      <w:r>
        <w:rPr>
          <w:spacing w:val="-19"/>
        </w:rPr>
        <w:t xml:space="preserve"> </w:t>
      </w:r>
      <w:r>
        <w:t>karakters uit</w:t>
      </w:r>
      <w:r>
        <w:rPr>
          <w:spacing w:val="-21"/>
        </w:rPr>
        <w:t xml:space="preserve"> </w:t>
      </w:r>
      <w:r>
        <w:t>een</w:t>
      </w:r>
      <w:r>
        <w:rPr>
          <w:spacing w:val="-21"/>
        </w:rPr>
        <w:t xml:space="preserve"> </w:t>
      </w:r>
      <w:r>
        <w:t>schriftsysteem</w:t>
      </w:r>
      <w:r>
        <w:rPr>
          <w:spacing w:val="-20"/>
        </w:rPr>
        <w:t xml:space="preserve"> </w:t>
      </w:r>
      <w:r>
        <w:t>zouden</w:t>
      </w:r>
      <w:r>
        <w:rPr>
          <w:spacing w:val="-21"/>
        </w:rPr>
        <w:t xml:space="preserve"> </w:t>
      </w:r>
      <w:r>
        <w:t>alle</w:t>
      </w:r>
      <w:r>
        <w:rPr>
          <w:spacing w:val="-21"/>
        </w:rPr>
        <w:t xml:space="preserve"> </w:t>
      </w:r>
      <w:r>
        <w:t>karakters</w:t>
      </w:r>
      <w:r>
        <w:rPr>
          <w:spacing w:val="-20"/>
        </w:rPr>
        <w:t xml:space="preserve"> </w:t>
      </w:r>
      <w:r>
        <w:t>herkend</w:t>
      </w:r>
      <w:r>
        <w:rPr>
          <w:spacing w:val="-21"/>
        </w:rPr>
        <w:t xml:space="preserve"> </w:t>
      </w:r>
      <w:r>
        <w:t>kunnen</w:t>
      </w:r>
      <w:r>
        <w:rPr>
          <w:spacing w:val="-20"/>
        </w:rPr>
        <w:t xml:space="preserve"> </w:t>
      </w:r>
      <w:r>
        <w:t>worden</w:t>
      </w:r>
      <w:r>
        <w:rPr>
          <w:spacing w:val="-21"/>
        </w:rPr>
        <w:t xml:space="preserve"> </w:t>
      </w:r>
      <w:r>
        <w:t>en</w:t>
      </w:r>
      <w:r>
        <w:rPr>
          <w:spacing w:val="-21"/>
        </w:rPr>
        <w:t xml:space="preserve"> </w:t>
      </w:r>
      <w:r>
        <w:t>een</w:t>
      </w:r>
      <w:r>
        <w:rPr>
          <w:spacing w:val="-20"/>
        </w:rPr>
        <w:t xml:space="preserve"> </w:t>
      </w:r>
      <w:r>
        <w:t>pluspunt</w:t>
      </w:r>
      <w:r>
        <w:rPr>
          <w:spacing w:val="-21"/>
        </w:rPr>
        <w:t xml:space="preserve"> </w:t>
      </w:r>
      <w:r>
        <w:rPr>
          <w:spacing w:val="-3"/>
        </w:rPr>
        <w:t xml:space="preserve">geven </w:t>
      </w:r>
      <w:r>
        <w:t>aan</w:t>
      </w:r>
      <w:r>
        <w:rPr>
          <w:spacing w:val="-18"/>
        </w:rPr>
        <w:t xml:space="preserve"> </w:t>
      </w:r>
      <w:r>
        <w:t>het</w:t>
      </w:r>
      <w:r>
        <w:rPr>
          <w:spacing w:val="-17"/>
        </w:rPr>
        <w:t xml:space="preserve"> </w:t>
      </w:r>
      <w:r>
        <w:t>door</w:t>
      </w:r>
      <w:r>
        <w:rPr>
          <w:spacing w:val="-18"/>
        </w:rPr>
        <w:t xml:space="preserve"> </w:t>
      </w:r>
      <w:r>
        <w:t>het</w:t>
      </w:r>
      <w:r>
        <w:rPr>
          <w:spacing w:val="-17"/>
        </w:rPr>
        <w:t xml:space="preserve"> </w:t>
      </w:r>
      <w:r>
        <w:t>model</w:t>
      </w:r>
      <w:r>
        <w:rPr>
          <w:spacing w:val="-18"/>
        </w:rPr>
        <w:t xml:space="preserve"> </w:t>
      </w:r>
      <w:r>
        <w:t>voorspelde</w:t>
      </w:r>
      <w:r>
        <w:rPr>
          <w:spacing w:val="-17"/>
        </w:rPr>
        <w:t xml:space="preserve"> </w:t>
      </w:r>
      <w:r>
        <w:t>schriftsysteem.</w:t>
      </w:r>
      <w:r>
        <w:rPr>
          <w:spacing w:val="-6"/>
        </w:rPr>
        <w:t xml:space="preserve"> </w:t>
      </w:r>
      <w:r>
        <w:t>Als</w:t>
      </w:r>
      <w:r>
        <w:rPr>
          <w:spacing w:val="-18"/>
        </w:rPr>
        <w:t xml:space="preserve"> </w:t>
      </w:r>
      <w:r>
        <w:t>voor</w:t>
      </w:r>
      <w:r>
        <w:rPr>
          <w:spacing w:val="-17"/>
        </w:rPr>
        <w:t xml:space="preserve"> </w:t>
      </w:r>
      <w:r>
        <w:t>alle</w:t>
      </w:r>
      <w:r>
        <w:rPr>
          <w:spacing w:val="-18"/>
        </w:rPr>
        <w:t xml:space="preserve"> </w:t>
      </w:r>
      <w:r>
        <w:t>karakters</w:t>
      </w:r>
      <w:r>
        <w:rPr>
          <w:spacing w:val="-17"/>
        </w:rPr>
        <w:t xml:space="preserve"> </w:t>
      </w:r>
      <w:r>
        <w:t>een</w:t>
      </w:r>
      <w:r>
        <w:rPr>
          <w:spacing w:val="-17"/>
        </w:rPr>
        <w:t xml:space="preserve"> </w:t>
      </w:r>
      <w:r>
        <w:t>voorspelling is</w:t>
      </w:r>
      <w:r>
        <w:rPr>
          <w:spacing w:val="-13"/>
        </w:rPr>
        <w:t xml:space="preserve"> </w:t>
      </w:r>
      <w:r>
        <w:t>gemaakt</w:t>
      </w:r>
      <w:r>
        <w:rPr>
          <w:spacing w:val="-12"/>
        </w:rPr>
        <w:t xml:space="preserve"> </w:t>
      </w:r>
      <w:r>
        <w:t>zou</w:t>
      </w:r>
      <w:r>
        <w:rPr>
          <w:spacing w:val="-12"/>
        </w:rPr>
        <w:t xml:space="preserve"> </w:t>
      </w:r>
      <w:r>
        <w:t>het</w:t>
      </w:r>
      <w:r>
        <w:rPr>
          <w:spacing w:val="-12"/>
        </w:rPr>
        <w:t xml:space="preserve"> </w:t>
      </w:r>
      <w:r>
        <w:t>schriftsysteem</w:t>
      </w:r>
      <w:r>
        <w:rPr>
          <w:spacing w:val="-12"/>
        </w:rPr>
        <w:t xml:space="preserve"> </w:t>
      </w:r>
      <w:r>
        <w:t>met</w:t>
      </w:r>
      <w:r>
        <w:rPr>
          <w:spacing w:val="-13"/>
        </w:rPr>
        <w:t xml:space="preserve"> </w:t>
      </w:r>
      <w:r>
        <w:t>de</w:t>
      </w:r>
      <w:r>
        <w:rPr>
          <w:spacing w:val="-12"/>
        </w:rPr>
        <w:t xml:space="preserve"> </w:t>
      </w:r>
      <w:r>
        <w:t>meeste</w:t>
      </w:r>
      <w:r>
        <w:rPr>
          <w:spacing w:val="-12"/>
        </w:rPr>
        <w:t xml:space="preserve"> </w:t>
      </w:r>
      <w:r>
        <w:t>pluspunten</w:t>
      </w:r>
      <w:r>
        <w:rPr>
          <w:spacing w:val="-12"/>
        </w:rPr>
        <w:t xml:space="preserve"> </w:t>
      </w:r>
      <w:r>
        <w:t>gekozen</w:t>
      </w:r>
      <w:r>
        <w:rPr>
          <w:spacing w:val="-12"/>
        </w:rPr>
        <w:t xml:space="preserve"> </w:t>
      </w:r>
      <w:r>
        <w:t>worden</w:t>
      </w:r>
      <w:r>
        <w:rPr>
          <w:spacing w:val="-13"/>
        </w:rPr>
        <w:t xml:space="preserve"> </w:t>
      </w:r>
      <w:r>
        <w:t>als</w:t>
      </w:r>
      <w:r>
        <w:rPr>
          <w:spacing w:val="-12"/>
        </w:rPr>
        <w:t xml:space="preserve"> </w:t>
      </w:r>
      <w:r>
        <w:t>resultaat.</w:t>
      </w:r>
    </w:p>
    <w:p w:rsidR="00BB27DF" w:rsidRDefault="00BB27DF">
      <w:pPr>
        <w:spacing w:line="252" w:lineRule="auto"/>
        <w:jc w:val="both"/>
        <w:sectPr w:rsidR="00BB27DF">
          <w:pgSz w:w="11910" w:h="16840"/>
          <w:pgMar w:top="1140" w:right="380" w:bottom="280" w:left="820" w:header="708" w:footer="708" w:gutter="0"/>
          <w:cols w:space="708"/>
        </w:sectPr>
      </w:pPr>
    </w:p>
    <w:p w:rsidR="00BB27DF" w:rsidRDefault="008E32D9">
      <w:pPr>
        <w:pStyle w:val="Kop3"/>
        <w:tabs>
          <w:tab w:val="left" w:pos="6265"/>
        </w:tabs>
        <w:ind w:left="880" w:firstLine="0"/>
      </w:pPr>
      <w:r>
        <w:rPr>
          <w:noProof/>
          <w:lang w:val="nl-BE" w:eastAsia="nl-BE"/>
        </w:rPr>
        <mc:AlternateContent>
          <mc:Choice Requires="wps">
            <w:drawing>
              <wp:anchor distT="0" distB="0" distL="0" distR="0" simplePos="0" relativeHeight="251633152" behindDoc="0"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eGHAIAAEI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" strokeweight=".17569mm">
                <w10:wrap type="topAndBottom" anchorx="page"/>
              </v:line>
            </w:pict>
          </mc:Fallback>
        </mc:AlternateContent>
      </w:r>
      <w:r w:rsidR="00D92645">
        <w:rPr>
          <w:b w:val="0"/>
          <w:w w:val="95"/>
        </w:rPr>
        <w:t>38</w:t>
      </w:r>
      <w:r w:rsidR="00D92645">
        <w:rPr>
          <w:b w:val="0"/>
          <w:w w:val="95"/>
        </w:rPr>
        <w:tab/>
      </w:r>
      <w:r w:rsidR="00D92645">
        <w:rPr>
          <w:w w:val="95"/>
        </w:rPr>
        <w:t>Hoofdstuk 3.</w:t>
      </w:r>
      <w:r w:rsidR="00D92645">
        <w:rPr>
          <w:spacing w:val="-52"/>
          <w:w w:val="95"/>
        </w:rPr>
        <w:t xml:space="preserve"> </w:t>
      </w:r>
      <w:r w:rsidR="00D92645">
        <w:rPr>
          <w:w w:val="95"/>
        </w:rPr>
        <w:t>Methodologie</w:t>
      </w: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BB27DF">
      <w:pPr>
        <w:pStyle w:val="Plattetekst"/>
        <w:rPr>
          <w:rFonts w:ascii="Verdana"/>
          <w:b/>
          <w:sz w:val="20"/>
        </w:rPr>
      </w:pPr>
    </w:p>
    <w:p w:rsidR="00BB27DF" w:rsidRDefault="00D92645">
      <w:pPr>
        <w:pStyle w:val="Plattetekst"/>
        <w:spacing w:before="9"/>
        <w:rPr>
          <w:rFonts w:ascii="Verdana"/>
          <w:b/>
          <w:sz w:val="18"/>
        </w:rPr>
      </w:pPr>
      <w:r>
        <w:rPr>
          <w:noProof/>
          <w:lang w:val="nl-BE" w:eastAsia="nl-BE"/>
        </w:rPr>
        <w:drawing>
          <wp:anchor distT="0" distB="0" distL="0" distR="0" simplePos="0" relativeHeight="251634176" behindDoc="0" locked="0" layoutInCell="1" allowOverlap="1">
            <wp:simplePos x="0" y="0"/>
            <wp:positionH relativeFrom="page">
              <wp:posOffset>1166918</wp:posOffset>
            </wp:positionH>
            <wp:positionV relativeFrom="paragraph">
              <wp:posOffset>169547</wp:posOffset>
            </wp:positionV>
            <wp:extent cx="5098065" cy="180794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098065" cy="1807940"/>
                    </a:xfrm>
                    <a:prstGeom prst="rect">
                      <a:avLst/>
                    </a:prstGeom>
                  </pic:spPr>
                </pic:pic>
              </a:graphicData>
            </a:graphic>
          </wp:anchor>
        </w:drawing>
      </w:r>
    </w:p>
    <w:p w:rsidR="00BB27DF" w:rsidRDefault="00BB27DF">
      <w:pPr>
        <w:pStyle w:val="Plattetekst"/>
        <w:spacing w:before="10"/>
        <w:rPr>
          <w:rFonts w:ascii="Verdana"/>
          <w:b/>
          <w:sz w:val="29"/>
        </w:rPr>
      </w:pPr>
    </w:p>
    <w:p w:rsidR="00BB27DF" w:rsidRDefault="00D92645">
      <w:pPr>
        <w:pStyle w:val="Plattetekst"/>
        <w:spacing w:before="97"/>
        <w:ind w:left="2590"/>
      </w:pPr>
      <w:r>
        <w:t xml:space="preserve">Figuur 3.4: </w:t>
      </w:r>
      <w:bookmarkStart w:id="329" w:name="_bookmark35"/>
      <w:bookmarkEnd w:id="329"/>
      <w:r>
        <w:t>Voorbeelden van het model in de praktijk</w:t>
      </w:r>
    </w:p>
    <w:p w:rsidR="00BB27DF" w:rsidRDefault="00BB27DF">
      <w:pPr>
        <w:sectPr w:rsidR="00BB27DF">
          <w:pgSz w:w="11910" w:h="16840"/>
          <w:pgMar w:top="112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55680"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numPr>
          <w:ilvl w:val="0"/>
          <w:numId w:val="8"/>
        </w:numPr>
        <w:tabs>
          <w:tab w:val="left" w:pos="873"/>
        </w:tabs>
        <w:ind w:hanging="588"/>
      </w:pPr>
      <w:bookmarkStart w:id="330" w:name="4_Conclusie"/>
      <w:bookmarkStart w:id="331" w:name="_bookmark36"/>
      <w:bookmarkEnd w:id="330"/>
      <w:bookmarkEnd w:id="331"/>
      <w:r>
        <w:t>Conclusie</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0"/>
        <w:rPr>
          <w:rFonts w:ascii="Verdana"/>
          <w:b/>
          <w:sz w:val="68"/>
        </w:rPr>
      </w:pPr>
    </w:p>
    <w:p w:rsidR="00BB27DF" w:rsidRDefault="00D92645">
      <w:pPr>
        <w:pStyle w:val="Plattetekst"/>
        <w:spacing w:line="252" w:lineRule="auto"/>
        <w:ind w:left="874" w:right="1318" w:firstLine="5"/>
        <w:jc w:val="both"/>
      </w:pPr>
      <w:r>
        <w:t>Dit</w:t>
      </w:r>
      <w:r>
        <w:rPr>
          <w:spacing w:val="-11"/>
        </w:rPr>
        <w:t xml:space="preserve"> </w:t>
      </w:r>
      <w:r>
        <w:t>onderzoek</w:t>
      </w:r>
      <w:r>
        <w:rPr>
          <w:spacing w:val="-10"/>
        </w:rPr>
        <w:t xml:space="preserve"> </w:t>
      </w:r>
      <w:r>
        <w:t>ging</w:t>
      </w:r>
      <w:r>
        <w:rPr>
          <w:spacing w:val="-10"/>
        </w:rPr>
        <w:t xml:space="preserve"> </w:t>
      </w:r>
      <w:r>
        <w:t>na</w:t>
      </w:r>
      <w:r>
        <w:rPr>
          <w:spacing w:val="-10"/>
        </w:rPr>
        <w:t xml:space="preserve"> </w:t>
      </w:r>
      <w:r>
        <w:t>of</w:t>
      </w:r>
      <w:r>
        <w:rPr>
          <w:spacing w:val="-10"/>
        </w:rPr>
        <w:t xml:space="preserve"> </w:t>
      </w:r>
      <w:r>
        <w:t>het</w:t>
      </w:r>
      <w:r>
        <w:rPr>
          <w:spacing w:val="-11"/>
        </w:rPr>
        <w:t xml:space="preserve"> </w:t>
      </w:r>
      <w:r>
        <w:t>mogelijk</w:t>
      </w:r>
      <w:r>
        <w:rPr>
          <w:spacing w:val="-10"/>
        </w:rPr>
        <w:t xml:space="preserve"> </w:t>
      </w:r>
      <w:r>
        <w:t>is</w:t>
      </w:r>
      <w:r>
        <w:rPr>
          <w:spacing w:val="-10"/>
        </w:rPr>
        <w:t xml:space="preserve"> </w:t>
      </w:r>
      <w:r>
        <w:t>om</w:t>
      </w:r>
      <w:r>
        <w:rPr>
          <w:spacing w:val="-10"/>
        </w:rPr>
        <w:t xml:space="preserve"> </w:t>
      </w:r>
      <w:r>
        <w:t>schriftsystemen</w:t>
      </w:r>
      <w:r>
        <w:rPr>
          <w:spacing w:val="-10"/>
        </w:rPr>
        <w:t xml:space="preserve"> </w:t>
      </w:r>
      <w:r>
        <w:t>te</w:t>
      </w:r>
      <w:r>
        <w:rPr>
          <w:spacing w:val="-11"/>
        </w:rPr>
        <w:t xml:space="preserve"> </w:t>
      </w:r>
      <w:r>
        <w:t>onderscheiden</w:t>
      </w:r>
      <w:r>
        <w:rPr>
          <w:spacing w:val="-10"/>
        </w:rPr>
        <w:t xml:space="preserve"> </w:t>
      </w:r>
      <w:r>
        <w:t>met</w:t>
      </w:r>
      <w:r>
        <w:rPr>
          <w:spacing w:val="-10"/>
        </w:rPr>
        <w:t xml:space="preserve"> </w:t>
      </w:r>
      <w:r>
        <w:t>behulp van een convolutioneel neuraal netwerk. De resultaten van het gemaakte model waren positief, het is gelukt om drie verschillende schriftsyste</w:t>
      </w:r>
      <w:del w:id="332" w:author="Vercleyen Frank" w:date="2019-05-18T23:28:00Z">
        <w:r w:rsidDel="001E471D">
          <w:delText>e</w:delText>
        </w:r>
      </w:del>
      <w:r>
        <w:t>m</w:t>
      </w:r>
      <w:ins w:id="333" w:author="Vercleyen Frank" w:date="2019-05-18T23:29:00Z">
        <w:r w:rsidR="001E471D">
          <w:t>en</w:t>
        </w:r>
      </w:ins>
      <w:r>
        <w:t xml:space="preserve"> van elkaar te onderscheiden met behulp van een convolutioneel neuraal</w:t>
      </w:r>
      <w:r>
        <w:rPr>
          <w:spacing w:val="-10"/>
        </w:rPr>
        <w:t xml:space="preserve"> </w:t>
      </w:r>
      <w:r>
        <w:t>netwerk.</w:t>
      </w:r>
    </w:p>
    <w:p w:rsidR="00BB27DF" w:rsidRDefault="00D92645">
      <w:pPr>
        <w:pStyle w:val="Plattetekst"/>
        <w:spacing w:before="231" w:line="252" w:lineRule="auto"/>
        <w:ind w:left="880" w:right="1318"/>
        <w:jc w:val="both"/>
      </w:pPr>
      <w:r>
        <w:t>Er</w:t>
      </w:r>
      <w:r>
        <w:rPr>
          <w:spacing w:val="-18"/>
        </w:rPr>
        <w:t xml:space="preserve"> </w:t>
      </w:r>
      <w:r>
        <w:t>werd</w:t>
      </w:r>
      <w:r>
        <w:rPr>
          <w:spacing w:val="-19"/>
        </w:rPr>
        <w:t xml:space="preserve"> </w:t>
      </w:r>
      <w:r>
        <w:t>verwacht</w:t>
      </w:r>
      <w:r>
        <w:rPr>
          <w:spacing w:val="-19"/>
        </w:rPr>
        <w:t xml:space="preserve"> </w:t>
      </w:r>
      <w:r>
        <w:t>dat</w:t>
      </w:r>
      <w:r>
        <w:rPr>
          <w:spacing w:val="-18"/>
        </w:rPr>
        <w:t xml:space="preserve"> </w:t>
      </w:r>
      <w:r>
        <w:t>het</w:t>
      </w:r>
      <w:r>
        <w:rPr>
          <w:spacing w:val="-18"/>
        </w:rPr>
        <w:t xml:space="preserve"> </w:t>
      </w:r>
      <w:r>
        <w:t>model</w:t>
      </w:r>
      <w:r>
        <w:rPr>
          <w:spacing w:val="-19"/>
        </w:rPr>
        <w:t xml:space="preserve"> </w:t>
      </w:r>
      <w:r>
        <w:t>deze</w:t>
      </w:r>
      <w:r>
        <w:rPr>
          <w:spacing w:val="-18"/>
        </w:rPr>
        <w:t xml:space="preserve"> </w:t>
      </w:r>
      <w:r>
        <w:t>drie</w:t>
      </w:r>
      <w:r>
        <w:rPr>
          <w:spacing w:val="-18"/>
        </w:rPr>
        <w:t xml:space="preserve"> </w:t>
      </w:r>
      <w:r>
        <w:t>schriftsystemen</w:t>
      </w:r>
      <w:r>
        <w:rPr>
          <w:spacing w:val="-18"/>
        </w:rPr>
        <w:t xml:space="preserve"> </w:t>
      </w:r>
      <w:r>
        <w:t>met</w:t>
      </w:r>
      <w:r>
        <w:rPr>
          <w:spacing w:val="-18"/>
        </w:rPr>
        <w:t xml:space="preserve"> </w:t>
      </w:r>
      <w:ins w:id="334" w:author="Vercleyen Frank" w:date="2019-05-18T23:29:00Z">
        <w:r w:rsidR="001E471D">
          <w:rPr>
            <w:spacing w:val="-18"/>
          </w:rPr>
          <w:t>weinig</w:t>
        </w:r>
      </w:ins>
      <w:del w:id="335" w:author="Vercleyen Frank" w:date="2019-05-18T23:29:00Z">
        <w:r w:rsidDel="001E471D">
          <w:delText>niet</w:delText>
        </w:r>
        <w:r w:rsidDel="001E471D">
          <w:rPr>
            <w:spacing w:val="-19"/>
          </w:rPr>
          <w:delText xml:space="preserve"> </w:delText>
        </w:r>
        <w:r w:rsidDel="001E471D">
          <w:delText>veel</w:delText>
        </w:r>
        <w:r w:rsidDel="001E471D">
          <w:rPr>
            <w:spacing w:val="-18"/>
          </w:rPr>
          <w:delText xml:space="preserve"> </w:delText>
        </w:r>
      </w:del>
      <w:r>
        <w:t>moeite</w:t>
      </w:r>
      <w:r>
        <w:rPr>
          <w:spacing w:val="-18"/>
        </w:rPr>
        <w:t xml:space="preserve"> </w:t>
      </w:r>
      <w:r>
        <w:t>zou</w:t>
      </w:r>
      <w:r>
        <w:rPr>
          <w:spacing w:val="-18"/>
        </w:rPr>
        <w:t xml:space="preserve"> </w:t>
      </w:r>
      <w:r>
        <w:t>kunnen onderscheiden</w:t>
      </w:r>
      <w:r>
        <w:rPr>
          <w:spacing w:val="-11"/>
        </w:rPr>
        <w:t xml:space="preserve"> </w:t>
      </w:r>
      <w:r>
        <w:t>en</w:t>
      </w:r>
      <w:r>
        <w:rPr>
          <w:spacing w:val="-10"/>
        </w:rPr>
        <w:t xml:space="preserve"> </w:t>
      </w:r>
      <w:r>
        <w:t>dit</w:t>
      </w:r>
      <w:r>
        <w:rPr>
          <w:spacing w:val="-10"/>
        </w:rPr>
        <w:t xml:space="preserve"> </w:t>
      </w:r>
      <w:r>
        <w:t>met</w:t>
      </w:r>
      <w:r>
        <w:rPr>
          <w:spacing w:val="-10"/>
        </w:rPr>
        <w:t xml:space="preserve"> </w:t>
      </w:r>
      <w:r>
        <w:t>een</w:t>
      </w:r>
      <w:r>
        <w:rPr>
          <w:spacing w:val="-10"/>
        </w:rPr>
        <w:t xml:space="preserve"> </w:t>
      </w:r>
      <w:r>
        <w:t>hoge</w:t>
      </w:r>
      <w:r>
        <w:rPr>
          <w:spacing w:val="-10"/>
        </w:rPr>
        <w:t xml:space="preserve"> </w:t>
      </w:r>
      <w:r>
        <w:t>accuraatheid.</w:t>
      </w:r>
      <w:r>
        <w:rPr>
          <w:spacing w:val="2"/>
        </w:rPr>
        <w:t xml:space="preserve"> </w:t>
      </w:r>
      <w:r>
        <w:t>Dit</w:t>
      </w:r>
      <w:r>
        <w:rPr>
          <w:spacing w:val="-10"/>
        </w:rPr>
        <w:t xml:space="preserve"> </w:t>
      </w:r>
      <w:r>
        <w:t>was</w:t>
      </w:r>
      <w:r>
        <w:rPr>
          <w:spacing w:val="-10"/>
        </w:rPr>
        <w:t xml:space="preserve"> </w:t>
      </w:r>
      <w:r>
        <w:t>inderdaad</w:t>
      </w:r>
      <w:r>
        <w:rPr>
          <w:spacing w:val="-10"/>
        </w:rPr>
        <w:t xml:space="preserve"> </w:t>
      </w:r>
      <w:r>
        <w:t>het</w:t>
      </w:r>
      <w:r>
        <w:rPr>
          <w:spacing w:val="-11"/>
        </w:rPr>
        <w:t xml:space="preserve"> </w:t>
      </w:r>
      <w:r>
        <w:t>geval,</w:t>
      </w:r>
      <w:r>
        <w:rPr>
          <w:spacing w:val="-10"/>
        </w:rPr>
        <w:t xml:space="preserve"> </w:t>
      </w:r>
      <w:r>
        <w:t>wanneer</w:t>
      </w:r>
      <w:r>
        <w:rPr>
          <w:spacing w:val="-10"/>
        </w:rPr>
        <w:t xml:space="preserve"> </w:t>
      </w:r>
      <w:r>
        <w:t>de generaties</w:t>
      </w:r>
      <w:r>
        <w:rPr>
          <w:spacing w:val="-11"/>
        </w:rPr>
        <w:t xml:space="preserve"> </w:t>
      </w:r>
      <w:r>
        <w:t>waren</w:t>
      </w:r>
      <w:r>
        <w:rPr>
          <w:spacing w:val="-10"/>
        </w:rPr>
        <w:t xml:space="preserve"> </w:t>
      </w:r>
      <w:r>
        <w:t>voltooid</w:t>
      </w:r>
      <w:r>
        <w:rPr>
          <w:spacing w:val="-12"/>
        </w:rPr>
        <w:t xml:space="preserve"> </w:t>
      </w:r>
      <w:r>
        <w:t>werd</w:t>
      </w:r>
      <w:r>
        <w:rPr>
          <w:spacing w:val="-10"/>
        </w:rPr>
        <w:t xml:space="preserve"> </w:t>
      </w:r>
      <w:r>
        <w:t>er</w:t>
      </w:r>
      <w:r>
        <w:rPr>
          <w:spacing w:val="-11"/>
        </w:rPr>
        <w:t xml:space="preserve"> </w:t>
      </w:r>
      <w:r>
        <w:t>een</w:t>
      </w:r>
      <w:r>
        <w:rPr>
          <w:spacing w:val="-11"/>
        </w:rPr>
        <w:t xml:space="preserve"> </w:t>
      </w:r>
      <w:r>
        <w:t>test</w:t>
      </w:r>
      <w:r>
        <w:rPr>
          <w:spacing w:val="-11"/>
        </w:rPr>
        <w:t xml:space="preserve"> </w:t>
      </w:r>
      <w:r>
        <w:t>uitgevoerd</w:t>
      </w:r>
      <w:r>
        <w:rPr>
          <w:spacing w:val="-11"/>
        </w:rPr>
        <w:t xml:space="preserve"> </w:t>
      </w:r>
      <w:r>
        <w:t>op</w:t>
      </w:r>
      <w:r>
        <w:rPr>
          <w:spacing w:val="-11"/>
        </w:rPr>
        <w:t xml:space="preserve"> </w:t>
      </w:r>
      <w:r>
        <w:t>het</w:t>
      </w:r>
      <w:r>
        <w:rPr>
          <w:spacing w:val="-11"/>
        </w:rPr>
        <w:t xml:space="preserve"> </w:t>
      </w:r>
      <w:r>
        <w:t>model</w:t>
      </w:r>
      <w:r>
        <w:rPr>
          <w:spacing w:val="-11"/>
        </w:rPr>
        <w:t xml:space="preserve"> </w:t>
      </w:r>
      <w:r>
        <w:t>met</w:t>
      </w:r>
      <w:r>
        <w:rPr>
          <w:spacing w:val="-11"/>
        </w:rPr>
        <w:t xml:space="preserve"> </w:t>
      </w:r>
      <w:r>
        <w:t>ongeziene</w:t>
      </w:r>
      <w:r>
        <w:rPr>
          <w:spacing w:val="-10"/>
        </w:rPr>
        <w:t xml:space="preserve"> </w:t>
      </w:r>
      <w:r>
        <w:t>data</w:t>
      </w:r>
      <w:r>
        <w:rPr>
          <w:spacing w:val="-12"/>
        </w:rPr>
        <w:t xml:space="preserve"> </w:t>
      </w:r>
      <w:r>
        <w:t>en de accuraatheid was nog altijd</w:t>
      </w:r>
      <w:r>
        <w:rPr>
          <w:spacing w:val="-6"/>
        </w:rPr>
        <w:t xml:space="preserve"> </w:t>
      </w:r>
      <w:r>
        <w:t>hoog.</w:t>
      </w:r>
    </w:p>
    <w:p w:rsidR="00BB27DF" w:rsidRDefault="00D92645">
      <w:pPr>
        <w:pStyle w:val="Plattetekst"/>
        <w:spacing w:before="231" w:line="252" w:lineRule="auto"/>
        <w:ind w:left="880" w:right="1279"/>
        <w:jc w:val="both"/>
      </w:pPr>
      <w:r>
        <w:t xml:space="preserve">Het onderzochte levert een bijdrage aan het classificeren </w:t>
      </w:r>
      <w:r>
        <w:rPr>
          <w:spacing w:val="-3"/>
        </w:rPr>
        <w:t xml:space="preserve">van </w:t>
      </w:r>
      <w:r>
        <w:t>individuele karakters onder hun</w:t>
      </w:r>
      <w:r>
        <w:rPr>
          <w:spacing w:val="-17"/>
        </w:rPr>
        <w:t xml:space="preserve"> </w:t>
      </w:r>
      <w:r>
        <w:t>schriftsysteem,</w:t>
      </w:r>
      <w:r>
        <w:rPr>
          <w:spacing w:val="-16"/>
        </w:rPr>
        <w:t xml:space="preserve"> </w:t>
      </w:r>
      <w:r>
        <w:t>dit</w:t>
      </w:r>
      <w:r>
        <w:rPr>
          <w:spacing w:val="-17"/>
        </w:rPr>
        <w:t xml:space="preserve"> </w:t>
      </w:r>
      <w:r>
        <w:t>kan</w:t>
      </w:r>
      <w:r>
        <w:rPr>
          <w:spacing w:val="-16"/>
        </w:rPr>
        <w:t xml:space="preserve"> </w:t>
      </w:r>
      <w:r>
        <w:t>gebruikt</w:t>
      </w:r>
      <w:r>
        <w:rPr>
          <w:spacing w:val="-17"/>
        </w:rPr>
        <w:t xml:space="preserve"> </w:t>
      </w:r>
      <w:r>
        <w:t>worden</w:t>
      </w:r>
      <w:r>
        <w:rPr>
          <w:spacing w:val="-16"/>
        </w:rPr>
        <w:t xml:space="preserve"> </w:t>
      </w:r>
      <w:r>
        <w:t>in</w:t>
      </w:r>
      <w:r>
        <w:rPr>
          <w:spacing w:val="-17"/>
        </w:rPr>
        <w:t xml:space="preserve"> </w:t>
      </w:r>
      <w:r>
        <w:t>het</w:t>
      </w:r>
      <w:r>
        <w:rPr>
          <w:spacing w:val="-16"/>
        </w:rPr>
        <w:t xml:space="preserve"> </w:t>
      </w:r>
      <w:r>
        <w:t>analyseren</w:t>
      </w:r>
      <w:r>
        <w:rPr>
          <w:spacing w:val="-17"/>
        </w:rPr>
        <w:t xml:space="preserve"> </w:t>
      </w:r>
      <w:r>
        <w:t>en</w:t>
      </w:r>
      <w:r>
        <w:rPr>
          <w:spacing w:val="-16"/>
        </w:rPr>
        <w:t xml:space="preserve"> </w:t>
      </w:r>
      <w:r>
        <w:t>lokaliseren</w:t>
      </w:r>
      <w:r>
        <w:rPr>
          <w:spacing w:val="-17"/>
        </w:rPr>
        <w:t xml:space="preserve"> </w:t>
      </w:r>
      <w:r>
        <w:t>van</w:t>
      </w:r>
      <w:r>
        <w:rPr>
          <w:spacing w:val="-16"/>
        </w:rPr>
        <w:t xml:space="preserve"> </w:t>
      </w:r>
      <w:r>
        <w:t>documen- ten met onbekende</w:t>
      </w:r>
      <w:r>
        <w:rPr>
          <w:spacing w:val="-4"/>
        </w:rPr>
        <w:t xml:space="preserve"> </w:t>
      </w:r>
      <w:r>
        <w:t>schriftsystemen.</w:t>
      </w:r>
    </w:p>
    <w:p w:rsidR="00BB27DF" w:rsidRDefault="00D92645">
      <w:pPr>
        <w:pStyle w:val="Plattetekst"/>
        <w:spacing w:line="252" w:lineRule="auto"/>
        <w:ind w:left="880" w:right="1314"/>
        <w:jc w:val="both"/>
      </w:pPr>
      <w:r>
        <w:t>Ook</w:t>
      </w:r>
      <w:r>
        <w:rPr>
          <w:spacing w:val="-10"/>
        </w:rPr>
        <w:t xml:space="preserve"> </w:t>
      </w:r>
      <w:r>
        <w:t>kan</w:t>
      </w:r>
      <w:r>
        <w:rPr>
          <w:spacing w:val="-9"/>
        </w:rPr>
        <w:t xml:space="preserve"> </w:t>
      </w:r>
      <w:r>
        <w:t>dit</w:t>
      </w:r>
      <w:r>
        <w:rPr>
          <w:spacing w:val="-9"/>
        </w:rPr>
        <w:t xml:space="preserve"> </w:t>
      </w:r>
      <w:r>
        <w:t>gebruikt</w:t>
      </w:r>
      <w:r>
        <w:rPr>
          <w:spacing w:val="-10"/>
        </w:rPr>
        <w:t xml:space="preserve"> </w:t>
      </w:r>
      <w:r>
        <w:t>worden</w:t>
      </w:r>
      <w:r>
        <w:rPr>
          <w:spacing w:val="-9"/>
        </w:rPr>
        <w:t xml:space="preserve"> </w:t>
      </w:r>
      <w:r>
        <w:t>vooraleer</w:t>
      </w:r>
      <w:r>
        <w:rPr>
          <w:spacing w:val="-9"/>
        </w:rPr>
        <w:t xml:space="preserve"> </w:t>
      </w:r>
      <w:r>
        <w:t>karakters</w:t>
      </w:r>
      <w:r>
        <w:rPr>
          <w:spacing w:val="-10"/>
        </w:rPr>
        <w:t xml:space="preserve"> </w:t>
      </w:r>
      <w:r>
        <w:t>van</w:t>
      </w:r>
      <w:r>
        <w:rPr>
          <w:spacing w:val="-9"/>
        </w:rPr>
        <w:t xml:space="preserve"> </w:t>
      </w:r>
      <w:r>
        <w:t>een</w:t>
      </w:r>
      <w:r>
        <w:rPr>
          <w:spacing w:val="-9"/>
        </w:rPr>
        <w:t xml:space="preserve"> </w:t>
      </w:r>
      <w:r>
        <w:t>specifiek</w:t>
      </w:r>
      <w:r>
        <w:rPr>
          <w:spacing w:val="-10"/>
        </w:rPr>
        <w:t xml:space="preserve"> </w:t>
      </w:r>
      <w:r>
        <w:t>schriftsyste</w:t>
      </w:r>
      <w:ins w:id="336" w:author="Vercleyen Frank" w:date="2019-05-18T23:30:00Z">
        <w:r w:rsidR="007E36E1">
          <w:t>e</w:t>
        </w:r>
      </w:ins>
      <w:r>
        <w:t>m</w:t>
      </w:r>
      <w:del w:id="337" w:author="Vercleyen Frank" w:date="2019-05-18T23:30:00Z">
        <w:r w:rsidDel="007E36E1">
          <w:delText>en</w:delText>
        </w:r>
      </w:del>
      <w:r>
        <w:rPr>
          <w:spacing w:val="-9"/>
        </w:rPr>
        <w:t xml:space="preserve"> </w:t>
      </w:r>
      <w:r>
        <w:t>in</w:t>
      </w:r>
      <w:r>
        <w:rPr>
          <w:spacing w:val="-9"/>
        </w:rPr>
        <w:t xml:space="preserve"> </w:t>
      </w:r>
      <w:r>
        <w:t>een onbekend document moeten worden herkend. Eerst wordt bepaal</w:t>
      </w:r>
      <w:ins w:id="338" w:author="Vercleyen Frank" w:date="2019-05-18T23:30:00Z">
        <w:r w:rsidR="007E36E1">
          <w:t>d</w:t>
        </w:r>
      </w:ins>
      <w:del w:id="339" w:author="Vercleyen Frank" w:date="2019-05-18T23:30:00Z">
        <w:r w:rsidDel="007E36E1">
          <w:delText>t</w:delText>
        </w:r>
      </w:del>
      <w:r>
        <w:t xml:space="preserve"> welk schriftsysteem</w:t>
      </w:r>
      <w:r>
        <w:rPr>
          <w:spacing w:val="-23"/>
        </w:rPr>
        <w:t xml:space="preserve"> </w:t>
      </w:r>
      <w:r>
        <w:t>er gebruikt</w:t>
      </w:r>
      <w:r>
        <w:rPr>
          <w:spacing w:val="-6"/>
        </w:rPr>
        <w:t xml:space="preserve"> </w:t>
      </w:r>
      <w:r>
        <w:t>wordt</w:t>
      </w:r>
      <w:r>
        <w:rPr>
          <w:spacing w:val="-5"/>
        </w:rPr>
        <w:t xml:space="preserve"> </w:t>
      </w:r>
      <w:r>
        <w:t>in</w:t>
      </w:r>
      <w:r>
        <w:rPr>
          <w:spacing w:val="-5"/>
        </w:rPr>
        <w:t xml:space="preserve"> </w:t>
      </w:r>
      <w:r>
        <w:t>het</w:t>
      </w:r>
      <w:r>
        <w:rPr>
          <w:spacing w:val="-5"/>
        </w:rPr>
        <w:t xml:space="preserve"> </w:t>
      </w:r>
      <w:r>
        <w:t>document</w:t>
      </w:r>
      <w:r>
        <w:rPr>
          <w:spacing w:val="-5"/>
        </w:rPr>
        <w:t xml:space="preserve"> </w:t>
      </w:r>
      <w:r>
        <w:t>en</w:t>
      </w:r>
      <w:r>
        <w:rPr>
          <w:spacing w:val="-5"/>
        </w:rPr>
        <w:t xml:space="preserve"> </w:t>
      </w:r>
      <w:r>
        <w:t>vervolgens</w:t>
      </w:r>
      <w:r>
        <w:rPr>
          <w:spacing w:val="-6"/>
        </w:rPr>
        <w:t xml:space="preserve"> </w:t>
      </w:r>
      <w:r>
        <w:t>kan</w:t>
      </w:r>
      <w:r>
        <w:rPr>
          <w:spacing w:val="-5"/>
        </w:rPr>
        <w:t xml:space="preserve"> </w:t>
      </w:r>
      <w:del w:id="340" w:author="Vercleyen Frank" w:date="2019-05-18T23:30:00Z">
        <w:r w:rsidDel="007E36E1">
          <w:delText>er</w:delText>
        </w:r>
        <w:r w:rsidDel="007E36E1">
          <w:rPr>
            <w:spacing w:val="-5"/>
          </w:rPr>
          <w:delText xml:space="preserve"> </w:delText>
        </w:r>
      </w:del>
      <w:r>
        <w:t>een</w:t>
      </w:r>
      <w:r>
        <w:rPr>
          <w:spacing w:val="-5"/>
        </w:rPr>
        <w:t xml:space="preserve"> </w:t>
      </w:r>
      <w:r>
        <w:t>ander</w:t>
      </w:r>
      <w:del w:id="341" w:author="Vercleyen Frank" w:date="2019-05-18T23:30:00Z">
        <w:r w:rsidDel="007E36E1">
          <w:delText>e</w:delText>
        </w:r>
      </w:del>
      <w:r>
        <w:rPr>
          <w:spacing w:val="-5"/>
        </w:rPr>
        <w:t xml:space="preserve"> </w:t>
      </w:r>
      <w:r>
        <w:t>programma</w:t>
      </w:r>
      <w:r>
        <w:rPr>
          <w:spacing w:val="-5"/>
        </w:rPr>
        <w:t xml:space="preserve"> </w:t>
      </w:r>
      <w:r>
        <w:t>de</w:t>
      </w:r>
      <w:r>
        <w:rPr>
          <w:spacing w:val="-5"/>
        </w:rPr>
        <w:t xml:space="preserve"> </w:t>
      </w:r>
      <w:r>
        <w:t>karakters herkennen onder het bepaalde</w:t>
      </w:r>
      <w:r>
        <w:rPr>
          <w:spacing w:val="-5"/>
        </w:rPr>
        <w:t xml:space="preserve"> </w:t>
      </w:r>
      <w:r>
        <w:t>schriftsysteem.</w:t>
      </w:r>
    </w:p>
    <w:p w:rsidR="00BB27DF" w:rsidRDefault="00D92645">
      <w:pPr>
        <w:pStyle w:val="Plattetekst"/>
        <w:spacing w:before="228" w:line="252" w:lineRule="auto"/>
        <w:ind w:left="872" w:right="1318" w:firstLine="8"/>
        <w:jc w:val="both"/>
      </w:pPr>
      <w:r>
        <w:t>De</w:t>
      </w:r>
      <w:r>
        <w:rPr>
          <w:spacing w:val="-18"/>
        </w:rPr>
        <w:t xml:space="preserve"> </w:t>
      </w:r>
      <w:r>
        <w:t>drie</w:t>
      </w:r>
      <w:r>
        <w:rPr>
          <w:spacing w:val="-17"/>
        </w:rPr>
        <w:t xml:space="preserve"> </w:t>
      </w:r>
      <w:r>
        <w:t>gebruikte</w:t>
      </w:r>
      <w:r>
        <w:rPr>
          <w:spacing w:val="-18"/>
        </w:rPr>
        <w:t xml:space="preserve"> </w:t>
      </w:r>
      <w:r>
        <w:t>schriftsystemen</w:t>
      </w:r>
      <w:r>
        <w:rPr>
          <w:spacing w:val="-18"/>
        </w:rPr>
        <w:t xml:space="preserve"> </w:t>
      </w:r>
      <w:r>
        <w:t>staan</w:t>
      </w:r>
      <w:r>
        <w:rPr>
          <w:spacing w:val="-17"/>
        </w:rPr>
        <w:t xml:space="preserve"> </w:t>
      </w:r>
      <w:r>
        <w:t>elk</w:t>
      </w:r>
      <w:r>
        <w:rPr>
          <w:spacing w:val="-17"/>
        </w:rPr>
        <w:t xml:space="preserve"> </w:t>
      </w:r>
      <w:r>
        <w:t>onder</w:t>
      </w:r>
      <w:r>
        <w:rPr>
          <w:spacing w:val="-18"/>
        </w:rPr>
        <w:t xml:space="preserve"> </w:t>
      </w:r>
      <w:r>
        <w:t>een</w:t>
      </w:r>
      <w:r>
        <w:rPr>
          <w:spacing w:val="-18"/>
        </w:rPr>
        <w:t xml:space="preserve"> </w:t>
      </w:r>
      <w:r>
        <w:t>verschillende</w:t>
      </w:r>
      <w:r>
        <w:rPr>
          <w:spacing w:val="-17"/>
        </w:rPr>
        <w:t xml:space="preserve"> </w:t>
      </w:r>
      <w:r>
        <w:t>overkoepelende</w:t>
      </w:r>
      <w:r>
        <w:rPr>
          <w:spacing w:val="-18"/>
        </w:rPr>
        <w:t xml:space="preserve"> </w:t>
      </w:r>
      <w:r>
        <w:t>groep waardoor ze elk heel weinig gelijkende karakteristieken</w:t>
      </w:r>
      <w:r>
        <w:rPr>
          <w:spacing w:val="-14"/>
        </w:rPr>
        <w:t xml:space="preserve"> </w:t>
      </w:r>
      <w:r>
        <w:t>bevatten.</w:t>
      </w:r>
    </w:p>
    <w:p w:rsidR="00BB27DF" w:rsidRDefault="00D92645">
      <w:pPr>
        <w:pStyle w:val="Plattetekst"/>
        <w:spacing w:line="252" w:lineRule="auto"/>
        <w:ind w:left="880" w:right="1279"/>
        <w:jc w:val="both"/>
      </w:pPr>
      <w:r>
        <w:t xml:space="preserve">Naast het onderscheiden van deze drie schriftsystemen is er geëxperimenteerd met meer- dere schriftsystemen </w:t>
      </w:r>
      <w:ins w:id="342" w:author="Vercleyen Frank" w:date="2019-05-18T23:30:00Z">
        <w:r w:rsidR="007E36E1">
          <w:t>om</w:t>
        </w:r>
      </w:ins>
      <w:del w:id="343" w:author="Vercleyen Frank" w:date="2019-05-18T23:30:00Z">
        <w:r w:rsidDel="007E36E1">
          <w:delText>aan</w:delText>
        </w:r>
      </w:del>
      <w:r>
        <w:t xml:space="preserve"> het model aan te leren.</w:t>
      </w:r>
    </w:p>
    <w:p w:rsidR="00BB27DF" w:rsidRDefault="00D92645">
      <w:pPr>
        <w:pStyle w:val="Plattetekst"/>
        <w:spacing w:line="252" w:lineRule="auto"/>
        <w:ind w:left="872" w:right="1318" w:firstLine="8"/>
        <w:jc w:val="both"/>
      </w:pPr>
      <w:r>
        <w:t>Een</w:t>
      </w:r>
      <w:r>
        <w:rPr>
          <w:spacing w:val="-19"/>
        </w:rPr>
        <w:t xml:space="preserve"> </w:t>
      </w:r>
      <w:r>
        <w:t>daarvan</w:t>
      </w:r>
      <w:r>
        <w:rPr>
          <w:spacing w:val="-18"/>
        </w:rPr>
        <w:t xml:space="preserve"> </w:t>
      </w:r>
      <w:r>
        <w:t>is</w:t>
      </w:r>
      <w:r>
        <w:rPr>
          <w:spacing w:val="-19"/>
        </w:rPr>
        <w:t xml:space="preserve"> </w:t>
      </w:r>
      <w:r>
        <w:t>het</w:t>
      </w:r>
      <w:r>
        <w:rPr>
          <w:spacing w:val="-18"/>
        </w:rPr>
        <w:t xml:space="preserve"> </w:t>
      </w:r>
      <w:r>
        <w:t>Devanagari,</w:t>
      </w:r>
      <w:r>
        <w:rPr>
          <w:spacing w:val="-18"/>
        </w:rPr>
        <w:t xml:space="preserve"> </w:t>
      </w:r>
      <w:r>
        <w:t>een</w:t>
      </w:r>
      <w:r>
        <w:rPr>
          <w:spacing w:val="-18"/>
        </w:rPr>
        <w:t xml:space="preserve"> </w:t>
      </w:r>
      <w:r>
        <w:t>systeem</w:t>
      </w:r>
      <w:r>
        <w:rPr>
          <w:spacing w:val="-19"/>
        </w:rPr>
        <w:t xml:space="preserve"> </w:t>
      </w:r>
      <w:r>
        <w:t>dat</w:t>
      </w:r>
      <w:r>
        <w:rPr>
          <w:spacing w:val="-18"/>
        </w:rPr>
        <w:t xml:space="preserve"> </w:t>
      </w:r>
      <w:r>
        <w:t>gebruikt</w:t>
      </w:r>
      <w:r>
        <w:rPr>
          <w:spacing w:val="-19"/>
        </w:rPr>
        <w:t xml:space="preserve"> </w:t>
      </w:r>
      <w:r>
        <w:t>wordt</w:t>
      </w:r>
      <w:r>
        <w:rPr>
          <w:spacing w:val="-18"/>
        </w:rPr>
        <w:t xml:space="preserve"> </w:t>
      </w:r>
      <w:r>
        <w:t>in</w:t>
      </w:r>
      <w:r>
        <w:rPr>
          <w:spacing w:val="-19"/>
        </w:rPr>
        <w:t xml:space="preserve"> </w:t>
      </w:r>
      <w:r>
        <w:t>Indië.</w:t>
      </w:r>
      <w:r>
        <w:rPr>
          <w:spacing w:val="-6"/>
        </w:rPr>
        <w:t xml:space="preserve"> </w:t>
      </w:r>
      <w:r>
        <w:t>Dit</w:t>
      </w:r>
      <w:r>
        <w:rPr>
          <w:spacing w:val="-19"/>
        </w:rPr>
        <w:t xml:space="preserve"> </w:t>
      </w:r>
      <w:r>
        <w:t>schriftsysteem is zeer gelijkaardig aan het Kanji aangezien het met dezelfde hoeken, vormen en lijnen werkt.</w:t>
      </w:r>
    </w:p>
    <w:p w:rsidR="00BB27DF" w:rsidRDefault="00D92645">
      <w:pPr>
        <w:pStyle w:val="Plattetekst"/>
        <w:spacing w:line="273" w:lineRule="exact"/>
        <w:ind w:left="869"/>
        <w:jc w:val="both"/>
      </w:pPr>
      <w:r>
        <w:t>Wanneer een dataset bestaande uit verschillende karakters van het Devanagari aan het</w:t>
      </w:r>
    </w:p>
    <w:p w:rsidR="00BB27DF" w:rsidRDefault="00BB27DF">
      <w:pPr>
        <w:spacing w:line="273" w:lineRule="exact"/>
        <w:jc w:val="both"/>
        <w:sectPr w:rsidR="00BB27DF">
          <w:pgSz w:w="11910" w:h="16840"/>
          <w:pgMar w:top="1580" w:right="380" w:bottom="280" w:left="820" w:header="708" w:footer="708" w:gutter="0"/>
          <w:cols w:space="708"/>
        </w:sectPr>
      </w:pPr>
    </w:p>
    <w:p w:rsidR="00BB27DF" w:rsidRDefault="008E32D9">
      <w:pPr>
        <w:pStyle w:val="Kop3"/>
        <w:tabs>
          <w:tab w:val="left" w:pos="6748"/>
        </w:tabs>
        <w:ind w:left="874" w:firstLine="0"/>
        <w:jc w:val="both"/>
      </w:pPr>
      <w:r>
        <w:rPr>
          <w:noProof/>
          <w:lang w:val="nl-BE" w:eastAsia="nl-BE"/>
        </w:rPr>
        <mc:AlternateContent>
          <mc:Choice Requires="wps">
            <w:drawing>
              <wp:anchor distT="0" distB="0" distL="0" distR="0" simplePos="0" relativeHeight="251635200" behindDoc="0" locked="0" layoutInCell="1" allowOverlap="1">
                <wp:simplePos x="0" y="0"/>
                <wp:positionH relativeFrom="page">
                  <wp:posOffset>1080135</wp:posOffset>
                </wp:positionH>
                <wp:positionV relativeFrom="paragraph">
                  <wp:posOffset>265430</wp:posOffset>
                </wp:positionV>
                <wp:extent cx="5400040" cy="0"/>
                <wp:effectExtent l="13335" t="8255" r="6350" b="10795"/>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20.9pt" to="510.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" strokeweight=".17569mm">
                <w10:wrap type="topAndBottom" anchorx="page"/>
              </v:line>
            </w:pict>
          </mc:Fallback>
        </mc:AlternateContent>
      </w:r>
      <w:r w:rsidR="00D92645">
        <w:rPr>
          <w:b w:val="0"/>
          <w:w w:val="95"/>
        </w:rPr>
        <w:t>40</w:t>
      </w:r>
      <w:r w:rsidR="00D92645">
        <w:rPr>
          <w:b w:val="0"/>
          <w:w w:val="95"/>
        </w:rPr>
        <w:tab/>
      </w:r>
      <w:r w:rsidR="00D92645">
        <w:rPr>
          <w:w w:val="95"/>
        </w:rPr>
        <w:t>Hoofdstuk 4.</w:t>
      </w:r>
      <w:r w:rsidR="00D92645">
        <w:rPr>
          <w:spacing w:val="-50"/>
          <w:w w:val="95"/>
        </w:rPr>
        <w:t xml:space="preserve"> </w:t>
      </w:r>
      <w:r w:rsidR="00D92645">
        <w:rPr>
          <w:w w:val="95"/>
        </w:rPr>
        <w:t>Conclusie</w:t>
      </w:r>
    </w:p>
    <w:p w:rsidR="00BB27DF" w:rsidRDefault="00D92645">
      <w:pPr>
        <w:pStyle w:val="Plattetekst"/>
        <w:spacing w:before="175" w:line="252" w:lineRule="auto"/>
        <w:ind w:left="880" w:right="1318"/>
        <w:jc w:val="both"/>
      </w:pPr>
      <w:r>
        <w:t>model</w:t>
      </w:r>
      <w:r>
        <w:rPr>
          <w:spacing w:val="-9"/>
        </w:rPr>
        <w:t xml:space="preserve"> </w:t>
      </w:r>
      <w:r>
        <w:t>werd</w:t>
      </w:r>
      <w:r>
        <w:rPr>
          <w:spacing w:val="-9"/>
        </w:rPr>
        <w:t xml:space="preserve"> </w:t>
      </w:r>
      <w:r>
        <w:t>aangeleerd</w:t>
      </w:r>
      <w:r>
        <w:rPr>
          <w:spacing w:val="-9"/>
        </w:rPr>
        <w:t xml:space="preserve"> </w:t>
      </w:r>
      <w:r>
        <w:t>was</w:t>
      </w:r>
      <w:r>
        <w:rPr>
          <w:spacing w:val="-9"/>
        </w:rPr>
        <w:t xml:space="preserve"> </w:t>
      </w:r>
      <w:r>
        <w:t>er</w:t>
      </w:r>
      <w:r>
        <w:rPr>
          <w:spacing w:val="-9"/>
        </w:rPr>
        <w:t xml:space="preserve"> </w:t>
      </w:r>
      <w:r>
        <w:t>een</w:t>
      </w:r>
      <w:r>
        <w:rPr>
          <w:spacing w:val="-9"/>
        </w:rPr>
        <w:t xml:space="preserve"> </w:t>
      </w:r>
      <w:r>
        <w:t>lagere</w:t>
      </w:r>
      <w:r>
        <w:rPr>
          <w:spacing w:val="-9"/>
        </w:rPr>
        <w:t xml:space="preserve"> </w:t>
      </w:r>
      <w:r>
        <w:t>accuraatheid,</w:t>
      </w:r>
      <w:r>
        <w:rPr>
          <w:spacing w:val="-9"/>
        </w:rPr>
        <w:t xml:space="preserve"> </w:t>
      </w:r>
      <w:r>
        <w:t>ook</w:t>
      </w:r>
      <w:r>
        <w:rPr>
          <w:spacing w:val="-9"/>
        </w:rPr>
        <w:t xml:space="preserve"> </w:t>
      </w:r>
      <w:r>
        <w:t>wanneer</w:t>
      </w:r>
      <w:r>
        <w:rPr>
          <w:spacing w:val="-9"/>
        </w:rPr>
        <w:t xml:space="preserve"> </w:t>
      </w:r>
      <w:r>
        <w:t>het</w:t>
      </w:r>
      <w:r>
        <w:rPr>
          <w:spacing w:val="-9"/>
        </w:rPr>
        <w:t xml:space="preserve"> </w:t>
      </w:r>
      <w:r>
        <w:t>getest</w:t>
      </w:r>
      <w:r>
        <w:rPr>
          <w:spacing w:val="-9"/>
        </w:rPr>
        <w:t xml:space="preserve"> </w:t>
      </w:r>
      <w:r>
        <w:t>werd</w:t>
      </w:r>
      <w:r>
        <w:rPr>
          <w:spacing w:val="-9"/>
        </w:rPr>
        <w:t xml:space="preserve"> </w:t>
      </w:r>
      <w:r>
        <w:t>in</w:t>
      </w:r>
      <w:r>
        <w:rPr>
          <w:spacing w:val="-9"/>
        </w:rPr>
        <w:t xml:space="preserve"> </w:t>
      </w:r>
      <w:r>
        <w:t>de praktijk</w:t>
      </w:r>
      <w:r>
        <w:rPr>
          <w:spacing w:val="-17"/>
        </w:rPr>
        <w:t xml:space="preserve"> </w:t>
      </w:r>
      <w:r>
        <w:t>maakte</w:t>
      </w:r>
      <w:r>
        <w:rPr>
          <w:spacing w:val="-16"/>
        </w:rPr>
        <w:t xml:space="preserve"> </w:t>
      </w:r>
      <w:r>
        <w:t>het</w:t>
      </w:r>
      <w:r>
        <w:rPr>
          <w:spacing w:val="-16"/>
        </w:rPr>
        <w:t xml:space="preserve"> </w:t>
      </w:r>
      <w:r>
        <w:t>model</w:t>
      </w:r>
      <w:r>
        <w:rPr>
          <w:spacing w:val="-16"/>
        </w:rPr>
        <w:t xml:space="preserve"> </w:t>
      </w:r>
      <w:r>
        <w:t>fouten</w:t>
      </w:r>
      <w:r>
        <w:rPr>
          <w:spacing w:val="-17"/>
        </w:rPr>
        <w:t xml:space="preserve"> </w:t>
      </w:r>
      <w:r>
        <w:t>bij</w:t>
      </w:r>
      <w:r>
        <w:rPr>
          <w:spacing w:val="-16"/>
        </w:rPr>
        <w:t xml:space="preserve"> </w:t>
      </w:r>
      <w:r>
        <w:t>het</w:t>
      </w:r>
      <w:r>
        <w:rPr>
          <w:spacing w:val="-16"/>
        </w:rPr>
        <w:t xml:space="preserve"> </w:t>
      </w:r>
      <w:r>
        <w:t>herkennen</w:t>
      </w:r>
      <w:r>
        <w:rPr>
          <w:spacing w:val="-16"/>
        </w:rPr>
        <w:t xml:space="preserve"> </w:t>
      </w:r>
      <w:r>
        <w:t>van</w:t>
      </w:r>
      <w:r>
        <w:rPr>
          <w:spacing w:val="-16"/>
        </w:rPr>
        <w:t xml:space="preserve"> </w:t>
      </w:r>
      <w:r>
        <w:t>het</w:t>
      </w:r>
      <w:r>
        <w:rPr>
          <w:spacing w:val="-17"/>
        </w:rPr>
        <w:t xml:space="preserve"> </w:t>
      </w:r>
      <w:r>
        <w:t>Kanji</w:t>
      </w:r>
      <w:r>
        <w:rPr>
          <w:spacing w:val="-16"/>
        </w:rPr>
        <w:t xml:space="preserve"> </w:t>
      </w:r>
      <w:r>
        <w:t>of</w:t>
      </w:r>
      <w:r>
        <w:rPr>
          <w:spacing w:val="-16"/>
        </w:rPr>
        <w:t xml:space="preserve"> </w:t>
      </w:r>
      <w:r>
        <w:t>Devanagari</w:t>
      </w:r>
      <w:r>
        <w:rPr>
          <w:spacing w:val="-16"/>
        </w:rPr>
        <w:t xml:space="preserve"> </w:t>
      </w:r>
      <w:r>
        <w:t>aangezien het de systemen niet goed genoeg van elkaar kon</w:t>
      </w:r>
      <w:r>
        <w:rPr>
          <w:spacing w:val="-16"/>
        </w:rPr>
        <w:t xml:space="preserve"> </w:t>
      </w:r>
      <w:r>
        <w:t>onderscheiden.</w:t>
      </w:r>
    </w:p>
    <w:p w:rsidR="00BB27DF" w:rsidRDefault="00D92645">
      <w:pPr>
        <w:pStyle w:val="Plattetekst"/>
        <w:spacing w:before="232" w:line="252" w:lineRule="auto"/>
        <w:ind w:left="874" w:right="1318" w:firstLine="5"/>
        <w:jc w:val="both"/>
      </w:pPr>
      <w:r>
        <w:t>Uit</w:t>
      </w:r>
      <w:r>
        <w:rPr>
          <w:spacing w:val="-5"/>
        </w:rPr>
        <w:t xml:space="preserve"> </w:t>
      </w:r>
      <w:r>
        <w:t>dit</w:t>
      </w:r>
      <w:r>
        <w:rPr>
          <w:spacing w:val="-5"/>
        </w:rPr>
        <w:t xml:space="preserve"> </w:t>
      </w:r>
      <w:r>
        <w:t>experiment</w:t>
      </w:r>
      <w:r>
        <w:rPr>
          <w:spacing w:val="-4"/>
        </w:rPr>
        <w:t xml:space="preserve"> </w:t>
      </w:r>
      <w:r>
        <w:t>kan</w:t>
      </w:r>
      <w:r>
        <w:rPr>
          <w:spacing w:val="-5"/>
        </w:rPr>
        <w:t xml:space="preserve"> </w:t>
      </w:r>
      <w:r>
        <w:t>er</w:t>
      </w:r>
      <w:r>
        <w:rPr>
          <w:spacing w:val="-5"/>
        </w:rPr>
        <w:t xml:space="preserve"> </w:t>
      </w:r>
      <w:r>
        <w:t>besloten</w:t>
      </w:r>
      <w:r>
        <w:rPr>
          <w:spacing w:val="-4"/>
        </w:rPr>
        <w:t xml:space="preserve"> </w:t>
      </w:r>
      <w:r>
        <w:t>worden</w:t>
      </w:r>
      <w:r>
        <w:rPr>
          <w:spacing w:val="-5"/>
        </w:rPr>
        <w:t xml:space="preserve"> </w:t>
      </w:r>
      <w:r>
        <w:t>dat</w:t>
      </w:r>
      <w:r>
        <w:rPr>
          <w:spacing w:val="-4"/>
        </w:rPr>
        <w:t xml:space="preserve"> </w:t>
      </w:r>
      <w:r>
        <w:t>als</w:t>
      </w:r>
      <w:r>
        <w:rPr>
          <w:spacing w:val="-5"/>
        </w:rPr>
        <w:t xml:space="preserve"> </w:t>
      </w:r>
      <w:r>
        <w:t>er</w:t>
      </w:r>
      <w:r>
        <w:rPr>
          <w:spacing w:val="-5"/>
        </w:rPr>
        <w:t xml:space="preserve"> </w:t>
      </w:r>
      <w:r>
        <w:t>software</w:t>
      </w:r>
      <w:r>
        <w:rPr>
          <w:spacing w:val="-4"/>
        </w:rPr>
        <w:t xml:space="preserve"> </w:t>
      </w:r>
      <w:r>
        <w:t>zou</w:t>
      </w:r>
      <w:r>
        <w:rPr>
          <w:spacing w:val="-5"/>
        </w:rPr>
        <w:t xml:space="preserve"> </w:t>
      </w:r>
      <w:r>
        <w:t>worden</w:t>
      </w:r>
      <w:r>
        <w:rPr>
          <w:spacing w:val="-4"/>
        </w:rPr>
        <w:t xml:space="preserve"> </w:t>
      </w:r>
      <w:r>
        <w:t>geschreven</w:t>
      </w:r>
      <w:r>
        <w:rPr>
          <w:spacing w:val="-5"/>
        </w:rPr>
        <w:t xml:space="preserve"> </w:t>
      </w:r>
      <w:r>
        <w:t>om vele</w:t>
      </w:r>
      <w:r>
        <w:rPr>
          <w:spacing w:val="-21"/>
        </w:rPr>
        <w:t xml:space="preserve"> </w:t>
      </w:r>
      <w:r>
        <w:t>verschillende</w:t>
      </w:r>
      <w:r>
        <w:rPr>
          <w:spacing w:val="-20"/>
        </w:rPr>
        <w:t xml:space="preserve"> </w:t>
      </w:r>
      <w:r>
        <w:t>schriftsystemen</w:t>
      </w:r>
      <w:r>
        <w:rPr>
          <w:spacing w:val="-20"/>
        </w:rPr>
        <w:t xml:space="preserve"> </w:t>
      </w:r>
      <w:r>
        <w:rPr>
          <w:spacing w:val="-3"/>
        </w:rPr>
        <w:t>van</w:t>
      </w:r>
      <w:r>
        <w:rPr>
          <w:spacing w:val="-20"/>
        </w:rPr>
        <w:t xml:space="preserve"> </w:t>
      </w:r>
      <w:r>
        <w:t>elkaar</w:t>
      </w:r>
      <w:r>
        <w:rPr>
          <w:spacing w:val="-21"/>
        </w:rPr>
        <w:t xml:space="preserve"> </w:t>
      </w:r>
      <w:r>
        <w:t>te</w:t>
      </w:r>
      <w:r>
        <w:rPr>
          <w:spacing w:val="-19"/>
        </w:rPr>
        <w:t xml:space="preserve"> </w:t>
      </w:r>
      <w:r>
        <w:t>onderscheiden</w:t>
      </w:r>
      <w:r>
        <w:rPr>
          <w:spacing w:val="-20"/>
        </w:rPr>
        <w:t xml:space="preserve"> </w:t>
      </w:r>
      <w:r>
        <w:t>er</w:t>
      </w:r>
      <w:r>
        <w:rPr>
          <w:spacing w:val="-21"/>
        </w:rPr>
        <w:t xml:space="preserve"> </w:t>
      </w:r>
      <w:r>
        <w:t>een</w:t>
      </w:r>
      <w:r>
        <w:rPr>
          <w:spacing w:val="-20"/>
        </w:rPr>
        <w:t xml:space="preserve"> </w:t>
      </w:r>
      <w:r>
        <w:t>meer</w:t>
      </w:r>
      <w:r>
        <w:rPr>
          <w:spacing w:val="-20"/>
        </w:rPr>
        <w:t xml:space="preserve"> </w:t>
      </w:r>
      <w:r>
        <w:t>accuraat</w:t>
      </w:r>
      <w:r>
        <w:rPr>
          <w:spacing w:val="-20"/>
        </w:rPr>
        <w:t xml:space="preserve"> </w:t>
      </w:r>
      <w:r>
        <w:t>model geschreven moet worden met meer aandacht aan de gebruikte filters, het aantal</w:t>
      </w:r>
      <w:r>
        <w:rPr>
          <w:spacing w:val="-42"/>
        </w:rPr>
        <w:t xml:space="preserve"> </w:t>
      </w:r>
      <w:r>
        <w:t>neuronen en</w:t>
      </w:r>
      <w:r>
        <w:rPr>
          <w:spacing w:val="-9"/>
        </w:rPr>
        <w:t xml:space="preserve"> </w:t>
      </w:r>
      <w:r>
        <w:t>het</w:t>
      </w:r>
      <w:r>
        <w:rPr>
          <w:spacing w:val="-8"/>
        </w:rPr>
        <w:t xml:space="preserve"> </w:t>
      </w:r>
      <w:r>
        <w:t>aantal</w:t>
      </w:r>
      <w:r>
        <w:rPr>
          <w:spacing w:val="-8"/>
        </w:rPr>
        <w:t xml:space="preserve"> </w:t>
      </w:r>
      <w:r>
        <w:t>lagen</w:t>
      </w:r>
      <w:r>
        <w:rPr>
          <w:spacing w:val="-8"/>
        </w:rPr>
        <w:t xml:space="preserve"> </w:t>
      </w:r>
      <w:r>
        <w:t>die</w:t>
      </w:r>
      <w:r>
        <w:rPr>
          <w:spacing w:val="-8"/>
        </w:rPr>
        <w:t xml:space="preserve"> </w:t>
      </w:r>
      <w:r>
        <w:t>in</w:t>
      </w:r>
      <w:r>
        <w:rPr>
          <w:spacing w:val="-8"/>
        </w:rPr>
        <w:t xml:space="preserve"> </w:t>
      </w:r>
      <w:r>
        <w:t>het</w:t>
      </w:r>
      <w:r>
        <w:rPr>
          <w:spacing w:val="-8"/>
        </w:rPr>
        <w:t xml:space="preserve"> </w:t>
      </w:r>
      <w:r>
        <w:t>model</w:t>
      </w:r>
      <w:r>
        <w:rPr>
          <w:spacing w:val="-8"/>
        </w:rPr>
        <w:t xml:space="preserve"> </w:t>
      </w:r>
      <w:r>
        <w:t>worden</w:t>
      </w:r>
      <w:r>
        <w:rPr>
          <w:spacing w:val="-8"/>
        </w:rPr>
        <w:t xml:space="preserve"> </w:t>
      </w:r>
      <w:r>
        <w:t>gebruikt.</w:t>
      </w:r>
      <w:r>
        <w:rPr>
          <w:spacing w:val="6"/>
        </w:rPr>
        <w:t xml:space="preserve"> </w:t>
      </w:r>
      <w:r>
        <w:rPr>
          <w:spacing w:val="-3"/>
        </w:rPr>
        <w:t>Wanneer</w:t>
      </w:r>
      <w:r>
        <w:rPr>
          <w:spacing w:val="-8"/>
        </w:rPr>
        <w:t xml:space="preserve"> </w:t>
      </w:r>
      <w:r>
        <w:t>dit</w:t>
      </w:r>
      <w:r>
        <w:rPr>
          <w:spacing w:val="-8"/>
        </w:rPr>
        <w:t xml:space="preserve"> </w:t>
      </w:r>
      <w:r>
        <w:t>niet</w:t>
      </w:r>
      <w:r>
        <w:rPr>
          <w:spacing w:val="-8"/>
        </w:rPr>
        <w:t xml:space="preserve"> </w:t>
      </w:r>
      <w:r>
        <w:t>genoeg</w:t>
      </w:r>
      <w:r>
        <w:rPr>
          <w:spacing w:val="-9"/>
        </w:rPr>
        <w:t xml:space="preserve"> </w:t>
      </w:r>
      <w:r>
        <w:t>zou</w:t>
      </w:r>
      <w:r>
        <w:rPr>
          <w:spacing w:val="-8"/>
        </w:rPr>
        <w:t xml:space="preserve"> </w:t>
      </w:r>
      <w:r>
        <w:t>zijn</w:t>
      </w:r>
      <w:r>
        <w:rPr>
          <w:spacing w:val="-8"/>
        </w:rPr>
        <w:t xml:space="preserve"> </w:t>
      </w:r>
      <w:r>
        <w:t>en er nog altijd een lage accuraatheid is zal er moeten gekeken worden naar het gebruik</w:t>
      </w:r>
      <w:r>
        <w:rPr>
          <w:spacing w:val="-34"/>
        </w:rPr>
        <w:t xml:space="preserve"> </w:t>
      </w:r>
      <w:r>
        <w:t>van andere technologieën dit het proces van het model kunnen</w:t>
      </w:r>
      <w:r>
        <w:rPr>
          <w:spacing w:val="-24"/>
        </w:rPr>
        <w:t xml:space="preserve"> </w:t>
      </w:r>
      <w:r>
        <w:t>vergemakkelijken.</w:t>
      </w:r>
    </w:p>
    <w:p w:rsidR="00BB27DF" w:rsidRDefault="00D92645">
      <w:pPr>
        <w:pStyle w:val="Plattetekst"/>
        <w:spacing w:before="229" w:line="252" w:lineRule="auto"/>
        <w:ind w:left="880" w:right="1318"/>
        <w:jc w:val="both"/>
      </w:pPr>
      <w:r>
        <w:t>Een</w:t>
      </w:r>
      <w:r>
        <w:rPr>
          <w:spacing w:val="-10"/>
        </w:rPr>
        <w:t xml:space="preserve"> </w:t>
      </w:r>
      <w:r>
        <w:t>grote</w:t>
      </w:r>
      <w:r>
        <w:rPr>
          <w:spacing w:val="-9"/>
        </w:rPr>
        <w:t xml:space="preserve"> </w:t>
      </w:r>
      <w:r>
        <w:t>factor</w:t>
      </w:r>
      <w:r>
        <w:rPr>
          <w:spacing w:val="-9"/>
        </w:rPr>
        <w:t xml:space="preserve"> </w:t>
      </w:r>
      <w:r>
        <w:t>die</w:t>
      </w:r>
      <w:r>
        <w:rPr>
          <w:spacing w:val="-9"/>
        </w:rPr>
        <w:t xml:space="preserve"> </w:t>
      </w:r>
      <w:r>
        <w:t>in</w:t>
      </w:r>
      <w:r>
        <w:rPr>
          <w:spacing w:val="-10"/>
        </w:rPr>
        <w:t xml:space="preserve"> </w:t>
      </w:r>
      <w:r>
        <w:t>acht</w:t>
      </w:r>
      <w:r>
        <w:rPr>
          <w:spacing w:val="-9"/>
        </w:rPr>
        <w:t xml:space="preserve"> </w:t>
      </w:r>
      <w:r>
        <w:t>moeten</w:t>
      </w:r>
      <w:r>
        <w:rPr>
          <w:spacing w:val="-9"/>
        </w:rPr>
        <w:t xml:space="preserve"> </w:t>
      </w:r>
      <w:r>
        <w:t>worden</w:t>
      </w:r>
      <w:r>
        <w:rPr>
          <w:spacing w:val="-10"/>
        </w:rPr>
        <w:t xml:space="preserve"> </w:t>
      </w:r>
      <w:r>
        <w:t>genomen</w:t>
      </w:r>
      <w:r>
        <w:rPr>
          <w:spacing w:val="-9"/>
        </w:rPr>
        <w:t xml:space="preserve"> </w:t>
      </w:r>
      <w:r>
        <w:t>is</w:t>
      </w:r>
      <w:r>
        <w:rPr>
          <w:spacing w:val="-9"/>
        </w:rPr>
        <w:t xml:space="preserve"> </w:t>
      </w:r>
      <w:r>
        <w:t>de</w:t>
      </w:r>
      <w:r>
        <w:rPr>
          <w:spacing w:val="-9"/>
        </w:rPr>
        <w:t xml:space="preserve"> </w:t>
      </w:r>
      <w:r>
        <w:t>beschikbaarheid</w:t>
      </w:r>
      <w:r>
        <w:rPr>
          <w:spacing w:val="-10"/>
        </w:rPr>
        <w:t xml:space="preserve"> </w:t>
      </w:r>
      <w:r>
        <w:t>van</w:t>
      </w:r>
      <w:r>
        <w:rPr>
          <w:spacing w:val="-9"/>
        </w:rPr>
        <w:t xml:space="preserve"> </w:t>
      </w:r>
      <w:r>
        <w:t>de</w:t>
      </w:r>
      <w:r>
        <w:rPr>
          <w:spacing w:val="-9"/>
        </w:rPr>
        <w:t xml:space="preserve"> </w:t>
      </w:r>
      <w:r>
        <w:t>nodige datasets. Een groot deel van de tijd dat in dit onderzoek werd gestoken in het vinden van goede</w:t>
      </w:r>
      <w:r>
        <w:rPr>
          <w:spacing w:val="-8"/>
        </w:rPr>
        <w:t xml:space="preserve"> </w:t>
      </w:r>
      <w:r>
        <w:t>datasets,</w:t>
      </w:r>
      <w:r>
        <w:rPr>
          <w:spacing w:val="-8"/>
        </w:rPr>
        <w:t xml:space="preserve"> </w:t>
      </w:r>
      <w:r>
        <w:t>wanneer</w:t>
      </w:r>
      <w:r>
        <w:rPr>
          <w:spacing w:val="-8"/>
        </w:rPr>
        <w:t xml:space="preserve"> </w:t>
      </w:r>
      <w:r>
        <w:t>dit</w:t>
      </w:r>
      <w:r>
        <w:rPr>
          <w:spacing w:val="-8"/>
        </w:rPr>
        <w:t xml:space="preserve"> </w:t>
      </w:r>
      <w:r>
        <w:t>zou</w:t>
      </w:r>
      <w:r>
        <w:rPr>
          <w:spacing w:val="-8"/>
        </w:rPr>
        <w:t xml:space="preserve"> </w:t>
      </w:r>
      <w:r>
        <w:t>gebeuren</w:t>
      </w:r>
      <w:r>
        <w:rPr>
          <w:spacing w:val="-7"/>
        </w:rPr>
        <w:t xml:space="preserve"> </w:t>
      </w:r>
      <w:r>
        <w:t>voor</w:t>
      </w:r>
      <w:r>
        <w:rPr>
          <w:spacing w:val="-8"/>
        </w:rPr>
        <w:t xml:space="preserve"> </w:t>
      </w:r>
      <w:r>
        <w:t>een</w:t>
      </w:r>
      <w:r>
        <w:rPr>
          <w:spacing w:val="-8"/>
        </w:rPr>
        <w:t xml:space="preserve"> </w:t>
      </w:r>
      <w:r>
        <w:t>groot</w:t>
      </w:r>
      <w:r>
        <w:rPr>
          <w:spacing w:val="-8"/>
        </w:rPr>
        <w:t xml:space="preserve"> </w:t>
      </w:r>
      <w:r>
        <w:t>aantal</w:t>
      </w:r>
      <w:r>
        <w:rPr>
          <w:spacing w:val="-8"/>
        </w:rPr>
        <w:t xml:space="preserve"> </w:t>
      </w:r>
      <w:r>
        <w:t>schriftsystemen</w:t>
      </w:r>
      <w:r>
        <w:rPr>
          <w:spacing w:val="-7"/>
        </w:rPr>
        <w:t xml:space="preserve"> </w:t>
      </w:r>
      <w:r>
        <w:t>is</w:t>
      </w:r>
      <w:r>
        <w:rPr>
          <w:spacing w:val="-8"/>
        </w:rPr>
        <w:t xml:space="preserve"> </w:t>
      </w:r>
      <w:r>
        <w:t>dit</w:t>
      </w:r>
      <w:r>
        <w:rPr>
          <w:spacing w:val="-8"/>
        </w:rPr>
        <w:t xml:space="preserve"> </w:t>
      </w:r>
      <w:r>
        <w:t>niet evident.</w:t>
      </w:r>
    </w:p>
    <w:p w:rsidR="00BB27DF" w:rsidRDefault="00BB27DF">
      <w:pPr>
        <w:spacing w:line="252" w:lineRule="auto"/>
        <w:jc w:val="both"/>
        <w:sectPr w:rsidR="00BB27DF">
          <w:pgSz w:w="11910" w:h="16840"/>
          <w:pgMar w:top="1120" w:right="380" w:bottom="280" w:left="820" w:header="708" w:footer="708" w:gutter="0"/>
          <w:cols w:space="708"/>
        </w:sectPr>
      </w:pPr>
    </w:p>
    <w:p w:rsidR="00BB27DF" w:rsidRDefault="008E32D9">
      <w:pPr>
        <w:pStyle w:val="Plattetekst"/>
        <w:rPr>
          <w:sz w:val="20"/>
        </w:rPr>
      </w:pPr>
      <w:r>
        <w:rPr>
          <w:noProof/>
          <w:lang w:val="nl-BE" w:eastAsia="nl-BE"/>
        </w:rPr>
        <mc:AlternateContent>
          <mc:Choice Requires="wps">
            <w:drawing>
              <wp:anchor distT="0" distB="0" distL="114300" distR="114300" simplePos="0" relativeHeight="251656704" behindDoc="1" locked="0" layoutInCell="1" allowOverlap="1">
                <wp:simplePos x="0" y="0"/>
                <wp:positionH relativeFrom="page">
                  <wp:posOffset>552450</wp:posOffset>
                </wp:positionH>
                <wp:positionV relativeFrom="page">
                  <wp:posOffset>2958465</wp:posOffset>
                </wp:positionV>
                <wp:extent cx="7007860" cy="563245"/>
                <wp:effectExtent l="19050" t="15240" r="21590" b="2159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7860" cy="563245"/>
                        </a:xfrm>
                        <a:custGeom>
                          <a:avLst/>
                          <a:gdLst>
                            <a:gd name="T0" fmla="+- 0 11906 870"/>
                            <a:gd name="T1" fmla="*/ T0 w 11036"/>
                            <a:gd name="T2" fmla="+- 0 4659 4659"/>
                            <a:gd name="T3" fmla="*/ 4659 h 887"/>
                            <a:gd name="T4" fmla="+- 0 1169 870"/>
                            <a:gd name="T5" fmla="*/ T4 w 11036"/>
                            <a:gd name="T6" fmla="+- 0 4659 4659"/>
                            <a:gd name="T7" fmla="*/ 4659 h 887"/>
                            <a:gd name="T8" fmla="+- 0 1090 870"/>
                            <a:gd name="T9" fmla="*/ T8 w 11036"/>
                            <a:gd name="T10" fmla="+- 0 4670 4659"/>
                            <a:gd name="T11" fmla="*/ 4670 h 887"/>
                            <a:gd name="T12" fmla="+- 0 1018 870"/>
                            <a:gd name="T13" fmla="*/ T12 w 11036"/>
                            <a:gd name="T14" fmla="+- 0 4700 4659"/>
                            <a:gd name="T15" fmla="*/ 4700 h 887"/>
                            <a:gd name="T16" fmla="+- 0 958 870"/>
                            <a:gd name="T17" fmla="*/ T16 w 11036"/>
                            <a:gd name="T18" fmla="+- 0 4747 4659"/>
                            <a:gd name="T19" fmla="*/ 4747 h 887"/>
                            <a:gd name="T20" fmla="+- 0 911 870"/>
                            <a:gd name="T21" fmla="*/ T20 w 11036"/>
                            <a:gd name="T22" fmla="+- 0 4807 4659"/>
                            <a:gd name="T23" fmla="*/ 4807 h 887"/>
                            <a:gd name="T24" fmla="+- 0 881 870"/>
                            <a:gd name="T25" fmla="*/ T24 w 11036"/>
                            <a:gd name="T26" fmla="+- 0 4879 4659"/>
                            <a:gd name="T27" fmla="*/ 4879 h 887"/>
                            <a:gd name="T28" fmla="+- 0 870 870"/>
                            <a:gd name="T29" fmla="*/ T28 w 11036"/>
                            <a:gd name="T30" fmla="+- 0 4958 4659"/>
                            <a:gd name="T31" fmla="*/ 4958 h 887"/>
                            <a:gd name="T32" fmla="+- 0 870 870"/>
                            <a:gd name="T33" fmla="*/ T32 w 11036"/>
                            <a:gd name="T34" fmla="+- 0 5247 4659"/>
                            <a:gd name="T35" fmla="*/ 5247 h 887"/>
                            <a:gd name="T36" fmla="+- 0 881 870"/>
                            <a:gd name="T37" fmla="*/ T36 w 11036"/>
                            <a:gd name="T38" fmla="+- 0 5326 4659"/>
                            <a:gd name="T39" fmla="*/ 5326 h 887"/>
                            <a:gd name="T40" fmla="+- 0 911 870"/>
                            <a:gd name="T41" fmla="*/ T40 w 11036"/>
                            <a:gd name="T42" fmla="+- 0 5398 4659"/>
                            <a:gd name="T43" fmla="*/ 5398 h 887"/>
                            <a:gd name="T44" fmla="+- 0 958 870"/>
                            <a:gd name="T45" fmla="*/ T44 w 11036"/>
                            <a:gd name="T46" fmla="+- 0 5458 4659"/>
                            <a:gd name="T47" fmla="*/ 5458 h 887"/>
                            <a:gd name="T48" fmla="+- 0 1018 870"/>
                            <a:gd name="T49" fmla="*/ T48 w 11036"/>
                            <a:gd name="T50" fmla="+- 0 5505 4659"/>
                            <a:gd name="T51" fmla="*/ 5505 h 887"/>
                            <a:gd name="T52" fmla="+- 0 1090 870"/>
                            <a:gd name="T53" fmla="*/ T52 w 11036"/>
                            <a:gd name="T54" fmla="+- 0 5535 4659"/>
                            <a:gd name="T55" fmla="*/ 5535 h 887"/>
                            <a:gd name="T56" fmla="+- 0 1169 870"/>
                            <a:gd name="T57" fmla="*/ T56 w 11036"/>
                            <a:gd name="T58" fmla="+- 0 5546 4659"/>
                            <a:gd name="T59" fmla="*/ 5546 h 887"/>
                            <a:gd name="T60" fmla="+- 0 11906 870"/>
                            <a:gd name="T61" fmla="*/ T60 w 11036"/>
                            <a:gd name="T62" fmla="+- 0 5546 4659"/>
                            <a:gd name="T63" fmla="*/ 5546 h 887"/>
                            <a:gd name="T64" fmla="+- 0 11906 870"/>
                            <a:gd name="T65" fmla="*/ T64 w 11036"/>
                            <a:gd name="T66" fmla="+- 0 4659 4659"/>
                            <a:gd name="T67" fmla="*/ 4659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036" h="887">
                              <a:moveTo>
                                <a:pt x="11036" y="0"/>
                              </a:moveTo>
                              <a:lnTo>
                                <a:pt x="299" y="0"/>
                              </a:lnTo>
                              <a:lnTo>
                                <a:pt x="220" y="11"/>
                              </a:lnTo>
                              <a:lnTo>
                                <a:pt x="148" y="41"/>
                              </a:lnTo>
                              <a:lnTo>
                                <a:pt x="88" y="88"/>
                              </a:lnTo>
                              <a:lnTo>
                                <a:pt x="41" y="148"/>
                              </a:lnTo>
                              <a:lnTo>
                                <a:pt x="11" y="220"/>
                              </a:lnTo>
                              <a:lnTo>
                                <a:pt x="0" y="299"/>
                              </a:lnTo>
                              <a:lnTo>
                                <a:pt x="0" y="588"/>
                              </a:lnTo>
                              <a:lnTo>
                                <a:pt x="11" y="667"/>
                              </a:lnTo>
                              <a:lnTo>
                                <a:pt x="41" y="739"/>
                              </a:lnTo>
                              <a:lnTo>
                                <a:pt x="88" y="799"/>
                              </a:lnTo>
                              <a:lnTo>
                                <a:pt x="148" y="846"/>
                              </a:lnTo>
                              <a:lnTo>
                                <a:pt x="220" y="876"/>
                              </a:lnTo>
                              <a:lnTo>
                                <a:pt x="299" y="887"/>
                              </a:lnTo>
                              <a:lnTo>
                                <a:pt x="11036" y="887"/>
                              </a:lnTo>
                              <a:lnTo>
                                <a:pt x="11036" y="0"/>
                              </a:lnTo>
                            </a:path>
                          </a:pathLst>
                        </a:custGeom>
                        <a:noFill/>
                        <a:ln w="25305">
                          <a:solidFill>
                            <a:srgbClr val="0093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232.95pt,58.45pt,232.95pt,54.5pt,233.5pt,50.9pt,235pt,47.9pt,237.35pt,45.55pt,240.35pt,44.05pt,243.95pt,43.5pt,247.9pt,43.5pt,262.35pt,44.05pt,266.3pt,45.55pt,269.9pt,47.9pt,272.9pt,50.9pt,275.25pt,54.5pt,276.75pt,58.45pt,277.3pt,595.3pt,277.3pt,595.3pt,232.95pt" coordsize="110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" filled="f" strokecolor="#0093d0" strokeweight=".70292mm">
                <v:path arrowok="t" o:connecttype="custom" o:connectlocs="7007860,2958465;189865,2958465;139700,2965450;93980,2984500;55880,3014345;26035,3052445;6985,3098165;0,3148330;0,3331845;6985,3382010;26035,3427730;55880,3465830;93980,3495675;139700,3514725;189865,3521710;7007860,3521710;7007860,2958465" o:connectangles="0,0,0,0,0,0,0,0,0,0,0,0,0,0,0,0,0"/>
                <w10:wrap anchorx="page" anchory="page"/>
              </v:polyline>
            </w:pict>
          </mc:Fallback>
        </mc:AlternateContent>
      </w: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rPr>
          <w:sz w:val="20"/>
        </w:rPr>
      </w:pPr>
    </w:p>
    <w:p w:rsidR="00BB27DF" w:rsidRDefault="00BB27DF">
      <w:pPr>
        <w:pStyle w:val="Plattetekst"/>
        <w:spacing w:before="4"/>
        <w:rPr>
          <w:sz w:val="23"/>
        </w:rPr>
      </w:pPr>
    </w:p>
    <w:p w:rsidR="00BB27DF" w:rsidRDefault="00D92645">
      <w:pPr>
        <w:pStyle w:val="Kop1"/>
      </w:pPr>
      <w:bookmarkStart w:id="344" w:name="Bibliografie"/>
      <w:bookmarkStart w:id="345" w:name="_bookmark37"/>
      <w:bookmarkEnd w:id="344"/>
      <w:bookmarkEnd w:id="345"/>
      <w:r>
        <w:rPr>
          <w:w w:val="95"/>
        </w:rPr>
        <w:t>Bibliografie</w:t>
      </w:r>
    </w:p>
    <w:p w:rsidR="00BB27DF" w:rsidRDefault="00BB27DF">
      <w:pPr>
        <w:pStyle w:val="Plattetekst"/>
        <w:rPr>
          <w:rFonts w:ascii="Verdana"/>
          <w:b/>
          <w:sz w:val="62"/>
        </w:rPr>
      </w:pPr>
    </w:p>
    <w:p w:rsidR="00BB27DF" w:rsidRDefault="00BB27DF">
      <w:pPr>
        <w:pStyle w:val="Plattetekst"/>
        <w:rPr>
          <w:rFonts w:ascii="Verdana"/>
          <w:b/>
          <w:sz w:val="62"/>
        </w:rPr>
      </w:pPr>
    </w:p>
    <w:p w:rsidR="00BB27DF" w:rsidRDefault="00BB27DF">
      <w:pPr>
        <w:pStyle w:val="Plattetekst"/>
        <w:spacing w:before="10"/>
        <w:rPr>
          <w:rFonts w:ascii="Verdana"/>
          <w:b/>
          <w:sz w:val="68"/>
        </w:rPr>
      </w:pPr>
    </w:p>
    <w:p w:rsidR="00BB27DF" w:rsidRDefault="00D92645">
      <w:pPr>
        <w:pStyle w:val="Plattetekst"/>
        <w:spacing w:line="252" w:lineRule="auto"/>
        <w:ind w:left="1465" w:right="1232" w:hanging="586"/>
      </w:pPr>
      <w:bookmarkStart w:id="346" w:name="_bookmark39"/>
      <w:bookmarkEnd w:id="346"/>
      <w:r>
        <w:t>Adman, U.-H., Muhammad, Z., Faisal, S., Marcus, L. &amp; Thomas, B. (2015). A Sequence</w:t>
      </w:r>
      <w:bookmarkStart w:id="347" w:name="_bookmark38"/>
      <w:bookmarkEnd w:id="347"/>
      <w:r>
        <w:t xml:space="preserve"> Learning Approach for Multiple Script Identification.</w:t>
      </w:r>
    </w:p>
    <w:p w:rsidR="00BB27DF" w:rsidRDefault="00D92645">
      <w:pPr>
        <w:pStyle w:val="Plattetekst"/>
        <w:spacing w:line="252" w:lineRule="auto"/>
        <w:ind w:left="1465" w:right="1313" w:hanging="586"/>
      </w:pPr>
      <w:r>
        <w:t>Ahmed, E.-S., Mohamed, L. &amp; Hazem, E.-B. (2017). Arabic Handwritten Characters</w:t>
      </w:r>
      <w:bookmarkStart w:id="348" w:name="_bookmark40"/>
      <w:bookmarkEnd w:id="348"/>
      <w:r>
        <w:t xml:space="preserve"> Recognition using Convolutional Neural Network. </w:t>
      </w:r>
      <w:r>
        <w:rPr>
          <w:i/>
        </w:rPr>
        <w:t>Benha University</w:t>
      </w:r>
      <w:r>
        <w:t>.</w:t>
      </w:r>
    </w:p>
    <w:p w:rsidR="00BB27DF" w:rsidRDefault="00D92645">
      <w:pPr>
        <w:pStyle w:val="Plattetekst"/>
        <w:spacing w:line="252" w:lineRule="auto"/>
        <w:ind w:left="1465" w:right="1313" w:hanging="586"/>
      </w:pPr>
      <w:r>
        <w:t xml:space="preserve">Aiquan, </w:t>
      </w:r>
      <w:r>
        <w:rPr>
          <w:spacing w:val="-11"/>
        </w:rPr>
        <w:t xml:space="preserve">Y., </w:t>
      </w:r>
      <w:r>
        <w:t xml:space="preserve">Gang, B., Po, </w:t>
      </w:r>
      <w:r>
        <w:rPr>
          <w:spacing w:val="-11"/>
        </w:rPr>
        <w:t xml:space="preserve">Y., </w:t>
      </w:r>
      <w:r>
        <w:rPr>
          <w:spacing w:val="-4"/>
        </w:rPr>
        <w:t xml:space="preserve">Yanni, </w:t>
      </w:r>
      <w:r>
        <w:t xml:space="preserve">G. &amp; Xinting, Z. (2012). Handwritten English </w:t>
      </w:r>
      <w:r>
        <w:rPr>
          <w:spacing w:val="-5"/>
        </w:rPr>
        <w:t>Word</w:t>
      </w:r>
      <w:bookmarkStart w:id="349" w:name="_bookmark41"/>
      <w:bookmarkEnd w:id="349"/>
      <w:r>
        <w:rPr>
          <w:spacing w:val="-5"/>
        </w:rPr>
        <w:t xml:space="preserve"> </w:t>
      </w:r>
      <w:r>
        <w:t xml:space="preserve">Recognition based on Convolutional Neural Networks. </w:t>
      </w:r>
      <w:r>
        <w:rPr>
          <w:i/>
        </w:rPr>
        <w:t>Nankai University</w:t>
      </w:r>
      <w:r>
        <w:t>.</w:t>
      </w:r>
    </w:p>
    <w:p w:rsidR="00BB27DF" w:rsidRDefault="00D92645">
      <w:pPr>
        <w:spacing w:line="274" w:lineRule="exact"/>
        <w:ind w:left="880"/>
        <w:rPr>
          <w:sz w:val="24"/>
        </w:rPr>
      </w:pPr>
      <w:bookmarkStart w:id="350" w:name="_bookmark42"/>
      <w:bookmarkEnd w:id="350"/>
      <w:r>
        <w:rPr>
          <w:sz w:val="24"/>
        </w:rPr>
        <w:t xml:space="preserve">Allan, K. (2015). </w:t>
      </w:r>
      <w:r>
        <w:rPr>
          <w:i/>
          <w:sz w:val="24"/>
        </w:rPr>
        <w:t>The Routledge Handbook of Linguistics</w:t>
      </w:r>
      <w:r>
        <w:rPr>
          <w:sz w:val="24"/>
        </w:rPr>
        <w:t>.</w:t>
      </w:r>
    </w:p>
    <w:p w:rsidR="00BB27DF" w:rsidRDefault="00D92645">
      <w:pPr>
        <w:spacing w:before="10" w:line="252" w:lineRule="auto"/>
        <w:ind w:left="1458" w:right="1279" w:hanging="578"/>
        <w:jc w:val="both"/>
        <w:rPr>
          <w:sz w:val="24"/>
        </w:rPr>
      </w:pPr>
      <w:r>
        <w:rPr>
          <w:sz w:val="24"/>
        </w:rPr>
        <w:t xml:space="preserve">Baoguang, S., Xiang, B. &amp; Cong, Y. (2015). Script Identication in the Wild via Dis- criminative Convolutional Neural Network. </w:t>
      </w:r>
      <w:r>
        <w:rPr>
          <w:i/>
          <w:sz w:val="24"/>
        </w:rPr>
        <w:t>School of Electronic Information and</w:t>
      </w:r>
      <w:bookmarkStart w:id="351" w:name="_bookmark43"/>
      <w:bookmarkEnd w:id="351"/>
      <w:r>
        <w:rPr>
          <w:i/>
          <w:sz w:val="24"/>
        </w:rPr>
        <w:t xml:space="preserve"> Communications, Huazhong University of Science and Technology</w:t>
      </w:r>
      <w:r>
        <w:rPr>
          <w:sz w:val="24"/>
        </w:rPr>
        <w:t>.</w:t>
      </w:r>
    </w:p>
    <w:p w:rsidR="00BB27DF" w:rsidRDefault="00D92645">
      <w:pPr>
        <w:pStyle w:val="Plattetekst"/>
        <w:spacing w:line="252" w:lineRule="auto"/>
        <w:ind w:left="1465" w:right="1313" w:hanging="586"/>
      </w:pPr>
      <w:r>
        <w:t>Cheng-Lin, L., Fei, Y., Da-Han, W. &amp; Qui-Feng, W. (2011). CASIA Online and Offline</w:t>
      </w:r>
      <w:bookmarkStart w:id="352" w:name="_bookmark44"/>
      <w:bookmarkEnd w:id="352"/>
      <w:r>
        <w:t xml:space="preserve"> Chinese Handwriting Databases. </w:t>
      </w:r>
      <w:r>
        <w:rPr>
          <w:i/>
        </w:rPr>
        <w:t>NLPR</w:t>
      </w:r>
      <w:r>
        <w:t>.</w:t>
      </w:r>
    </w:p>
    <w:p w:rsidR="00BB27DF" w:rsidRDefault="00D92645">
      <w:pPr>
        <w:pStyle w:val="Plattetekst"/>
        <w:spacing w:line="252" w:lineRule="auto"/>
        <w:ind w:left="1465" w:right="1232" w:hanging="586"/>
      </w:pPr>
      <w:r>
        <w:t>Dann, C., Euli, M., Luca, G. &amp; Jürgen, S. (2010). Deep Big Simple Neural Nets Excel on</w:t>
      </w:r>
      <w:bookmarkStart w:id="353" w:name="_bookmark45"/>
      <w:bookmarkEnd w:id="353"/>
      <w:r>
        <w:t xml:space="preserve"> Handwritten Digit Recognition. </w:t>
      </w:r>
      <w:r>
        <w:rPr>
          <w:i/>
        </w:rPr>
        <w:t>University of Lugano</w:t>
      </w:r>
      <w:r>
        <w:t>.</w:t>
      </w:r>
    </w:p>
    <w:p w:rsidR="00BB27DF" w:rsidRDefault="00D92645">
      <w:pPr>
        <w:spacing w:line="252" w:lineRule="auto"/>
        <w:ind w:left="880" w:right="4137"/>
        <w:rPr>
          <w:sz w:val="24"/>
        </w:rPr>
      </w:pPr>
      <w:bookmarkStart w:id="354" w:name="_bookmark46"/>
      <w:bookmarkEnd w:id="354"/>
      <w:r>
        <w:rPr>
          <w:sz w:val="24"/>
        </w:rPr>
        <w:t xml:space="preserve">David, R. O. (g.d.). Writing. </w:t>
      </w:r>
      <w:r>
        <w:rPr>
          <w:i/>
          <w:sz w:val="24"/>
        </w:rPr>
        <w:t>Encyclopedia Brittanica</w:t>
      </w:r>
      <w:r>
        <w:rPr>
          <w:sz w:val="24"/>
        </w:rPr>
        <w:t>.</w:t>
      </w:r>
      <w:bookmarkStart w:id="355" w:name="_bookmark47"/>
      <w:bookmarkEnd w:id="355"/>
      <w:r>
        <w:rPr>
          <w:sz w:val="24"/>
        </w:rPr>
        <w:t xml:space="preserve"> Gelb, I. J. (1952). </w:t>
      </w:r>
      <w:r>
        <w:rPr>
          <w:i/>
          <w:sz w:val="24"/>
        </w:rPr>
        <w:t>A Study of Writing</w:t>
      </w:r>
      <w:r>
        <w:rPr>
          <w:sz w:val="24"/>
        </w:rPr>
        <w:t>.</w:t>
      </w:r>
    </w:p>
    <w:p w:rsidR="00BB27DF" w:rsidRDefault="00D92645">
      <w:pPr>
        <w:pStyle w:val="Plattetekst"/>
        <w:spacing w:line="274" w:lineRule="exact"/>
        <w:ind w:left="880"/>
      </w:pPr>
      <w:bookmarkStart w:id="356" w:name="_bookmark48"/>
      <w:bookmarkEnd w:id="356"/>
      <w:r>
        <w:t>Goff, A. (2018). A History of Deep Learning.</w:t>
      </w:r>
    </w:p>
    <w:p w:rsidR="00BB27DF" w:rsidRDefault="00D92645">
      <w:pPr>
        <w:spacing w:before="7" w:line="252" w:lineRule="auto"/>
        <w:ind w:left="1465" w:right="1315" w:hanging="586"/>
        <w:rPr>
          <w:sz w:val="24"/>
        </w:rPr>
      </w:pPr>
      <w:r>
        <w:rPr>
          <w:sz w:val="24"/>
        </w:rPr>
        <w:t>Guo,</w:t>
      </w:r>
      <w:r>
        <w:rPr>
          <w:spacing w:val="-15"/>
          <w:sz w:val="24"/>
        </w:rPr>
        <w:t xml:space="preserve"> </w:t>
      </w:r>
      <w:r>
        <w:rPr>
          <w:sz w:val="24"/>
        </w:rPr>
        <w:t>X.</w:t>
      </w:r>
      <w:r>
        <w:rPr>
          <w:spacing w:val="-14"/>
          <w:sz w:val="24"/>
        </w:rPr>
        <w:t xml:space="preserve"> </w:t>
      </w:r>
      <w:r>
        <w:rPr>
          <w:spacing w:val="-6"/>
          <w:sz w:val="24"/>
        </w:rPr>
        <w:t>T.,</w:t>
      </w:r>
      <w:r>
        <w:rPr>
          <w:spacing w:val="-14"/>
          <w:sz w:val="24"/>
        </w:rPr>
        <w:t xml:space="preserve"> </w:t>
      </w:r>
      <w:r>
        <w:rPr>
          <w:sz w:val="24"/>
        </w:rPr>
        <w:t>Christian,</w:t>
      </w:r>
      <w:r>
        <w:rPr>
          <w:spacing w:val="-15"/>
          <w:sz w:val="24"/>
        </w:rPr>
        <w:t xml:space="preserve"> </w:t>
      </w:r>
      <w:r>
        <w:rPr>
          <w:spacing w:val="-7"/>
          <w:sz w:val="24"/>
        </w:rPr>
        <w:t>V.-G.</w:t>
      </w:r>
      <w:r>
        <w:rPr>
          <w:spacing w:val="-15"/>
          <w:sz w:val="24"/>
        </w:rPr>
        <w:t xml:space="preserve"> </w:t>
      </w:r>
      <w:r>
        <w:rPr>
          <w:sz w:val="24"/>
        </w:rPr>
        <w:t>&amp;</w:t>
      </w:r>
      <w:r>
        <w:rPr>
          <w:spacing w:val="-14"/>
          <w:sz w:val="24"/>
        </w:rPr>
        <w:t xml:space="preserve"> </w:t>
      </w:r>
      <w:r>
        <w:rPr>
          <w:sz w:val="24"/>
        </w:rPr>
        <w:t>Alex,</w:t>
      </w:r>
      <w:r>
        <w:rPr>
          <w:spacing w:val="-15"/>
          <w:sz w:val="24"/>
        </w:rPr>
        <w:t xml:space="preserve"> </w:t>
      </w:r>
      <w:r>
        <w:rPr>
          <w:sz w:val="24"/>
        </w:rPr>
        <w:t>C.</w:t>
      </w:r>
      <w:r>
        <w:rPr>
          <w:spacing w:val="-14"/>
          <w:sz w:val="24"/>
        </w:rPr>
        <w:t xml:space="preserve"> </w:t>
      </w:r>
      <w:r>
        <w:rPr>
          <w:sz w:val="24"/>
        </w:rPr>
        <w:t>K.</w:t>
      </w:r>
      <w:r>
        <w:rPr>
          <w:spacing w:val="-14"/>
          <w:sz w:val="24"/>
        </w:rPr>
        <w:t xml:space="preserve"> </w:t>
      </w:r>
      <w:r>
        <w:rPr>
          <w:sz w:val="24"/>
        </w:rPr>
        <w:t>(2009).</w:t>
      </w:r>
      <w:r>
        <w:rPr>
          <w:spacing w:val="-15"/>
          <w:sz w:val="24"/>
        </w:rPr>
        <w:t xml:space="preserve"> </w:t>
      </w:r>
      <w:r>
        <w:rPr>
          <w:sz w:val="24"/>
        </w:rPr>
        <w:t>Information</w:t>
      </w:r>
      <w:r>
        <w:rPr>
          <w:spacing w:val="-14"/>
          <w:sz w:val="24"/>
        </w:rPr>
        <w:t xml:space="preserve"> </w:t>
      </w:r>
      <w:r>
        <w:rPr>
          <w:sz w:val="24"/>
        </w:rPr>
        <w:t>Retrieval</w:t>
      </w:r>
      <w:r>
        <w:rPr>
          <w:spacing w:val="-15"/>
          <w:sz w:val="24"/>
        </w:rPr>
        <w:t xml:space="preserve"> </w:t>
      </w:r>
      <w:r>
        <w:rPr>
          <w:sz w:val="24"/>
        </w:rPr>
        <w:t>Model</w:t>
      </w:r>
      <w:r>
        <w:rPr>
          <w:spacing w:val="-14"/>
          <w:sz w:val="24"/>
        </w:rPr>
        <w:t xml:space="preserve"> </w:t>
      </w:r>
      <w:r>
        <w:rPr>
          <w:sz w:val="24"/>
        </w:rPr>
        <w:t>for</w:t>
      </w:r>
      <w:r>
        <w:rPr>
          <w:spacing w:val="-15"/>
          <w:sz w:val="24"/>
        </w:rPr>
        <w:t xml:space="preserve"> </w:t>
      </w:r>
      <w:r>
        <w:rPr>
          <w:sz w:val="24"/>
        </w:rPr>
        <w:t>Online</w:t>
      </w:r>
      <w:bookmarkStart w:id="357" w:name="_bookmark49"/>
      <w:bookmarkEnd w:id="357"/>
      <w:r>
        <w:rPr>
          <w:sz w:val="24"/>
        </w:rPr>
        <w:t xml:space="preserve"> Handwritten Script Identification. </w:t>
      </w:r>
      <w:r>
        <w:rPr>
          <w:i/>
          <w:sz w:val="24"/>
        </w:rPr>
        <w:t xml:space="preserve">Nanyang </w:t>
      </w:r>
      <w:r>
        <w:rPr>
          <w:i/>
          <w:spacing w:val="-3"/>
          <w:sz w:val="24"/>
        </w:rPr>
        <w:t xml:space="preserve">Technological </w:t>
      </w:r>
      <w:r>
        <w:rPr>
          <w:i/>
          <w:sz w:val="24"/>
        </w:rPr>
        <w:t>University,</w:t>
      </w:r>
      <w:r>
        <w:rPr>
          <w:i/>
          <w:spacing w:val="-40"/>
          <w:sz w:val="24"/>
        </w:rPr>
        <w:t xml:space="preserve"> </w:t>
      </w:r>
      <w:r>
        <w:rPr>
          <w:i/>
          <w:sz w:val="24"/>
        </w:rPr>
        <w:t>Singapore</w:t>
      </w:r>
      <w:r>
        <w:rPr>
          <w:sz w:val="24"/>
        </w:rPr>
        <w:t>.</w:t>
      </w:r>
    </w:p>
    <w:p w:rsidR="00BB27DF" w:rsidRDefault="00D92645">
      <w:pPr>
        <w:pStyle w:val="Plattetekst"/>
        <w:spacing w:line="274" w:lineRule="exact"/>
        <w:ind w:left="880"/>
      </w:pPr>
      <w:r>
        <w:t>J. S., D., W. R., G., H. P., G., D., H., R. E., H., W., H., . . . I., G. (g.d.). Neural Network</w:t>
      </w:r>
    </w:p>
    <w:p w:rsidR="00BB27DF" w:rsidRDefault="00D92645">
      <w:pPr>
        <w:spacing w:before="13"/>
        <w:ind w:left="1465"/>
        <w:rPr>
          <w:sz w:val="24"/>
        </w:rPr>
      </w:pPr>
      <w:bookmarkStart w:id="358" w:name="_bookmark50"/>
      <w:bookmarkEnd w:id="358"/>
      <w:r>
        <w:rPr>
          <w:sz w:val="24"/>
        </w:rPr>
        <w:t xml:space="preserve">Recognizer For Hand-Written Zip Code Digits. </w:t>
      </w:r>
      <w:r>
        <w:rPr>
          <w:i/>
          <w:sz w:val="24"/>
        </w:rPr>
        <w:t>AT &amp;T Bell Laboratories</w:t>
      </w:r>
      <w:r>
        <w:rPr>
          <w:sz w:val="24"/>
        </w:rPr>
        <w:t>.</w:t>
      </w:r>
    </w:p>
    <w:p w:rsidR="00BB27DF" w:rsidRDefault="00D92645">
      <w:pPr>
        <w:pStyle w:val="Plattetekst"/>
        <w:spacing w:before="13" w:line="252" w:lineRule="auto"/>
        <w:ind w:left="1465" w:right="1313" w:hanging="586"/>
      </w:pPr>
      <w:r>
        <w:t>Katja, G., John, S., Allan, D., BaoBao, Z. &amp; Owain, E. (2018). When will AI Exceed</w:t>
      </w:r>
      <w:bookmarkStart w:id="359" w:name="_bookmark51"/>
      <w:bookmarkEnd w:id="359"/>
      <w:r>
        <w:t xml:space="preserve"> Human Performance? Evidence from AI Experts. </w:t>
      </w:r>
      <w:r>
        <w:rPr>
          <w:i/>
        </w:rPr>
        <w:t>AI Impacts</w:t>
      </w:r>
      <w:r>
        <w:t>.</w:t>
      </w:r>
    </w:p>
    <w:p w:rsidR="00BB27DF" w:rsidRDefault="00D92645">
      <w:pPr>
        <w:pStyle w:val="Plattetekst"/>
        <w:spacing w:line="252" w:lineRule="auto"/>
        <w:ind w:left="880" w:right="2958"/>
      </w:pPr>
      <w:bookmarkStart w:id="360" w:name="_bookmark52"/>
      <w:bookmarkEnd w:id="360"/>
      <w:r>
        <w:t xml:space="preserve">Keith D., F. (2019). A Brief History of Machine Learning. </w:t>
      </w:r>
      <w:r>
        <w:rPr>
          <w:i/>
        </w:rPr>
        <w:t>Dataversity</w:t>
      </w:r>
      <w:r>
        <w:t xml:space="preserve">. Koichi. (2010). The history of Kanji. </w:t>
      </w:r>
      <w:r>
        <w:rPr>
          <w:i/>
        </w:rPr>
        <w:t>Tofugu</w:t>
      </w:r>
      <w:r>
        <w:t>.</w:t>
      </w:r>
    </w:p>
    <w:p w:rsidR="00BB27DF" w:rsidRDefault="00BB27DF">
      <w:pPr>
        <w:spacing w:line="252" w:lineRule="auto"/>
        <w:sectPr w:rsidR="00BB27DF">
          <w:pgSz w:w="11910" w:h="16840"/>
          <w:pgMar w:top="1580" w:right="380" w:bottom="280" w:left="820" w:header="708" w:footer="708" w:gutter="0"/>
          <w:cols w:space="708"/>
        </w:sectPr>
      </w:pPr>
    </w:p>
    <w:p w:rsidR="00BB27DF" w:rsidRDefault="008E32D9">
      <w:pPr>
        <w:pStyle w:val="Plattetekst"/>
        <w:tabs>
          <w:tab w:val="left" w:pos="7724"/>
        </w:tabs>
        <w:spacing w:before="65"/>
        <w:ind w:left="874"/>
      </w:pPr>
      <w:r>
        <w:rPr>
          <w:noProof/>
          <w:lang w:val="nl-BE" w:eastAsia="nl-BE"/>
        </w:rPr>
        <mc:AlternateContent>
          <mc:Choice Requires="wps">
            <w:drawing>
              <wp:anchor distT="0" distB="0" distL="0" distR="0" simplePos="0" relativeHeight="251636224" behindDoc="0" locked="0" layoutInCell="1" allowOverlap="1">
                <wp:simplePos x="0" y="0"/>
                <wp:positionH relativeFrom="page">
                  <wp:posOffset>1080135</wp:posOffset>
                </wp:positionH>
                <wp:positionV relativeFrom="paragraph">
                  <wp:posOffset>252730</wp:posOffset>
                </wp:positionV>
                <wp:extent cx="5400040" cy="0"/>
                <wp:effectExtent l="13335" t="5080" r="6350" b="1397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9.9pt" to="510.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" strokeweight=".17569mm">
                <w10:wrap type="topAndBottom" anchorx="page"/>
              </v:line>
            </w:pict>
          </mc:Fallback>
        </mc:AlternateContent>
      </w:r>
      <w:r w:rsidR="00D92645">
        <w:rPr>
          <w:rFonts w:ascii="Verdana"/>
        </w:rPr>
        <w:t>42</w:t>
      </w:r>
      <w:r w:rsidR="00D92645">
        <w:rPr>
          <w:rFonts w:ascii="Verdana"/>
        </w:rPr>
        <w:tab/>
      </w:r>
      <w:r w:rsidR="00D92645">
        <w:t>BIBLIOGRAFIE</w:t>
      </w:r>
    </w:p>
    <w:p w:rsidR="00BB27DF" w:rsidRDefault="00D92645">
      <w:pPr>
        <w:pStyle w:val="Plattetekst"/>
        <w:spacing w:before="175" w:line="252" w:lineRule="auto"/>
        <w:ind w:left="1465" w:right="1314" w:hanging="586"/>
        <w:jc w:val="both"/>
      </w:pPr>
      <w:bookmarkStart w:id="361" w:name="_bookmark54"/>
      <w:bookmarkEnd w:id="361"/>
      <w:r>
        <w:t>Mahbubar,</w:t>
      </w:r>
      <w:r>
        <w:rPr>
          <w:spacing w:val="-22"/>
        </w:rPr>
        <w:t xml:space="preserve"> </w:t>
      </w:r>
      <w:r>
        <w:t>R.,</w:t>
      </w:r>
      <w:r>
        <w:rPr>
          <w:spacing w:val="-21"/>
        </w:rPr>
        <w:t xml:space="preserve"> </w:t>
      </w:r>
      <w:r>
        <w:t>M.</w:t>
      </w:r>
      <w:r>
        <w:rPr>
          <w:spacing w:val="-21"/>
        </w:rPr>
        <w:t xml:space="preserve"> </w:t>
      </w:r>
      <w:r>
        <w:t>A.</w:t>
      </w:r>
      <w:r>
        <w:rPr>
          <w:spacing w:val="-21"/>
        </w:rPr>
        <w:t xml:space="preserve"> </w:t>
      </w:r>
      <w:r>
        <w:t>H.,</w:t>
      </w:r>
      <w:r>
        <w:rPr>
          <w:spacing w:val="-21"/>
        </w:rPr>
        <w:t xml:space="preserve"> </w:t>
      </w:r>
      <w:r>
        <w:t>A.,</w:t>
      </w:r>
      <w:r>
        <w:rPr>
          <w:spacing w:val="-21"/>
        </w:rPr>
        <w:t xml:space="preserve"> </w:t>
      </w:r>
      <w:r>
        <w:t>Shahidul,</w:t>
      </w:r>
      <w:r>
        <w:rPr>
          <w:spacing w:val="-21"/>
        </w:rPr>
        <w:t xml:space="preserve"> </w:t>
      </w:r>
      <w:r>
        <w:t>I.</w:t>
      </w:r>
      <w:r>
        <w:rPr>
          <w:spacing w:val="-21"/>
        </w:rPr>
        <w:t xml:space="preserve"> </w:t>
      </w:r>
      <w:r>
        <w:t>&amp;</w:t>
      </w:r>
      <w:r>
        <w:rPr>
          <w:spacing w:val="-22"/>
        </w:rPr>
        <w:t xml:space="preserve"> </w:t>
      </w:r>
      <w:r>
        <w:t>Pintu,</w:t>
      </w:r>
      <w:r>
        <w:rPr>
          <w:spacing w:val="-21"/>
        </w:rPr>
        <w:t xml:space="preserve"> </w:t>
      </w:r>
      <w:r>
        <w:t>C.</w:t>
      </w:r>
      <w:r>
        <w:rPr>
          <w:spacing w:val="-21"/>
        </w:rPr>
        <w:t xml:space="preserve"> </w:t>
      </w:r>
      <w:r>
        <w:t>(2015).</w:t>
      </w:r>
      <w:r>
        <w:rPr>
          <w:spacing w:val="-21"/>
        </w:rPr>
        <w:t xml:space="preserve"> </w:t>
      </w:r>
      <w:r>
        <w:t>Bangla</w:t>
      </w:r>
      <w:r>
        <w:rPr>
          <w:spacing w:val="-21"/>
        </w:rPr>
        <w:t xml:space="preserve"> </w:t>
      </w:r>
      <w:r>
        <w:t>Handwritten</w:t>
      </w:r>
      <w:r>
        <w:rPr>
          <w:spacing w:val="-21"/>
        </w:rPr>
        <w:t xml:space="preserve"> </w:t>
      </w:r>
      <w:r>
        <w:t>Character</w:t>
      </w:r>
      <w:bookmarkStart w:id="362" w:name="_bookmark53"/>
      <w:bookmarkEnd w:id="362"/>
      <w:r>
        <w:t xml:space="preserve"> Recognition using Convolutional Neural Network.</w:t>
      </w:r>
      <w:r>
        <w:rPr>
          <w:spacing w:val="-10"/>
        </w:rPr>
        <w:t xml:space="preserve"> </w:t>
      </w:r>
      <w:r>
        <w:rPr>
          <w:i/>
        </w:rPr>
        <w:t>MECS</w:t>
      </w:r>
      <w:r>
        <w:t>.</w:t>
      </w:r>
    </w:p>
    <w:p w:rsidR="00BB27DF" w:rsidRDefault="00D92645">
      <w:pPr>
        <w:pStyle w:val="Plattetekst"/>
        <w:spacing w:line="252" w:lineRule="auto"/>
        <w:ind w:left="1465" w:right="1318" w:hanging="586"/>
        <w:jc w:val="both"/>
      </w:pPr>
      <w:r>
        <w:rPr>
          <w:spacing w:val="-3"/>
        </w:rPr>
        <w:t xml:space="preserve">Weixin, </w:t>
      </w:r>
      <w:r>
        <w:rPr>
          <w:spacing w:val="-11"/>
        </w:rPr>
        <w:t xml:space="preserve">Y., </w:t>
      </w:r>
      <w:r>
        <w:t xml:space="preserve">Lianwen, J., Zeeheng, X. &amp; Ziyong, </w:t>
      </w:r>
      <w:r>
        <w:rPr>
          <w:spacing w:val="-10"/>
        </w:rPr>
        <w:t xml:space="preserve">F. </w:t>
      </w:r>
      <w:r>
        <w:t>(g.d.). Improved Deep Convolutional Neural Network For Online Handwritten Chinese Character Recognition using</w:t>
      </w:r>
      <w:bookmarkStart w:id="363" w:name="_bookmark55"/>
      <w:bookmarkEnd w:id="363"/>
      <w:r>
        <w:t xml:space="preserve"> Domain-Specific Knowledge. </w:t>
      </w:r>
      <w:r>
        <w:rPr>
          <w:i/>
        </w:rPr>
        <w:t xml:space="preserve">South China University of </w:t>
      </w:r>
      <w:r>
        <w:rPr>
          <w:i/>
          <w:spacing w:val="-3"/>
        </w:rPr>
        <w:t>Technology</w:t>
      </w:r>
      <w:r>
        <w:rPr>
          <w:spacing w:val="-3"/>
        </w:rPr>
        <w:t>.</w:t>
      </w:r>
    </w:p>
    <w:p w:rsidR="00BB27DF" w:rsidRDefault="00D92645">
      <w:pPr>
        <w:pStyle w:val="Plattetekst"/>
        <w:spacing w:line="252" w:lineRule="auto"/>
        <w:ind w:left="1465" w:right="1314" w:hanging="586"/>
        <w:jc w:val="both"/>
      </w:pPr>
      <w:r>
        <w:rPr>
          <w:spacing w:val="-5"/>
        </w:rPr>
        <w:t xml:space="preserve">Yann, </w:t>
      </w:r>
      <w:r>
        <w:t xml:space="preserve">L. C. &amp; </w:t>
      </w:r>
      <w:r>
        <w:rPr>
          <w:spacing w:val="-4"/>
        </w:rPr>
        <w:t xml:space="preserve">Yoshua, </w:t>
      </w:r>
      <w:r>
        <w:t xml:space="preserve">B. (g.d.). </w:t>
      </w:r>
      <w:r>
        <w:rPr>
          <w:spacing w:val="-3"/>
        </w:rPr>
        <w:t xml:space="preserve">Word-Level </w:t>
      </w:r>
      <w:r>
        <w:t xml:space="preserve">Training of Handwritten </w:t>
      </w:r>
      <w:r>
        <w:rPr>
          <w:spacing w:val="-5"/>
        </w:rPr>
        <w:t xml:space="preserve">Word </w:t>
      </w:r>
      <w:r>
        <w:t>Recognizer</w:t>
      </w:r>
      <w:bookmarkStart w:id="364" w:name="_bookmark56"/>
      <w:bookmarkEnd w:id="364"/>
      <w:r>
        <w:t xml:space="preserve"> Based on Convolutional Neural Networks.</w:t>
      </w:r>
    </w:p>
    <w:p w:rsidR="00BB27DF" w:rsidRDefault="00D92645">
      <w:pPr>
        <w:pStyle w:val="Plattetekst"/>
        <w:spacing w:line="252" w:lineRule="auto"/>
        <w:ind w:left="1465" w:right="1279" w:hanging="586"/>
        <w:jc w:val="both"/>
      </w:pPr>
      <w:r>
        <w:t>Yann, L. &amp; Yoshua, B. (1997). Convolutional Networks for Images, Speech, and Time-</w:t>
      </w:r>
      <w:bookmarkStart w:id="365" w:name="_bookmark57"/>
      <w:bookmarkEnd w:id="365"/>
      <w:r>
        <w:t xml:space="preserve"> Series.</w:t>
      </w:r>
    </w:p>
    <w:p w:rsidR="00BB27DF" w:rsidRDefault="00D92645">
      <w:pPr>
        <w:pStyle w:val="Plattetekst"/>
        <w:spacing w:line="252" w:lineRule="auto"/>
        <w:ind w:left="1465" w:right="1280" w:hanging="586"/>
        <w:jc w:val="both"/>
      </w:pPr>
      <w:r>
        <w:rPr>
          <w:spacing w:val="-4"/>
        </w:rPr>
        <w:t xml:space="preserve">Yoshua, </w:t>
      </w:r>
      <w:r>
        <w:t xml:space="preserve">B., </w:t>
      </w:r>
      <w:r>
        <w:rPr>
          <w:spacing w:val="-5"/>
        </w:rPr>
        <w:t xml:space="preserve">Yann, </w:t>
      </w:r>
      <w:r>
        <w:t xml:space="preserve">L. C. &amp; Henderson, D. (g.d.). Globally Trained Handwritten </w:t>
      </w:r>
      <w:r>
        <w:rPr>
          <w:spacing w:val="-5"/>
        </w:rPr>
        <w:t>Word</w:t>
      </w:r>
      <w:r>
        <w:rPr>
          <w:spacing w:val="-24"/>
        </w:rPr>
        <w:t xml:space="preserve"> </w:t>
      </w:r>
      <w:r>
        <w:t>Re- cognizer</w:t>
      </w:r>
      <w:r>
        <w:rPr>
          <w:spacing w:val="-11"/>
        </w:rPr>
        <w:t xml:space="preserve"> </w:t>
      </w:r>
      <w:r>
        <w:t>using</w:t>
      </w:r>
      <w:r>
        <w:rPr>
          <w:spacing w:val="-10"/>
        </w:rPr>
        <w:t xml:space="preserve"> </w:t>
      </w:r>
      <w:r>
        <w:t>Spatial</w:t>
      </w:r>
      <w:r>
        <w:rPr>
          <w:spacing w:val="-10"/>
        </w:rPr>
        <w:t xml:space="preserve"> </w:t>
      </w:r>
      <w:r>
        <w:t>Representation,</w:t>
      </w:r>
      <w:r>
        <w:rPr>
          <w:spacing w:val="-11"/>
        </w:rPr>
        <w:t xml:space="preserve"> </w:t>
      </w:r>
      <w:r>
        <w:t>Convolutional</w:t>
      </w:r>
      <w:r>
        <w:rPr>
          <w:spacing w:val="-10"/>
        </w:rPr>
        <w:t xml:space="preserve"> </w:t>
      </w:r>
      <w:r>
        <w:t>Neural</w:t>
      </w:r>
      <w:r>
        <w:rPr>
          <w:spacing w:val="-10"/>
        </w:rPr>
        <w:t xml:space="preserve"> </w:t>
      </w:r>
      <w:r>
        <w:t>Networks</w:t>
      </w:r>
      <w:r>
        <w:rPr>
          <w:spacing w:val="-11"/>
        </w:rPr>
        <w:t xml:space="preserve"> </w:t>
      </w:r>
      <w:r>
        <w:t>and</w:t>
      </w:r>
      <w:r>
        <w:rPr>
          <w:spacing w:val="-10"/>
        </w:rPr>
        <w:t xml:space="preserve"> </w:t>
      </w:r>
      <w:r>
        <w:t>Hidden Markov</w:t>
      </w:r>
      <w:r>
        <w:rPr>
          <w:spacing w:val="-2"/>
        </w:rPr>
        <w:t xml:space="preserve"> </w:t>
      </w:r>
      <w:r>
        <w:t>Models.</w:t>
      </w:r>
      <w:bookmarkStart w:id="366" w:name="_GoBack"/>
      <w:bookmarkEnd w:id="366"/>
    </w:p>
    <w:sectPr w:rsidR="00BB27DF">
      <w:pgSz w:w="11910" w:h="16840"/>
      <w:pgMar w:top="1140" w:right="380" w:bottom="280" w:left="82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Vercleyen Frank" w:date="2019-05-18T21:53:00Z" w:initials="VF">
    <w:p w:rsidR="00D92645" w:rsidRDefault="00D92645">
      <w:pPr>
        <w:pStyle w:val="Tekstopmerking"/>
      </w:pPr>
      <w:r>
        <w:rPr>
          <w:rStyle w:val="Verwijzingopmerking"/>
        </w:rPr>
        <w:annotationRef/>
      </w:r>
      <w:r>
        <w:t>Herbekijk hier je titels. Dit overzicht is niet duidelijk.</w:t>
      </w:r>
    </w:p>
  </w:comment>
  <w:comment w:id="38" w:author="Vercleyen Frank" w:date="2019-05-18T22:04:00Z" w:initials="VF">
    <w:p w:rsidR="0028667A" w:rsidRDefault="0028667A">
      <w:pPr>
        <w:pStyle w:val="Tekstopmerking"/>
      </w:pPr>
      <w:r>
        <w:rPr>
          <w:rStyle w:val="Verwijzingopmerking"/>
        </w:rPr>
        <w:annotationRef/>
      </w:r>
      <w:r>
        <w:t>Dit ziet er echt niet uit!</w:t>
      </w:r>
    </w:p>
  </w:comment>
  <w:comment w:id="61" w:author="Vercleyen Frank" w:date="2019-05-18T22:08:00Z" w:initials="VF">
    <w:p w:rsidR="00A71595" w:rsidRDefault="00A71595">
      <w:pPr>
        <w:pStyle w:val="Tekstopmerking"/>
      </w:pPr>
      <w:r>
        <w:rPr>
          <w:rStyle w:val="Verwijzingopmerking"/>
        </w:rPr>
        <w:annotationRef/>
      </w:r>
      <w:r>
        <w:t>Dit is hier overbodig. Die titel staa al op de vorige pagina</w:t>
      </w:r>
    </w:p>
  </w:comment>
  <w:comment w:id="72" w:author="Vercleyen Frank" w:date="2019-05-18T22:09:00Z" w:initials="VF">
    <w:p w:rsidR="00A71595" w:rsidRDefault="00A71595">
      <w:pPr>
        <w:pStyle w:val="Tekstopmerking"/>
      </w:pPr>
      <w:r>
        <w:rPr>
          <w:rStyle w:val="Verwijzingopmerking"/>
        </w:rPr>
        <w:annotationRef/>
      </w:r>
      <w:r>
        <w:t>Dit moet een voetnoot worden; met alle referenties!</w:t>
      </w:r>
    </w:p>
  </w:comment>
  <w:comment w:id="99" w:author="Vercleyen Frank" w:date="2019-05-18T22:19:00Z" w:initials="VF">
    <w:p w:rsidR="00661C4C" w:rsidRDefault="00661C4C">
      <w:pPr>
        <w:pStyle w:val="Tekstopmerking"/>
      </w:pPr>
      <w:r>
        <w:rPr>
          <w:rStyle w:val="Verwijzingopmerking"/>
        </w:rPr>
        <w:annotationRef/>
      </w:r>
      <w:r>
        <w:t>Dit heeft geen meerwaarde. Gewoon weglaten</w:t>
      </w:r>
    </w:p>
  </w:comment>
  <w:comment w:id="108" w:author="Vercleyen Frank" w:date="2019-05-18T22:22:00Z" w:initials="VF">
    <w:p w:rsidR="00661C4C" w:rsidRDefault="00661C4C">
      <w:pPr>
        <w:pStyle w:val="Tekstopmerking"/>
      </w:pPr>
      <w:r>
        <w:rPr>
          <w:rStyle w:val="Verwijzingopmerking"/>
        </w:rPr>
        <w:annotationRef/>
      </w:r>
      <w:r>
        <w:t>Onvolledig! ??? Dit stond in de volgende paragraaf:</w:t>
      </w:r>
    </w:p>
    <w:p w:rsidR="00661C4C" w:rsidRDefault="00661C4C">
      <w:pPr>
        <w:pStyle w:val="Tekstopmerking"/>
      </w:pPr>
      <w:r>
        <w:t>schrift gebruikt, de geschreven taal representeert de uitgesproken klank.</w:t>
      </w:r>
    </w:p>
  </w:comment>
  <w:comment w:id="109" w:author="Vercleyen Frank" w:date="2019-05-18T22:22:00Z" w:initials="VF">
    <w:p w:rsidR="00661C4C" w:rsidRDefault="00661C4C">
      <w:pPr>
        <w:pStyle w:val="Tekstopmerking"/>
      </w:pPr>
      <w:r>
        <w:rPr>
          <w:rStyle w:val="Verwijzingopmerking"/>
        </w:rPr>
        <w:annotationRef/>
      </w:r>
      <w:r>
        <w:t>Dit staat dus verkeerd.</w:t>
      </w:r>
    </w:p>
  </w:comment>
  <w:comment w:id="117" w:author="Vercleyen Frank" w:date="2019-05-18T22:24:00Z" w:initials="VF">
    <w:p w:rsidR="00661C4C" w:rsidRDefault="00661C4C">
      <w:pPr>
        <w:pStyle w:val="Tekstopmerking"/>
      </w:pPr>
      <w:r>
        <w:rPr>
          <w:rStyle w:val="Verwijzingopmerking"/>
        </w:rPr>
        <w:annotationRef/>
      </w:r>
      <w:r>
        <w:t>Dit moet een voetnoot worden.</w:t>
      </w:r>
    </w:p>
  </w:comment>
  <w:comment w:id="130" w:author="Vercleyen Frank" w:date="2019-05-18T22:27:00Z" w:initials="VF">
    <w:p w:rsidR="00661C4C" w:rsidRDefault="00661C4C">
      <w:pPr>
        <w:pStyle w:val="Tekstopmerking"/>
      </w:pPr>
      <w:r>
        <w:rPr>
          <w:rStyle w:val="Verwijzingopmerking"/>
        </w:rPr>
        <w:annotationRef/>
      </w:r>
      <w:r>
        <w:t xml:space="preserve">Weglaten. Hiermee haal je het </w:t>
      </w:r>
      <w:r w:rsidR="00CA79A6">
        <w:t>sarcasm van de vorige zin onderuit.</w:t>
      </w:r>
    </w:p>
  </w:comment>
  <w:comment w:id="136" w:author="Vercleyen Frank" w:date="2019-05-18T22:28:00Z" w:initials="VF">
    <w:p w:rsidR="00CA79A6" w:rsidRDefault="00CA79A6">
      <w:pPr>
        <w:pStyle w:val="Tekstopmerking"/>
      </w:pPr>
      <w:r>
        <w:rPr>
          <w:rStyle w:val="Verwijzingopmerking"/>
        </w:rPr>
        <w:annotationRef/>
      </w:r>
      <w:r>
        <w:t>Heb je hier geen voorstelling van? Zou  helpen.</w:t>
      </w:r>
    </w:p>
  </w:comment>
  <w:comment w:id="149" w:author="Vercleyen Frank" w:date="2019-05-18T22:31:00Z" w:initials="VF">
    <w:p w:rsidR="00CA79A6" w:rsidRDefault="00CA79A6">
      <w:pPr>
        <w:pStyle w:val="Tekstopmerking"/>
      </w:pPr>
      <w:r>
        <w:rPr>
          <w:rStyle w:val="Verwijzingopmerking"/>
        </w:rPr>
        <w:annotationRef/>
      </w:r>
      <w:r>
        <w:t>Voetnoot?</w:t>
      </w:r>
    </w:p>
  </w:comment>
  <w:comment w:id="185" w:author="Vercleyen Frank" w:date="2019-05-18T22:45:00Z" w:initials="VF">
    <w:p w:rsidR="00406DB1" w:rsidRDefault="00406DB1">
      <w:pPr>
        <w:pStyle w:val="Tekstopmerking"/>
      </w:pPr>
      <w:r>
        <w:rPr>
          <w:rStyle w:val="Verwijzingopmerking"/>
        </w:rPr>
        <w:annotationRef/>
      </w:r>
      <w:r>
        <w:t>Zin gaat pas verder op tweede volgende pagina.</w:t>
      </w:r>
    </w:p>
  </w:comment>
  <w:comment w:id="223" w:author="Vercleyen Frank" w:date="2019-05-18T23:01:00Z" w:initials="VF">
    <w:p w:rsidR="00D97AD2" w:rsidRDefault="00D97AD2">
      <w:pPr>
        <w:pStyle w:val="Tekstopmerking"/>
      </w:pPr>
      <w:r>
        <w:rPr>
          <w:rStyle w:val="Verwijzingopmerking"/>
        </w:rPr>
        <w:annotationRef/>
      </w:r>
      <w:r>
        <w:t>Alle verwijzingen naar auteurs of artiikels moeten hier voetnoten worden.</w:t>
      </w:r>
    </w:p>
  </w:comment>
  <w:comment w:id="252" w:author="Vercleyen Frank" w:date="2019-05-18T23:07:00Z" w:initials="VF">
    <w:p w:rsidR="00D97AD2" w:rsidRDefault="00D97AD2">
      <w:pPr>
        <w:pStyle w:val="Tekstopmerking"/>
      </w:pPr>
      <w:r>
        <w:rPr>
          <w:rStyle w:val="Verwijzingopmerking"/>
        </w:rPr>
        <w:annotationRef/>
      </w:r>
      <w:r>
        <w:t>Dit snap ik  niet. Wat is het verschil nu echt?</w:t>
      </w:r>
    </w:p>
  </w:comment>
  <w:comment w:id="282" w:author="Vercleyen Frank" w:date="2019-05-18T23:14:00Z" w:initials="VF">
    <w:p w:rsidR="00E27E5E" w:rsidRDefault="00E27E5E">
      <w:pPr>
        <w:pStyle w:val="Tekstopmerking"/>
      </w:pPr>
      <w:r>
        <w:rPr>
          <w:rStyle w:val="Verwijzingopmerking"/>
        </w:rPr>
        <w:annotationRef/>
      </w:r>
      <w:r>
        <w:t>Ik heb echt de indruk dat dit een vertaling Is van een website. Moet herschreven worden.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90D"/>
    <w:multiLevelType w:val="multilevel"/>
    <w:tmpl w:val="36A24BDE"/>
    <w:lvl w:ilvl="0">
      <w:start w:val="2"/>
      <w:numFmt w:val="decimal"/>
      <w:lvlText w:val="%1"/>
      <w:lvlJc w:val="left"/>
      <w:pPr>
        <w:ind w:left="594" w:hanging="403"/>
        <w:jc w:val="left"/>
      </w:pPr>
      <w:rPr>
        <w:rFonts w:hint="default"/>
      </w:rPr>
    </w:lvl>
    <w:lvl w:ilvl="1">
      <w:start w:val="4"/>
      <w:numFmt w:val="decimal"/>
      <w:lvlText w:val="%1.%2"/>
      <w:lvlJc w:val="left"/>
      <w:pPr>
        <w:ind w:left="594" w:hanging="403"/>
        <w:jc w:val="right"/>
      </w:pPr>
      <w:rPr>
        <w:rFonts w:hint="default"/>
        <w:b/>
        <w:bCs/>
        <w:w w:val="80"/>
      </w:rPr>
    </w:lvl>
    <w:lvl w:ilvl="2">
      <w:start w:val="1"/>
      <w:numFmt w:val="decimal"/>
      <w:lvlText w:val="%1.%2.%3"/>
      <w:lvlJc w:val="left"/>
      <w:pPr>
        <w:ind w:left="642" w:hanging="537"/>
        <w:jc w:val="left"/>
      </w:pPr>
      <w:rPr>
        <w:rFonts w:ascii="Verdana" w:eastAsia="Verdana" w:hAnsi="Verdana" w:cs="Verdana" w:hint="default"/>
        <w:b/>
        <w:bCs/>
        <w:color w:val="0093D0"/>
        <w:w w:val="78"/>
        <w:sz w:val="22"/>
        <w:szCs w:val="22"/>
      </w:rPr>
    </w:lvl>
    <w:lvl w:ilvl="3">
      <w:numFmt w:val="bullet"/>
      <w:lvlText w:val="•"/>
      <w:lvlJc w:val="left"/>
      <w:pPr>
        <w:ind w:left="2876" w:hanging="537"/>
      </w:pPr>
      <w:rPr>
        <w:rFonts w:hint="default"/>
      </w:rPr>
    </w:lvl>
    <w:lvl w:ilvl="4">
      <w:numFmt w:val="bullet"/>
      <w:lvlText w:val="•"/>
      <w:lvlJc w:val="left"/>
      <w:pPr>
        <w:ind w:left="3995" w:hanging="537"/>
      </w:pPr>
      <w:rPr>
        <w:rFonts w:hint="default"/>
      </w:rPr>
    </w:lvl>
    <w:lvl w:ilvl="5">
      <w:numFmt w:val="bullet"/>
      <w:lvlText w:val="•"/>
      <w:lvlJc w:val="left"/>
      <w:pPr>
        <w:ind w:left="5113" w:hanging="537"/>
      </w:pPr>
      <w:rPr>
        <w:rFonts w:hint="default"/>
      </w:rPr>
    </w:lvl>
    <w:lvl w:ilvl="6">
      <w:numFmt w:val="bullet"/>
      <w:lvlText w:val="•"/>
      <w:lvlJc w:val="left"/>
      <w:pPr>
        <w:ind w:left="6231" w:hanging="537"/>
      </w:pPr>
      <w:rPr>
        <w:rFonts w:hint="default"/>
      </w:rPr>
    </w:lvl>
    <w:lvl w:ilvl="7">
      <w:numFmt w:val="bullet"/>
      <w:lvlText w:val="•"/>
      <w:lvlJc w:val="left"/>
      <w:pPr>
        <w:ind w:left="7350" w:hanging="537"/>
      </w:pPr>
      <w:rPr>
        <w:rFonts w:hint="default"/>
      </w:rPr>
    </w:lvl>
    <w:lvl w:ilvl="8">
      <w:numFmt w:val="bullet"/>
      <w:lvlText w:val="•"/>
      <w:lvlJc w:val="left"/>
      <w:pPr>
        <w:ind w:left="8468" w:hanging="537"/>
      </w:pPr>
      <w:rPr>
        <w:rFonts w:hint="default"/>
      </w:rPr>
    </w:lvl>
  </w:abstractNum>
  <w:abstractNum w:abstractNumId="1">
    <w:nsid w:val="07A1503D"/>
    <w:multiLevelType w:val="multilevel"/>
    <w:tmpl w:val="F614009C"/>
    <w:lvl w:ilvl="0">
      <w:start w:val="2"/>
      <w:numFmt w:val="decimal"/>
      <w:lvlText w:val="%1"/>
      <w:lvlJc w:val="left"/>
      <w:pPr>
        <w:ind w:left="1311" w:hanging="431"/>
        <w:jc w:val="left"/>
      </w:pPr>
      <w:rPr>
        <w:rFonts w:hint="default"/>
      </w:rPr>
    </w:lvl>
    <w:lvl w:ilvl="1">
      <w:start w:val="3"/>
      <w:numFmt w:val="decimal"/>
      <w:lvlText w:val="%1.%2"/>
      <w:lvlJc w:val="left"/>
      <w:pPr>
        <w:ind w:left="1311" w:hanging="431"/>
        <w:jc w:val="left"/>
      </w:pPr>
      <w:rPr>
        <w:rFonts w:ascii="Verdana" w:eastAsia="Verdana" w:hAnsi="Verdana" w:cs="Verdana" w:hint="default"/>
        <w:w w:val="84"/>
        <w:sz w:val="24"/>
        <w:szCs w:val="24"/>
      </w:rPr>
    </w:lvl>
    <w:lvl w:ilvl="2">
      <w:numFmt w:val="bullet"/>
      <w:lvlText w:val="•"/>
      <w:lvlJc w:val="left"/>
      <w:pPr>
        <w:ind w:left="1466" w:hanging="237"/>
      </w:pPr>
      <w:rPr>
        <w:rFonts w:ascii="Arial" w:eastAsia="Arial" w:hAnsi="Arial" w:cs="Arial" w:hint="default"/>
        <w:i/>
        <w:w w:val="142"/>
        <w:sz w:val="24"/>
        <w:szCs w:val="24"/>
      </w:rPr>
    </w:lvl>
    <w:lvl w:ilvl="3">
      <w:numFmt w:val="bullet"/>
      <w:lvlText w:val="•"/>
      <w:lvlJc w:val="left"/>
      <w:pPr>
        <w:ind w:left="3514" w:hanging="237"/>
      </w:pPr>
      <w:rPr>
        <w:rFonts w:hint="default"/>
      </w:rPr>
    </w:lvl>
    <w:lvl w:ilvl="4">
      <w:numFmt w:val="bullet"/>
      <w:lvlText w:val="•"/>
      <w:lvlJc w:val="left"/>
      <w:pPr>
        <w:ind w:left="4541" w:hanging="237"/>
      </w:pPr>
      <w:rPr>
        <w:rFonts w:hint="default"/>
      </w:rPr>
    </w:lvl>
    <w:lvl w:ilvl="5">
      <w:numFmt w:val="bullet"/>
      <w:lvlText w:val="•"/>
      <w:lvlJc w:val="left"/>
      <w:pPr>
        <w:ind w:left="5569" w:hanging="237"/>
      </w:pPr>
      <w:rPr>
        <w:rFonts w:hint="default"/>
      </w:rPr>
    </w:lvl>
    <w:lvl w:ilvl="6">
      <w:numFmt w:val="bullet"/>
      <w:lvlText w:val="•"/>
      <w:lvlJc w:val="left"/>
      <w:pPr>
        <w:ind w:left="6596" w:hanging="237"/>
      </w:pPr>
      <w:rPr>
        <w:rFonts w:hint="default"/>
      </w:rPr>
    </w:lvl>
    <w:lvl w:ilvl="7">
      <w:numFmt w:val="bullet"/>
      <w:lvlText w:val="•"/>
      <w:lvlJc w:val="left"/>
      <w:pPr>
        <w:ind w:left="7623" w:hanging="237"/>
      </w:pPr>
      <w:rPr>
        <w:rFonts w:hint="default"/>
      </w:rPr>
    </w:lvl>
    <w:lvl w:ilvl="8">
      <w:numFmt w:val="bullet"/>
      <w:lvlText w:val="•"/>
      <w:lvlJc w:val="left"/>
      <w:pPr>
        <w:ind w:left="8650" w:hanging="237"/>
      </w:pPr>
      <w:rPr>
        <w:rFonts w:hint="default"/>
      </w:rPr>
    </w:lvl>
  </w:abstractNum>
  <w:abstractNum w:abstractNumId="2">
    <w:nsid w:val="119E7DFD"/>
    <w:multiLevelType w:val="multilevel"/>
    <w:tmpl w:val="D1CE53D2"/>
    <w:lvl w:ilvl="0">
      <w:start w:val="1"/>
      <w:numFmt w:val="decimal"/>
      <w:lvlText w:val="%1"/>
      <w:lvlJc w:val="left"/>
      <w:pPr>
        <w:ind w:left="1589" w:hanging="709"/>
        <w:jc w:val="left"/>
      </w:pPr>
      <w:rPr>
        <w:rFonts w:ascii="Verdana" w:eastAsia="Verdana" w:hAnsi="Verdana" w:cs="Verdana" w:hint="default"/>
        <w:b/>
        <w:bCs/>
        <w:color w:val="66BEE2"/>
        <w:w w:val="79"/>
        <w:sz w:val="34"/>
        <w:szCs w:val="34"/>
      </w:rPr>
    </w:lvl>
    <w:lvl w:ilvl="1">
      <w:start w:val="1"/>
      <w:numFmt w:val="decimal"/>
      <w:lvlText w:val="%1.%2"/>
      <w:lvlJc w:val="left"/>
      <w:pPr>
        <w:ind w:left="1589" w:hanging="709"/>
        <w:jc w:val="left"/>
      </w:pPr>
      <w:rPr>
        <w:rFonts w:ascii="Verdana" w:eastAsia="Verdana" w:hAnsi="Verdana" w:cs="Verdana" w:hint="default"/>
        <w:b/>
        <w:bCs/>
        <w:w w:val="78"/>
        <w:sz w:val="24"/>
        <w:szCs w:val="24"/>
      </w:rPr>
    </w:lvl>
    <w:lvl w:ilvl="2">
      <w:start w:val="1"/>
      <w:numFmt w:val="decimal"/>
      <w:lvlText w:val="%1.%2.%3"/>
      <w:lvlJc w:val="left"/>
      <w:pPr>
        <w:ind w:left="1589" w:hanging="709"/>
        <w:jc w:val="left"/>
      </w:pPr>
      <w:rPr>
        <w:rFonts w:ascii="Verdana" w:eastAsia="Verdana" w:hAnsi="Verdana" w:cs="Verdana" w:hint="default"/>
        <w:w w:val="83"/>
        <w:sz w:val="22"/>
        <w:szCs w:val="22"/>
      </w:rPr>
    </w:lvl>
    <w:lvl w:ilvl="3">
      <w:numFmt w:val="bullet"/>
      <w:lvlText w:val="•"/>
      <w:lvlJc w:val="left"/>
      <w:pPr>
        <w:ind w:left="4317" w:hanging="709"/>
      </w:pPr>
      <w:rPr>
        <w:rFonts w:hint="default"/>
      </w:rPr>
    </w:lvl>
    <w:lvl w:ilvl="4">
      <w:numFmt w:val="bullet"/>
      <w:lvlText w:val="•"/>
      <w:lvlJc w:val="left"/>
      <w:pPr>
        <w:ind w:left="5230" w:hanging="709"/>
      </w:pPr>
      <w:rPr>
        <w:rFonts w:hint="default"/>
      </w:rPr>
    </w:lvl>
    <w:lvl w:ilvl="5">
      <w:numFmt w:val="bullet"/>
      <w:lvlText w:val="•"/>
      <w:lvlJc w:val="left"/>
      <w:pPr>
        <w:ind w:left="6142" w:hanging="709"/>
      </w:pPr>
      <w:rPr>
        <w:rFonts w:hint="default"/>
      </w:rPr>
    </w:lvl>
    <w:lvl w:ilvl="6">
      <w:numFmt w:val="bullet"/>
      <w:lvlText w:val="•"/>
      <w:lvlJc w:val="left"/>
      <w:pPr>
        <w:ind w:left="7055" w:hanging="709"/>
      </w:pPr>
      <w:rPr>
        <w:rFonts w:hint="default"/>
      </w:rPr>
    </w:lvl>
    <w:lvl w:ilvl="7">
      <w:numFmt w:val="bullet"/>
      <w:lvlText w:val="•"/>
      <w:lvlJc w:val="left"/>
      <w:pPr>
        <w:ind w:left="7967" w:hanging="709"/>
      </w:pPr>
      <w:rPr>
        <w:rFonts w:hint="default"/>
      </w:rPr>
    </w:lvl>
    <w:lvl w:ilvl="8">
      <w:numFmt w:val="bullet"/>
      <w:lvlText w:val="•"/>
      <w:lvlJc w:val="left"/>
      <w:pPr>
        <w:ind w:left="8880" w:hanging="709"/>
      </w:pPr>
      <w:rPr>
        <w:rFonts w:hint="default"/>
      </w:rPr>
    </w:lvl>
  </w:abstractNum>
  <w:abstractNum w:abstractNumId="3">
    <w:nsid w:val="123936A5"/>
    <w:multiLevelType w:val="multilevel"/>
    <w:tmpl w:val="0746660A"/>
    <w:lvl w:ilvl="0">
      <w:start w:val="2"/>
      <w:numFmt w:val="decimal"/>
      <w:lvlText w:val="%1"/>
      <w:lvlJc w:val="left"/>
      <w:pPr>
        <w:ind w:left="1451" w:hanging="571"/>
        <w:jc w:val="left"/>
      </w:pPr>
      <w:rPr>
        <w:rFonts w:hint="default"/>
      </w:rPr>
    </w:lvl>
    <w:lvl w:ilvl="1">
      <w:start w:val="1"/>
      <w:numFmt w:val="decimal"/>
      <w:lvlText w:val="%1.%2"/>
      <w:lvlJc w:val="left"/>
      <w:pPr>
        <w:ind w:left="1451" w:hanging="571"/>
        <w:jc w:val="left"/>
      </w:pPr>
      <w:rPr>
        <w:rFonts w:ascii="Verdana" w:eastAsia="Verdana" w:hAnsi="Verdana" w:cs="Verdana" w:hint="default"/>
        <w:w w:val="84"/>
        <w:sz w:val="24"/>
        <w:szCs w:val="24"/>
      </w:rPr>
    </w:lvl>
    <w:lvl w:ilvl="2">
      <w:numFmt w:val="bullet"/>
      <w:lvlText w:val="•"/>
      <w:lvlJc w:val="left"/>
      <w:pPr>
        <w:ind w:left="3309" w:hanging="571"/>
      </w:pPr>
      <w:rPr>
        <w:rFonts w:hint="default"/>
      </w:rPr>
    </w:lvl>
    <w:lvl w:ilvl="3">
      <w:numFmt w:val="bullet"/>
      <w:lvlText w:val="•"/>
      <w:lvlJc w:val="left"/>
      <w:pPr>
        <w:ind w:left="4233" w:hanging="571"/>
      </w:pPr>
      <w:rPr>
        <w:rFonts w:hint="default"/>
      </w:rPr>
    </w:lvl>
    <w:lvl w:ilvl="4">
      <w:numFmt w:val="bullet"/>
      <w:lvlText w:val="•"/>
      <w:lvlJc w:val="left"/>
      <w:pPr>
        <w:ind w:left="5158" w:hanging="571"/>
      </w:pPr>
      <w:rPr>
        <w:rFonts w:hint="default"/>
      </w:rPr>
    </w:lvl>
    <w:lvl w:ilvl="5">
      <w:numFmt w:val="bullet"/>
      <w:lvlText w:val="•"/>
      <w:lvlJc w:val="left"/>
      <w:pPr>
        <w:ind w:left="6082" w:hanging="571"/>
      </w:pPr>
      <w:rPr>
        <w:rFonts w:hint="default"/>
      </w:rPr>
    </w:lvl>
    <w:lvl w:ilvl="6">
      <w:numFmt w:val="bullet"/>
      <w:lvlText w:val="•"/>
      <w:lvlJc w:val="left"/>
      <w:pPr>
        <w:ind w:left="7007" w:hanging="571"/>
      </w:pPr>
      <w:rPr>
        <w:rFonts w:hint="default"/>
      </w:rPr>
    </w:lvl>
    <w:lvl w:ilvl="7">
      <w:numFmt w:val="bullet"/>
      <w:lvlText w:val="•"/>
      <w:lvlJc w:val="left"/>
      <w:pPr>
        <w:ind w:left="7931" w:hanging="571"/>
      </w:pPr>
      <w:rPr>
        <w:rFonts w:hint="default"/>
      </w:rPr>
    </w:lvl>
    <w:lvl w:ilvl="8">
      <w:numFmt w:val="bullet"/>
      <w:lvlText w:val="•"/>
      <w:lvlJc w:val="left"/>
      <w:pPr>
        <w:ind w:left="8856" w:hanging="571"/>
      </w:pPr>
      <w:rPr>
        <w:rFonts w:hint="default"/>
      </w:rPr>
    </w:lvl>
  </w:abstractNum>
  <w:abstractNum w:abstractNumId="4">
    <w:nsid w:val="12F57C2D"/>
    <w:multiLevelType w:val="multilevel"/>
    <w:tmpl w:val="E9A03734"/>
    <w:lvl w:ilvl="0">
      <w:start w:val="3"/>
      <w:numFmt w:val="decimal"/>
      <w:lvlText w:val="%1"/>
      <w:lvlJc w:val="left"/>
      <w:pPr>
        <w:ind w:left="1311" w:hanging="431"/>
        <w:jc w:val="left"/>
      </w:pPr>
      <w:rPr>
        <w:rFonts w:hint="default"/>
      </w:rPr>
    </w:lvl>
    <w:lvl w:ilvl="1">
      <w:start w:val="3"/>
      <w:numFmt w:val="decimal"/>
      <w:lvlText w:val="%1.%2"/>
      <w:lvlJc w:val="left"/>
      <w:pPr>
        <w:ind w:left="1311" w:hanging="431"/>
        <w:jc w:val="right"/>
      </w:pPr>
      <w:rPr>
        <w:rFonts w:hint="default"/>
        <w:w w:val="84"/>
      </w:rPr>
    </w:lvl>
    <w:lvl w:ilvl="2">
      <w:numFmt w:val="bullet"/>
      <w:lvlText w:val="•"/>
      <w:lvlJc w:val="left"/>
      <w:pPr>
        <w:ind w:left="3197" w:hanging="431"/>
      </w:pPr>
      <w:rPr>
        <w:rFonts w:hint="default"/>
      </w:rPr>
    </w:lvl>
    <w:lvl w:ilvl="3">
      <w:numFmt w:val="bullet"/>
      <w:lvlText w:val="•"/>
      <w:lvlJc w:val="left"/>
      <w:pPr>
        <w:ind w:left="4135" w:hanging="431"/>
      </w:pPr>
      <w:rPr>
        <w:rFonts w:hint="default"/>
      </w:rPr>
    </w:lvl>
    <w:lvl w:ilvl="4">
      <w:numFmt w:val="bullet"/>
      <w:lvlText w:val="•"/>
      <w:lvlJc w:val="left"/>
      <w:pPr>
        <w:ind w:left="5074" w:hanging="431"/>
      </w:pPr>
      <w:rPr>
        <w:rFonts w:hint="default"/>
      </w:rPr>
    </w:lvl>
    <w:lvl w:ilvl="5">
      <w:numFmt w:val="bullet"/>
      <w:lvlText w:val="•"/>
      <w:lvlJc w:val="left"/>
      <w:pPr>
        <w:ind w:left="6012" w:hanging="431"/>
      </w:pPr>
      <w:rPr>
        <w:rFonts w:hint="default"/>
      </w:rPr>
    </w:lvl>
    <w:lvl w:ilvl="6">
      <w:numFmt w:val="bullet"/>
      <w:lvlText w:val="•"/>
      <w:lvlJc w:val="left"/>
      <w:pPr>
        <w:ind w:left="6951" w:hanging="431"/>
      </w:pPr>
      <w:rPr>
        <w:rFonts w:hint="default"/>
      </w:rPr>
    </w:lvl>
    <w:lvl w:ilvl="7">
      <w:numFmt w:val="bullet"/>
      <w:lvlText w:val="•"/>
      <w:lvlJc w:val="left"/>
      <w:pPr>
        <w:ind w:left="7889" w:hanging="431"/>
      </w:pPr>
      <w:rPr>
        <w:rFonts w:hint="default"/>
      </w:rPr>
    </w:lvl>
    <w:lvl w:ilvl="8">
      <w:numFmt w:val="bullet"/>
      <w:lvlText w:val="•"/>
      <w:lvlJc w:val="left"/>
      <w:pPr>
        <w:ind w:left="8828" w:hanging="431"/>
      </w:pPr>
      <w:rPr>
        <w:rFonts w:hint="default"/>
      </w:rPr>
    </w:lvl>
  </w:abstractNum>
  <w:abstractNum w:abstractNumId="5">
    <w:nsid w:val="275363B8"/>
    <w:multiLevelType w:val="hybridMultilevel"/>
    <w:tmpl w:val="BE5C8768"/>
    <w:lvl w:ilvl="0" w:tplc="0FA6A924">
      <w:start w:val="1"/>
      <w:numFmt w:val="decimal"/>
      <w:lvlText w:val="%1."/>
      <w:lvlJc w:val="left"/>
      <w:pPr>
        <w:ind w:left="872" w:hanging="589"/>
        <w:jc w:val="left"/>
      </w:pPr>
      <w:rPr>
        <w:rFonts w:ascii="Verdana" w:eastAsia="Verdana" w:hAnsi="Verdana" w:cs="Verdana" w:hint="default"/>
        <w:b/>
        <w:bCs/>
        <w:w w:val="79"/>
        <w:sz w:val="49"/>
        <w:szCs w:val="49"/>
      </w:rPr>
    </w:lvl>
    <w:lvl w:ilvl="1" w:tplc="5B9E440A">
      <w:numFmt w:val="bullet"/>
      <w:lvlText w:val="•"/>
      <w:lvlJc w:val="left"/>
      <w:pPr>
        <w:ind w:left="1862" w:hanging="589"/>
      </w:pPr>
      <w:rPr>
        <w:rFonts w:hint="default"/>
      </w:rPr>
    </w:lvl>
    <w:lvl w:ilvl="2" w:tplc="AB462CB2">
      <w:numFmt w:val="bullet"/>
      <w:lvlText w:val="•"/>
      <w:lvlJc w:val="left"/>
      <w:pPr>
        <w:ind w:left="2845" w:hanging="589"/>
      </w:pPr>
      <w:rPr>
        <w:rFonts w:hint="default"/>
      </w:rPr>
    </w:lvl>
    <w:lvl w:ilvl="3" w:tplc="31FC1594">
      <w:numFmt w:val="bullet"/>
      <w:lvlText w:val="•"/>
      <w:lvlJc w:val="left"/>
      <w:pPr>
        <w:ind w:left="3827" w:hanging="589"/>
      </w:pPr>
      <w:rPr>
        <w:rFonts w:hint="default"/>
      </w:rPr>
    </w:lvl>
    <w:lvl w:ilvl="4" w:tplc="11287CEA">
      <w:numFmt w:val="bullet"/>
      <w:lvlText w:val="•"/>
      <w:lvlJc w:val="left"/>
      <w:pPr>
        <w:ind w:left="4810" w:hanging="589"/>
      </w:pPr>
      <w:rPr>
        <w:rFonts w:hint="default"/>
      </w:rPr>
    </w:lvl>
    <w:lvl w:ilvl="5" w:tplc="BD3C53CA">
      <w:numFmt w:val="bullet"/>
      <w:lvlText w:val="•"/>
      <w:lvlJc w:val="left"/>
      <w:pPr>
        <w:ind w:left="5792" w:hanging="589"/>
      </w:pPr>
      <w:rPr>
        <w:rFonts w:hint="default"/>
      </w:rPr>
    </w:lvl>
    <w:lvl w:ilvl="6" w:tplc="FA288892">
      <w:numFmt w:val="bullet"/>
      <w:lvlText w:val="•"/>
      <w:lvlJc w:val="left"/>
      <w:pPr>
        <w:ind w:left="6775" w:hanging="589"/>
      </w:pPr>
      <w:rPr>
        <w:rFonts w:hint="default"/>
      </w:rPr>
    </w:lvl>
    <w:lvl w:ilvl="7" w:tplc="EE04AE40">
      <w:numFmt w:val="bullet"/>
      <w:lvlText w:val="•"/>
      <w:lvlJc w:val="left"/>
      <w:pPr>
        <w:ind w:left="7757" w:hanging="589"/>
      </w:pPr>
      <w:rPr>
        <w:rFonts w:hint="default"/>
      </w:rPr>
    </w:lvl>
    <w:lvl w:ilvl="8" w:tplc="7136B710">
      <w:numFmt w:val="bullet"/>
      <w:lvlText w:val="•"/>
      <w:lvlJc w:val="left"/>
      <w:pPr>
        <w:ind w:left="8740" w:hanging="589"/>
      </w:pPr>
      <w:rPr>
        <w:rFonts w:hint="default"/>
      </w:rPr>
    </w:lvl>
  </w:abstractNum>
  <w:abstractNum w:abstractNumId="6">
    <w:nsid w:val="2FE80CC1"/>
    <w:multiLevelType w:val="multilevel"/>
    <w:tmpl w:val="156C4FDE"/>
    <w:lvl w:ilvl="0">
      <w:start w:val="1"/>
      <w:numFmt w:val="decimal"/>
      <w:lvlText w:val="%1"/>
      <w:lvlJc w:val="left"/>
      <w:pPr>
        <w:ind w:left="594" w:hanging="403"/>
        <w:jc w:val="left"/>
      </w:pPr>
      <w:rPr>
        <w:rFonts w:hint="default"/>
      </w:rPr>
    </w:lvl>
    <w:lvl w:ilvl="1">
      <w:start w:val="1"/>
      <w:numFmt w:val="decimal"/>
      <w:lvlText w:val="%1.%2"/>
      <w:lvlJc w:val="left"/>
      <w:pPr>
        <w:ind w:left="594" w:hanging="403"/>
        <w:jc w:val="left"/>
      </w:pPr>
      <w:rPr>
        <w:rFonts w:ascii="Verdana" w:eastAsia="Verdana" w:hAnsi="Verdana" w:cs="Verdana" w:hint="default"/>
        <w:b/>
        <w:bCs/>
        <w:color w:val="0093D0"/>
        <w:w w:val="80"/>
        <w:sz w:val="26"/>
        <w:szCs w:val="26"/>
      </w:rPr>
    </w:lvl>
    <w:lvl w:ilvl="2">
      <w:numFmt w:val="bullet"/>
      <w:lvlText w:val="•"/>
      <w:lvlJc w:val="left"/>
      <w:pPr>
        <w:ind w:left="2621" w:hanging="403"/>
      </w:pPr>
      <w:rPr>
        <w:rFonts w:hint="default"/>
      </w:rPr>
    </w:lvl>
    <w:lvl w:ilvl="3">
      <w:numFmt w:val="bullet"/>
      <w:lvlText w:val="•"/>
      <w:lvlJc w:val="left"/>
      <w:pPr>
        <w:ind w:left="3631" w:hanging="403"/>
      </w:pPr>
      <w:rPr>
        <w:rFonts w:hint="default"/>
      </w:rPr>
    </w:lvl>
    <w:lvl w:ilvl="4">
      <w:numFmt w:val="bullet"/>
      <w:lvlText w:val="•"/>
      <w:lvlJc w:val="left"/>
      <w:pPr>
        <w:ind w:left="4642" w:hanging="403"/>
      </w:pPr>
      <w:rPr>
        <w:rFonts w:hint="default"/>
      </w:rPr>
    </w:lvl>
    <w:lvl w:ilvl="5">
      <w:numFmt w:val="bullet"/>
      <w:lvlText w:val="•"/>
      <w:lvlJc w:val="left"/>
      <w:pPr>
        <w:ind w:left="5652" w:hanging="403"/>
      </w:pPr>
      <w:rPr>
        <w:rFonts w:hint="default"/>
      </w:rPr>
    </w:lvl>
    <w:lvl w:ilvl="6">
      <w:numFmt w:val="bullet"/>
      <w:lvlText w:val="•"/>
      <w:lvlJc w:val="left"/>
      <w:pPr>
        <w:ind w:left="6663" w:hanging="403"/>
      </w:pPr>
      <w:rPr>
        <w:rFonts w:hint="default"/>
      </w:rPr>
    </w:lvl>
    <w:lvl w:ilvl="7">
      <w:numFmt w:val="bullet"/>
      <w:lvlText w:val="•"/>
      <w:lvlJc w:val="left"/>
      <w:pPr>
        <w:ind w:left="7673" w:hanging="403"/>
      </w:pPr>
      <w:rPr>
        <w:rFonts w:hint="default"/>
      </w:rPr>
    </w:lvl>
    <w:lvl w:ilvl="8">
      <w:numFmt w:val="bullet"/>
      <w:lvlText w:val="•"/>
      <w:lvlJc w:val="left"/>
      <w:pPr>
        <w:ind w:left="8684" w:hanging="403"/>
      </w:pPr>
      <w:rPr>
        <w:rFonts w:hint="default"/>
      </w:rPr>
    </w:lvl>
  </w:abstractNum>
  <w:abstractNum w:abstractNumId="7">
    <w:nsid w:val="31443D7F"/>
    <w:multiLevelType w:val="multilevel"/>
    <w:tmpl w:val="5B5086D2"/>
    <w:lvl w:ilvl="0">
      <w:start w:val="3"/>
      <w:numFmt w:val="decimal"/>
      <w:lvlText w:val="%1"/>
      <w:lvlJc w:val="left"/>
      <w:pPr>
        <w:ind w:left="594" w:hanging="403"/>
        <w:jc w:val="left"/>
      </w:pPr>
      <w:rPr>
        <w:rFonts w:hint="default"/>
      </w:rPr>
    </w:lvl>
    <w:lvl w:ilvl="1">
      <w:start w:val="1"/>
      <w:numFmt w:val="decimal"/>
      <w:lvlText w:val="%1.%2"/>
      <w:lvlJc w:val="left"/>
      <w:pPr>
        <w:ind w:left="594" w:hanging="403"/>
        <w:jc w:val="right"/>
      </w:pPr>
      <w:rPr>
        <w:rFonts w:hint="default"/>
        <w:b/>
        <w:bCs/>
        <w:w w:val="80"/>
      </w:rPr>
    </w:lvl>
    <w:lvl w:ilvl="2">
      <w:numFmt w:val="bullet"/>
      <w:lvlText w:val="•"/>
      <w:lvlJc w:val="left"/>
      <w:pPr>
        <w:ind w:left="2621" w:hanging="403"/>
      </w:pPr>
      <w:rPr>
        <w:rFonts w:hint="default"/>
      </w:rPr>
    </w:lvl>
    <w:lvl w:ilvl="3">
      <w:numFmt w:val="bullet"/>
      <w:lvlText w:val="•"/>
      <w:lvlJc w:val="left"/>
      <w:pPr>
        <w:ind w:left="3631" w:hanging="403"/>
      </w:pPr>
      <w:rPr>
        <w:rFonts w:hint="default"/>
      </w:rPr>
    </w:lvl>
    <w:lvl w:ilvl="4">
      <w:numFmt w:val="bullet"/>
      <w:lvlText w:val="•"/>
      <w:lvlJc w:val="left"/>
      <w:pPr>
        <w:ind w:left="4642" w:hanging="403"/>
      </w:pPr>
      <w:rPr>
        <w:rFonts w:hint="default"/>
      </w:rPr>
    </w:lvl>
    <w:lvl w:ilvl="5">
      <w:numFmt w:val="bullet"/>
      <w:lvlText w:val="•"/>
      <w:lvlJc w:val="left"/>
      <w:pPr>
        <w:ind w:left="5652" w:hanging="403"/>
      </w:pPr>
      <w:rPr>
        <w:rFonts w:hint="default"/>
      </w:rPr>
    </w:lvl>
    <w:lvl w:ilvl="6">
      <w:numFmt w:val="bullet"/>
      <w:lvlText w:val="•"/>
      <w:lvlJc w:val="left"/>
      <w:pPr>
        <w:ind w:left="6663" w:hanging="403"/>
      </w:pPr>
      <w:rPr>
        <w:rFonts w:hint="default"/>
      </w:rPr>
    </w:lvl>
    <w:lvl w:ilvl="7">
      <w:numFmt w:val="bullet"/>
      <w:lvlText w:val="•"/>
      <w:lvlJc w:val="left"/>
      <w:pPr>
        <w:ind w:left="7673" w:hanging="403"/>
      </w:pPr>
      <w:rPr>
        <w:rFonts w:hint="default"/>
      </w:rPr>
    </w:lvl>
    <w:lvl w:ilvl="8">
      <w:numFmt w:val="bullet"/>
      <w:lvlText w:val="•"/>
      <w:lvlJc w:val="left"/>
      <w:pPr>
        <w:ind w:left="8684" w:hanging="403"/>
      </w:pPr>
      <w:rPr>
        <w:rFonts w:hint="default"/>
      </w:rPr>
    </w:lvl>
  </w:abstractNum>
  <w:abstractNum w:abstractNumId="8">
    <w:nsid w:val="42952019"/>
    <w:multiLevelType w:val="multilevel"/>
    <w:tmpl w:val="87A2BF0C"/>
    <w:lvl w:ilvl="0">
      <w:start w:val="2"/>
      <w:numFmt w:val="decimal"/>
      <w:lvlText w:val="%1"/>
      <w:lvlJc w:val="left"/>
      <w:pPr>
        <w:ind w:left="594" w:hanging="403"/>
        <w:jc w:val="left"/>
      </w:pPr>
      <w:rPr>
        <w:rFonts w:hint="default"/>
      </w:rPr>
    </w:lvl>
    <w:lvl w:ilvl="1">
      <w:start w:val="2"/>
      <w:numFmt w:val="decimal"/>
      <w:lvlText w:val="%1.%2"/>
      <w:lvlJc w:val="left"/>
      <w:pPr>
        <w:ind w:left="594" w:hanging="403"/>
        <w:jc w:val="left"/>
      </w:pPr>
      <w:rPr>
        <w:rFonts w:ascii="Verdana" w:eastAsia="Verdana" w:hAnsi="Verdana" w:cs="Verdana" w:hint="default"/>
        <w:b/>
        <w:bCs/>
        <w:color w:val="0093D0"/>
        <w:w w:val="80"/>
        <w:sz w:val="26"/>
        <w:szCs w:val="26"/>
      </w:rPr>
    </w:lvl>
    <w:lvl w:ilvl="2">
      <w:numFmt w:val="bullet"/>
      <w:lvlText w:val="•"/>
      <w:lvlJc w:val="left"/>
      <w:pPr>
        <w:ind w:left="2621" w:hanging="403"/>
      </w:pPr>
      <w:rPr>
        <w:rFonts w:hint="default"/>
      </w:rPr>
    </w:lvl>
    <w:lvl w:ilvl="3">
      <w:numFmt w:val="bullet"/>
      <w:lvlText w:val="•"/>
      <w:lvlJc w:val="left"/>
      <w:pPr>
        <w:ind w:left="3631" w:hanging="403"/>
      </w:pPr>
      <w:rPr>
        <w:rFonts w:hint="default"/>
      </w:rPr>
    </w:lvl>
    <w:lvl w:ilvl="4">
      <w:numFmt w:val="bullet"/>
      <w:lvlText w:val="•"/>
      <w:lvlJc w:val="left"/>
      <w:pPr>
        <w:ind w:left="4642" w:hanging="403"/>
      </w:pPr>
      <w:rPr>
        <w:rFonts w:hint="default"/>
      </w:rPr>
    </w:lvl>
    <w:lvl w:ilvl="5">
      <w:numFmt w:val="bullet"/>
      <w:lvlText w:val="•"/>
      <w:lvlJc w:val="left"/>
      <w:pPr>
        <w:ind w:left="5652" w:hanging="403"/>
      </w:pPr>
      <w:rPr>
        <w:rFonts w:hint="default"/>
      </w:rPr>
    </w:lvl>
    <w:lvl w:ilvl="6">
      <w:numFmt w:val="bullet"/>
      <w:lvlText w:val="•"/>
      <w:lvlJc w:val="left"/>
      <w:pPr>
        <w:ind w:left="6663" w:hanging="403"/>
      </w:pPr>
      <w:rPr>
        <w:rFonts w:hint="default"/>
      </w:rPr>
    </w:lvl>
    <w:lvl w:ilvl="7">
      <w:numFmt w:val="bullet"/>
      <w:lvlText w:val="•"/>
      <w:lvlJc w:val="left"/>
      <w:pPr>
        <w:ind w:left="7673" w:hanging="403"/>
      </w:pPr>
      <w:rPr>
        <w:rFonts w:hint="default"/>
      </w:rPr>
    </w:lvl>
    <w:lvl w:ilvl="8">
      <w:numFmt w:val="bullet"/>
      <w:lvlText w:val="•"/>
      <w:lvlJc w:val="left"/>
      <w:pPr>
        <w:ind w:left="8684" w:hanging="403"/>
      </w:pPr>
      <w:rPr>
        <w:rFonts w:hint="default"/>
      </w:rPr>
    </w:lvl>
  </w:abstractNum>
  <w:abstractNum w:abstractNumId="9">
    <w:nsid w:val="486B7B1E"/>
    <w:multiLevelType w:val="multilevel"/>
    <w:tmpl w:val="C4884890"/>
    <w:lvl w:ilvl="0">
      <w:start w:val="3"/>
      <w:numFmt w:val="decimal"/>
      <w:lvlText w:val="%1"/>
      <w:lvlJc w:val="left"/>
      <w:pPr>
        <w:ind w:left="880" w:hanging="571"/>
        <w:jc w:val="left"/>
      </w:pPr>
      <w:rPr>
        <w:rFonts w:hint="default"/>
      </w:rPr>
    </w:lvl>
    <w:lvl w:ilvl="1">
      <w:start w:val="1"/>
      <w:numFmt w:val="decimal"/>
      <w:lvlText w:val="%1.%2"/>
      <w:lvlJc w:val="left"/>
      <w:pPr>
        <w:ind w:left="880" w:hanging="571"/>
        <w:jc w:val="left"/>
      </w:pPr>
      <w:rPr>
        <w:rFonts w:ascii="Verdana" w:eastAsia="Verdana" w:hAnsi="Verdana" w:cs="Verdana" w:hint="default"/>
        <w:w w:val="84"/>
        <w:sz w:val="24"/>
        <w:szCs w:val="24"/>
      </w:rPr>
    </w:lvl>
    <w:lvl w:ilvl="2">
      <w:numFmt w:val="bullet"/>
      <w:lvlText w:val="•"/>
      <w:lvlJc w:val="left"/>
      <w:pPr>
        <w:ind w:left="2845" w:hanging="571"/>
      </w:pPr>
      <w:rPr>
        <w:rFonts w:hint="default"/>
      </w:rPr>
    </w:lvl>
    <w:lvl w:ilvl="3">
      <w:numFmt w:val="bullet"/>
      <w:lvlText w:val="•"/>
      <w:lvlJc w:val="left"/>
      <w:pPr>
        <w:ind w:left="3827" w:hanging="571"/>
      </w:pPr>
      <w:rPr>
        <w:rFonts w:hint="default"/>
      </w:rPr>
    </w:lvl>
    <w:lvl w:ilvl="4">
      <w:numFmt w:val="bullet"/>
      <w:lvlText w:val="•"/>
      <w:lvlJc w:val="left"/>
      <w:pPr>
        <w:ind w:left="4810" w:hanging="571"/>
      </w:pPr>
      <w:rPr>
        <w:rFonts w:hint="default"/>
      </w:rPr>
    </w:lvl>
    <w:lvl w:ilvl="5">
      <w:numFmt w:val="bullet"/>
      <w:lvlText w:val="•"/>
      <w:lvlJc w:val="left"/>
      <w:pPr>
        <w:ind w:left="5792" w:hanging="571"/>
      </w:pPr>
      <w:rPr>
        <w:rFonts w:hint="default"/>
      </w:rPr>
    </w:lvl>
    <w:lvl w:ilvl="6">
      <w:numFmt w:val="bullet"/>
      <w:lvlText w:val="•"/>
      <w:lvlJc w:val="left"/>
      <w:pPr>
        <w:ind w:left="6775" w:hanging="571"/>
      </w:pPr>
      <w:rPr>
        <w:rFonts w:hint="default"/>
      </w:rPr>
    </w:lvl>
    <w:lvl w:ilvl="7">
      <w:numFmt w:val="bullet"/>
      <w:lvlText w:val="•"/>
      <w:lvlJc w:val="left"/>
      <w:pPr>
        <w:ind w:left="7757" w:hanging="571"/>
      </w:pPr>
      <w:rPr>
        <w:rFonts w:hint="default"/>
      </w:rPr>
    </w:lvl>
    <w:lvl w:ilvl="8">
      <w:numFmt w:val="bullet"/>
      <w:lvlText w:val="•"/>
      <w:lvlJc w:val="left"/>
      <w:pPr>
        <w:ind w:left="8740" w:hanging="571"/>
      </w:pPr>
      <w:rPr>
        <w:rFonts w:hint="default"/>
      </w:rPr>
    </w:lvl>
  </w:abstractNum>
  <w:abstractNum w:abstractNumId="10">
    <w:nsid w:val="48E65772"/>
    <w:multiLevelType w:val="multilevel"/>
    <w:tmpl w:val="4B9AE6FA"/>
    <w:lvl w:ilvl="0">
      <w:start w:val="2"/>
      <w:numFmt w:val="decimal"/>
      <w:lvlText w:val="%1"/>
      <w:lvlJc w:val="left"/>
      <w:pPr>
        <w:ind w:left="594" w:hanging="403"/>
        <w:jc w:val="left"/>
      </w:pPr>
      <w:rPr>
        <w:rFonts w:hint="default"/>
      </w:rPr>
    </w:lvl>
    <w:lvl w:ilvl="1">
      <w:start w:val="1"/>
      <w:numFmt w:val="decimal"/>
      <w:lvlText w:val="%1.%2"/>
      <w:lvlJc w:val="left"/>
      <w:pPr>
        <w:ind w:left="594" w:hanging="403"/>
        <w:jc w:val="right"/>
      </w:pPr>
      <w:rPr>
        <w:rFonts w:hint="default"/>
        <w:b/>
        <w:bCs/>
        <w:w w:val="80"/>
      </w:rPr>
    </w:lvl>
    <w:lvl w:ilvl="2">
      <w:numFmt w:val="bullet"/>
      <w:lvlText w:val="•"/>
      <w:lvlJc w:val="left"/>
      <w:pPr>
        <w:ind w:left="2621" w:hanging="403"/>
      </w:pPr>
      <w:rPr>
        <w:rFonts w:hint="default"/>
      </w:rPr>
    </w:lvl>
    <w:lvl w:ilvl="3">
      <w:numFmt w:val="bullet"/>
      <w:lvlText w:val="•"/>
      <w:lvlJc w:val="left"/>
      <w:pPr>
        <w:ind w:left="3631" w:hanging="403"/>
      </w:pPr>
      <w:rPr>
        <w:rFonts w:hint="default"/>
      </w:rPr>
    </w:lvl>
    <w:lvl w:ilvl="4">
      <w:numFmt w:val="bullet"/>
      <w:lvlText w:val="•"/>
      <w:lvlJc w:val="left"/>
      <w:pPr>
        <w:ind w:left="4642" w:hanging="403"/>
      </w:pPr>
      <w:rPr>
        <w:rFonts w:hint="default"/>
      </w:rPr>
    </w:lvl>
    <w:lvl w:ilvl="5">
      <w:numFmt w:val="bullet"/>
      <w:lvlText w:val="•"/>
      <w:lvlJc w:val="left"/>
      <w:pPr>
        <w:ind w:left="5652" w:hanging="403"/>
      </w:pPr>
      <w:rPr>
        <w:rFonts w:hint="default"/>
      </w:rPr>
    </w:lvl>
    <w:lvl w:ilvl="6">
      <w:numFmt w:val="bullet"/>
      <w:lvlText w:val="•"/>
      <w:lvlJc w:val="left"/>
      <w:pPr>
        <w:ind w:left="6663" w:hanging="403"/>
      </w:pPr>
      <w:rPr>
        <w:rFonts w:hint="default"/>
      </w:rPr>
    </w:lvl>
    <w:lvl w:ilvl="7">
      <w:numFmt w:val="bullet"/>
      <w:lvlText w:val="•"/>
      <w:lvlJc w:val="left"/>
      <w:pPr>
        <w:ind w:left="7673" w:hanging="403"/>
      </w:pPr>
      <w:rPr>
        <w:rFonts w:hint="default"/>
      </w:rPr>
    </w:lvl>
    <w:lvl w:ilvl="8">
      <w:numFmt w:val="bullet"/>
      <w:lvlText w:val="•"/>
      <w:lvlJc w:val="left"/>
      <w:pPr>
        <w:ind w:left="8684" w:hanging="403"/>
      </w:pPr>
      <w:rPr>
        <w:rFonts w:hint="default"/>
      </w:rPr>
    </w:lvl>
  </w:abstractNum>
  <w:abstractNum w:abstractNumId="11">
    <w:nsid w:val="54BB5CBF"/>
    <w:multiLevelType w:val="multilevel"/>
    <w:tmpl w:val="9DAC5BDE"/>
    <w:lvl w:ilvl="0">
      <w:start w:val="3"/>
      <w:numFmt w:val="decimal"/>
      <w:lvlText w:val="%1"/>
      <w:lvlJc w:val="left"/>
      <w:pPr>
        <w:ind w:left="871" w:hanging="577"/>
        <w:jc w:val="left"/>
      </w:pPr>
      <w:rPr>
        <w:rFonts w:hint="default"/>
      </w:rPr>
    </w:lvl>
    <w:lvl w:ilvl="1">
      <w:start w:val="1"/>
      <w:numFmt w:val="decimal"/>
      <w:lvlText w:val="%1.%2"/>
      <w:lvlJc w:val="left"/>
      <w:pPr>
        <w:ind w:left="871" w:hanging="577"/>
        <w:jc w:val="left"/>
      </w:pPr>
      <w:rPr>
        <w:rFonts w:ascii="Verdana" w:eastAsia="Verdana" w:hAnsi="Verdana" w:cs="Verdana" w:hint="default"/>
        <w:w w:val="86"/>
        <w:sz w:val="24"/>
        <w:szCs w:val="24"/>
      </w:rPr>
    </w:lvl>
    <w:lvl w:ilvl="2">
      <w:numFmt w:val="bullet"/>
      <w:lvlText w:val="•"/>
      <w:lvlJc w:val="left"/>
      <w:pPr>
        <w:ind w:left="2845" w:hanging="577"/>
      </w:pPr>
      <w:rPr>
        <w:rFonts w:hint="default"/>
      </w:rPr>
    </w:lvl>
    <w:lvl w:ilvl="3">
      <w:numFmt w:val="bullet"/>
      <w:lvlText w:val="•"/>
      <w:lvlJc w:val="left"/>
      <w:pPr>
        <w:ind w:left="3827" w:hanging="577"/>
      </w:pPr>
      <w:rPr>
        <w:rFonts w:hint="default"/>
      </w:rPr>
    </w:lvl>
    <w:lvl w:ilvl="4">
      <w:numFmt w:val="bullet"/>
      <w:lvlText w:val="•"/>
      <w:lvlJc w:val="left"/>
      <w:pPr>
        <w:ind w:left="4810" w:hanging="577"/>
      </w:pPr>
      <w:rPr>
        <w:rFonts w:hint="default"/>
      </w:rPr>
    </w:lvl>
    <w:lvl w:ilvl="5">
      <w:numFmt w:val="bullet"/>
      <w:lvlText w:val="•"/>
      <w:lvlJc w:val="left"/>
      <w:pPr>
        <w:ind w:left="5792" w:hanging="577"/>
      </w:pPr>
      <w:rPr>
        <w:rFonts w:hint="default"/>
      </w:rPr>
    </w:lvl>
    <w:lvl w:ilvl="6">
      <w:numFmt w:val="bullet"/>
      <w:lvlText w:val="•"/>
      <w:lvlJc w:val="left"/>
      <w:pPr>
        <w:ind w:left="6775" w:hanging="577"/>
      </w:pPr>
      <w:rPr>
        <w:rFonts w:hint="default"/>
      </w:rPr>
    </w:lvl>
    <w:lvl w:ilvl="7">
      <w:numFmt w:val="bullet"/>
      <w:lvlText w:val="•"/>
      <w:lvlJc w:val="left"/>
      <w:pPr>
        <w:ind w:left="7757" w:hanging="577"/>
      </w:pPr>
      <w:rPr>
        <w:rFonts w:hint="default"/>
      </w:rPr>
    </w:lvl>
    <w:lvl w:ilvl="8">
      <w:numFmt w:val="bullet"/>
      <w:lvlText w:val="•"/>
      <w:lvlJc w:val="left"/>
      <w:pPr>
        <w:ind w:left="8740" w:hanging="577"/>
      </w:pPr>
      <w:rPr>
        <w:rFonts w:hint="default"/>
      </w:rPr>
    </w:lvl>
  </w:abstractNum>
  <w:num w:numId="1">
    <w:abstractNumId w:val="4"/>
  </w:num>
  <w:num w:numId="2">
    <w:abstractNumId w:val="7"/>
  </w:num>
  <w:num w:numId="3">
    <w:abstractNumId w:val="0"/>
  </w:num>
  <w:num w:numId="4">
    <w:abstractNumId w:val="1"/>
  </w:num>
  <w:num w:numId="5">
    <w:abstractNumId w:val="8"/>
  </w:num>
  <w:num w:numId="6">
    <w:abstractNumId w:val="10"/>
  </w:num>
  <w:num w:numId="7">
    <w:abstractNumId w:val="6"/>
  </w:num>
  <w:num w:numId="8">
    <w:abstractNumId w:val="5"/>
  </w:num>
  <w:num w:numId="9">
    <w:abstractNumId w:val="9"/>
  </w:num>
  <w:num w:numId="10">
    <w:abstractNumId w:val="1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trackRevisions/>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DF"/>
    <w:rsid w:val="001E471D"/>
    <w:rsid w:val="0028667A"/>
    <w:rsid w:val="00406DB1"/>
    <w:rsid w:val="00661C4C"/>
    <w:rsid w:val="00775663"/>
    <w:rsid w:val="007E36E1"/>
    <w:rsid w:val="008E32D9"/>
    <w:rsid w:val="00A71595"/>
    <w:rsid w:val="00BB27DF"/>
    <w:rsid w:val="00CA79A6"/>
    <w:rsid w:val="00D92645"/>
    <w:rsid w:val="00D97AD2"/>
    <w:rsid w:val="00E27E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Pr>
      <w:rFonts w:ascii="Times New Roman" w:eastAsia="Times New Roman" w:hAnsi="Times New Roman" w:cs="Times New Roman"/>
    </w:rPr>
  </w:style>
  <w:style w:type="paragraph" w:styleId="Kop1">
    <w:name w:val="heading 1"/>
    <w:basedOn w:val="Standaard"/>
    <w:uiPriority w:val="1"/>
    <w:qFormat/>
    <w:pPr>
      <w:spacing w:before="103"/>
      <w:ind w:left="284"/>
      <w:outlineLvl w:val="0"/>
    </w:pPr>
    <w:rPr>
      <w:rFonts w:ascii="Verdana" w:eastAsia="Verdana" w:hAnsi="Verdana" w:cs="Verdana"/>
      <w:b/>
      <w:bCs/>
      <w:sz w:val="49"/>
      <w:szCs w:val="49"/>
    </w:rPr>
  </w:style>
  <w:style w:type="paragraph" w:styleId="Kop2">
    <w:name w:val="heading 2"/>
    <w:basedOn w:val="Standaard"/>
    <w:uiPriority w:val="1"/>
    <w:qFormat/>
    <w:pPr>
      <w:ind w:left="594" w:hanging="402"/>
      <w:outlineLvl w:val="1"/>
    </w:pPr>
    <w:rPr>
      <w:rFonts w:ascii="Verdana" w:eastAsia="Verdana" w:hAnsi="Verdana" w:cs="Verdana"/>
      <w:b/>
      <w:bCs/>
      <w:sz w:val="28"/>
      <w:szCs w:val="28"/>
    </w:rPr>
  </w:style>
  <w:style w:type="paragraph" w:styleId="Kop3">
    <w:name w:val="heading 3"/>
    <w:basedOn w:val="Standaard"/>
    <w:uiPriority w:val="1"/>
    <w:qFormat/>
    <w:pPr>
      <w:spacing w:before="85"/>
      <w:ind w:left="1589" w:hanging="709"/>
      <w:outlineLvl w:val="2"/>
    </w:pPr>
    <w:rPr>
      <w:rFonts w:ascii="Verdana" w:eastAsia="Verdana" w:hAnsi="Verdana" w:cs="Verdan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rPr>
  </w:style>
  <w:style w:type="paragraph" w:styleId="Lijstalinea">
    <w:name w:val="List Paragraph"/>
    <w:basedOn w:val="Standaard"/>
    <w:uiPriority w:val="1"/>
    <w:qFormat/>
    <w:pPr>
      <w:ind w:left="1589" w:hanging="709"/>
    </w:pPr>
    <w:rPr>
      <w:rFonts w:ascii="Verdana" w:eastAsia="Verdana" w:hAnsi="Verdana" w:cs="Verdana"/>
    </w:rPr>
  </w:style>
  <w:style w:type="paragraph" w:customStyle="1" w:styleId="TableParagraph">
    <w:name w:val="Table Paragraph"/>
    <w:basedOn w:val="Standaard"/>
    <w:uiPriority w:val="1"/>
    <w:qFormat/>
  </w:style>
  <w:style w:type="paragraph" w:styleId="Ballontekst">
    <w:name w:val="Balloon Text"/>
    <w:basedOn w:val="Standaard"/>
    <w:link w:val="BallontekstChar"/>
    <w:uiPriority w:val="99"/>
    <w:semiHidden/>
    <w:unhideWhenUsed/>
    <w:rsid w:val="008E32D9"/>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2D9"/>
    <w:rPr>
      <w:rFonts w:ascii="Tahoma" w:eastAsia="Times New Roman" w:hAnsi="Tahoma" w:cs="Tahoma"/>
      <w:sz w:val="16"/>
      <w:szCs w:val="16"/>
    </w:rPr>
  </w:style>
  <w:style w:type="character" w:styleId="Verwijzingopmerking">
    <w:name w:val="annotation reference"/>
    <w:basedOn w:val="Standaardalinea-lettertype"/>
    <w:uiPriority w:val="99"/>
    <w:semiHidden/>
    <w:unhideWhenUsed/>
    <w:rsid w:val="00D92645"/>
    <w:rPr>
      <w:sz w:val="16"/>
      <w:szCs w:val="16"/>
    </w:rPr>
  </w:style>
  <w:style w:type="paragraph" w:styleId="Tekstopmerking">
    <w:name w:val="annotation text"/>
    <w:basedOn w:val="Standaard"/>
    <w:link w:val="TekstopmerkingChar"/>
    <w:uiPriority w:val="99"/>
    <w:semiHidden/>
    <w:unhideWhenUsed/>
    <w:rsid w:val="00D92645"/>
    <w:rPr>
      <w:sz w:val="20"/>
      <w:szCs w:val="20"/>
    </w:rPr>
  </w:style>
  <w:style w:type="character" w:customStyle="1" w:styleId="TekstopmerkingChar">
    <w:name w:val="Tekst opmerking Char"/>
    <w:basedOn w:val="Standaardalinea-lettertype"/>
    <w:link w:val="Tekstopmerking"/>
    <w:uiPriority w:val="99"/>
    <w:semiHidden/>
    <w:rsid w:val="00D92645"/>
    <w:rPr>
      <w:rFonts w:ascii="Times New Roman" w:eastAsia="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D92645"/>
    <w:rPr>
      <w:b/>
      <w:bCs/>
    </w:rPr>
  </w:style>
  <w:style w:type="character" w:customStyle="1" w:styleId="OnderwerpvanopmerkingChar">
    <w:name w:val="Onderwerp van opmerking Char"/>
    <w:basedOn w:val="TekstopmerkingChar"/>
    <w:link w:val="Onderwerpvanopmerking"/>
    <w:uiPriority w:val="99"/>
    <w:semiHidden/>
    <w:rsid w:val="00D9264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uiPriority w:val="1"/>
    <w:qFormat/>
    <w:rPr>
      <w:rFonts w:ascii="Times New Roman" w:eastAsia="Times New Roman" w:hAnsi="Times New Roman" w:cs="Times New Roman"/>
    </w:rPr>
  </w:style>
  <w:style w:type="paragraph" w:styleId="Kop1">
    <w:name w:val="heading 1"/>
    <w:basedOn w:val="Standaard"/>
    <w:uiPriority w:val="1"/>
    <w:qFormat/>
    <w:pPr>
      <w:spacing w:before="103"/>
      <w:ind w:left="284"/>
      <w:outlineLvl w:val="0"/>
    </w:pPr>
    <w:rPr>
      <w:rFonts w:ascii="Verdana" w:eastAsia="Verdana" w:hAnsi="Verdana" w:cs="Verdana"/>
      <w:b/>
      <w:bCs/>
      <w:sz w:val="49"/>
      <w:szCs w:val="49"/>
    </w:rPr>
  </w:style>
  <w:style w:type="paragraph" w:styleId="Kop2">
    <w:name w:val="heading 2"/>
    <w:basedOn w:val="Standaard"/>
    <w:uiPriority w:val="1"/>
    <w:qFormat/>
    <w:pPr>
      <w:ind w:left="594" w:hanging="402"/>
      <w:outlineLvl w:val="1"/>
    </w:pPr>
    <w:rPr>
      <w:rFonts w:ascii="Verdana" w:eastAsia="Verdana" w:hAnsi="Verdana" w:cs="Verdana"/>
      <w:b/>
      <w:bCs/>
      <w:sz w:val="28"/>
      <w:szCs w:val="28"/>
    </w:rPr>
  </w:style>
  <w:style w:type="paragraph" w:styleId="Kop3">
    <w:name w:val="heading 3"/>
    <w:basedOn w:val="Standaard"/>
    <w:uiPriority w:val="1"/>
    <w:qFormat/>
    <w:pPr>
      <w:spacing w:before="85"/>
      <w:ind w:left="1589" w:hanging="709"/>
      <w:outlineLvl w:val="2"/>
    </w:pPr>
    <w:rPr>
      <w:rFonts w:ascii="Verdana" w:eastAsia="Verdana" w:hAnsi="Verdana" w:cs="Verdan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rPr>
  </w:style>
  <w:style w:type="paragraph" w:styleId="Lijstalinea">
    <w:name w:val="List Paragraph"/>
    <w:basedOn w:val="Standaard"/>
    <w:uiPriority w:val="1"/>
    <w:qFormat/>
    <w:pPr>
      <w:ind w:left="1589" w:hanging="709"/>
    </w:pPr>
    <w:rPr>
      <w:rFonts w:ascii="Verdana" w:eastAsia="Verdana" w:hAnsi="Verdana" w:cs="Verdana"/>
    </w:rPr>
  </w:style>
  <w:style w:type="paragraph" w:customStyle="1" w:styleId="TableParagraph">
    <w:name w:val="Table Paragraph"/>
    <w:basedOn w:val="Standaard"/>
    <w:uiPriority w:val="1"/>
    <w:qFormat/>
  </w:style>
  <w:style w:type="paragraph" w:styleId="Ballontekst">
    <w:name w:val="Balloon Text"/>
    <w:basedOn w:val="Standaard"/>
    <w:link w:val="BallontekstChar"/>
    <w:uiPriority w:val="99"/>
    <w:semiHidden/>
    <w:unhideWhenUsed/>
    <w:rsid w:val="008E32D9"/>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2D9"/>
    <w:rPr>
      <w:rFonts w:ascii="Tahoma" w:eastAsia="Times New Roman" w:hAnsi="Tahoma" w:cs="Tahoma"/>
      <w:sz w:val="16"/>
      <w:szCs w:val="16"/>
    </w:rPr>
  </w:style>
  <w:style w:type="character" w:styleId="Verwijzingopmerking">
    <w:name w:val="annotation reference"/>
    <w:basedOn w:val="Standaardalinea-lettertype"/>
    <w:uiPriority w:val="99"/>
    <w:semiHidden/>
    <w:unhideWhenUsed/>
    <w:rsid w:val="00D92645"/>
    <w:rPr>
      <w:sz w:val="16"/>
      <w:szCs w:val="16"/>
    </w:rPr>
  </w:style>
  <w:style w:type="paragraph" w:styleId="Tekstopmerking">
    <w:name w:val="annotation text"/>
    <w:basedOn w:val="Standaard"/>
    <w:link w:val="TekstopmerkingChar"/>
    <w:uiPriority w:val="99"/>
    <w:semiHidden/>
    <w:unhideWhenUsed/>
    <w:rsid w:val="00D92645"/>
    <w:rPr>
      <w:sz w:val="20"/>
      <w:szCs w:val="20"/>
    </w:rPr>
  </w:style>
  <w:style w:type="character" w:customStyle="1" w:styleId="TekstopmerkingChar">
    <w:name w:val="Tekst opmerking Char"/>
    <w:basedOn w:val="Standaardalinea-lettertype"/>
    <w:link w:val="Tekstopmerking"/>
    <w:uiPriority w:val="99"/>
    <w:semiHidden/>
    <w:rsid w:val="00D92645"/>
    <w:rPr>
      <w:rFonts w:ascii="Times New Roman" w:eastAsia="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D92645"/>
    <w:rPr>
      <w:b/>
      <w:bCs/>
    </w:rPr>
  </w:style>
  <w:style w:type="character" w:customStyle="1" w:styleId="OnderwerpvanopmerkingChar">
    <w:name w:val="Onderwerp van opmerking Char"/>
    <w:basedOn w:val="TekstopmerkingChar"/>
    <w:link w:val="Onderwerpvanopmerking"/>
    <w:uiPriority w:val="99"/>
    <w:semiHidden/>
    <w:rsid w:val="00D9264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44</Pages>
  <Words>10424</Words>
  <Characters>57334</Characters>
  <Application>Microsoft Office Word</Application>
  <DocSecurity>0</DocSecurity>
  <Lines>477</Lines>
  <Paragraphs>135</Paragraphs>
  <ScaleCrop>false</ScaleCrop>
  <HeadingPairs>
    <vt:vector size="2" baseType="variant">
      <vt:variant>
        <vt:lpstr>Titel</vt:lpstr>
      </vt:variant>
      <vt:variant>
        <vt:i4>1</vt:i4>
      </vt:variant>
    </vt:vector>
  </HeadingPairs>
  <TitlesOfParts>
    <vt:vector size="1" baseType="lpstr">
      <vt:lpstr/>
    </vt:vector>
  </TitlesOfParts>
  <Company>GO!</Company>
  <LinksUpToDate>false</LinksUpToDate>
  <CharactersWithSpaces>67623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Vercleyen Frank</dc:creator>
  <cp:lastModifiedBy>Vercleyen Frank</cp:lastModifiedBy>
  <cp:revision>3</cp:revision>
  <dcterms:created xsi:type="dcterms:W3CDTF">2019-05-18T19:46:00Z</dcterms:created>
  <dcterms:modified xsi:type="dcterms:W3CDTF">2019-05-18T21:31:00Z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LaTeX with hyperref</vt:lpwstr>
  </property>
  <property fmtid="{D5CDD505-2E9C-101B-9397-08002B2CF9AE}" pid="4" name="LastSaved">
    <vt:filetime>2019-05-18T00:00:00Z</vt:filetime>
  </property>
</Properties>
</file>